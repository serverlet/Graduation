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6754" w14:textId="77777777" w:rsidR="001E080A" w:rsidRPr="00E13C34" w:rsidRDefault="001E080A" w:rsidP="00830B69">
      <w:pPr>
        <w:spacing w:line="440" w:lineRule="exact"/>
        <w:jc w:val="center"/>
        <w:rPr>
          <w:rFonts w:ascii="宋体" w:hAnsi="宋体"/>
          <w:b/>
          <w:sz w:val="30"/>
          <w:szCs w:val="30"/>
        </w:rPr>
      </w:pPr>
    </w:p>
    <w:p w14:paraId="32DBD37D" w14:textId="77777777" w:rsidR="001E080A" w:rsidRPr="00626540" w:rsidRDefault="001E080A" w:rsidP="008E42C3">
      <w:pPr>
        <w:spacing w:line="440" w:lineRule="exact"/>
        <w:jc w:val="center"/>
        <w:rPr>
          <w:rFonts w:ascii="宋体" w:hAnsi="宋体"/>
          <w:b/>
          <w:sz w:val="30"/>
          <w:szCs w:val="30"/>
        </w:rPr>
      </w:pPr>
      <w:r w:rsidRPr="00626540">
        <w:rPr>
          <w:rFonts w:ascii="宋体" w:hAnsi="宋体" w:hint="eastAsia"/>
          <w:b/>
          <w:sz w:val="30"/>
          <w:szCs w:val="30"/>
        </w:rPr>
        <w:t>目   录</w:t>
      </w:r>
    </w:p>
    <w:p w14:paraId="78C5B299" w14:textId="77777777" w:rsidR="00317F8C" w:rsidRDefault="00317F8C" w:rsidP="008E42C3">
      <w:pPr>
        <w:spacing w:line="440" w:lineRule="exact"/>
        <w:jc w:val="center"/>
        <w:rPr>
          <w:rFonts w:ascii="宋体" w:hAnsi="宋体"/>
          <w:sz w:val="28"/>
          <w:szCs w:val="28"/>
        </w:rPr>
      </w:pPr>
    </w:p>
    <w:bookmarkStart w:id="0" w:name="_GoBack"/>
    <w:bookmarkEnd w:id="0"/>
    <w:p w14:paraId="51FFB7FE" w14:textId="34425422" w:rsidR="00262E15" w:rsidRDefault="00317F8C">
      <w:pPr>
        <w:pStyle w:val="TOC1"/>
        <w:tabs>
          <w:tab w:val="right" w:leader="dot" w:pos="9343"/>
        </w:tabs>
        <w:rPr>
          <w:rFonts w:asciiTheme="minorHAnsi" w:eastAsiaTheme="minorEastAsia" w:hAnsiTheme="minorHAnsi" w:cstheme="minorBidi"/>
          <w:noProof/>
          <w:szCs w:val="22"/>
        </w:rPr>
      </w:pPr>
      <w:r w:rsidRPr="0056640E">
        <w:rPr>
          <w:rFonts w:ascii="宋体"/>
        </w:rPr>
        <w:fldChar w:fldCharType="begin"/>
      </w:r>
      <w:r w:rsidRPr="0056640E">
        <w:rPr>
          <w:rFonts w:ascii="宋体"/>
        </w:rPr>
        <w:instrText xml:space="preserve"> TOC \o "1-4" \h \z \u </w:instrText>
      </w:r>
      <w:r w:rsidRPr="0056640E">
        <w:rPr>
          <w:rFonts w:ascii="宋体"/>
        </w:rPr>
        <w:fldChar w:fldCharType="separate"/>
      </w:r>
      <w:hyperlink w:anchor="_Toc8413990" w:history="1">
        <w:r w:rsidR="00262E15" w:rsidRPr="00CC7E15">
          <w:rPr>
            <w:rStyle w:val="a6"/>
            <w:b/>
            <w:noProof/>
          </w:rPr>
          <w:t>摘</w:t>
        </w:r>
        <w:r w:rsidR="00262E15" w:rsidRPr="00CC7E15">
          <w:rPr>
            <w:rStyle w:val="a6"/>
            <w:b/>
            <w:noProof/>
          </w:rPr>
          <w:t xml:space="preserve">   </w:t>
        </w:r>
        <w:r w:rsidR="00262E15" w:rsidRPr="00CC7E15">
          <w:rPr>
            <w:rStyle w:val="a6"/>
            <w:b/>
            <w:noProof/>
          </w:rPr>
          <w:t>要</w:t>
        </w:r>
        <w:r w:rsidR="00262E15">
          <w:rPr>
            <w:noProof/>
            <w:webHidden/>
          </w:rPr>
          <w:tab/>
        </w:r>
        <w:r w:rsidR="00262E15">
          <w:rPr>
            <w:noProof/>
            <w:webHidden/>
          </w:rPr>
          <w:fldChar w:fldCharType="begin"/>
        </w:r>
        <w:r w:rsidR="00262E15">
          <w:rPr>
            <w:noProof/>
            <w:webHidden/>
          </w:rPr>
          <w:instrText xml:space="preserve"> PAGEREF _Toc8413990 \h </w:instrText>
        </w:r>
        <w:r w:rsidR="00262E15">
          <w:rPr>
            <w:noProof/>
            <w:webHidden/>
          </w:rPr>
        </w:r>
        <w:r w:rsidR="00262E15">
          <w:rPr>
            <w:noProof/>
            <w:webHidden/>
          </w:rPr>
          <w:fldChar w:fldCharType="separate"/>
        </w:r>
        <w:r w:rsidR="00262E15">
          <w:rPr>
            <w:noProof/>
            <w:webHidden/>
          </w:rPr>
          <w:t>1</w:t>
        </w:r>
        <w:r w:rsidR="00262E15">
          <w:rPr>
            <w:noProof/>
            <w:webHidden/>
          </w:rPr>
          <w:fldChar w:fldCharType="end"/>
        </w:r>
      </w:hyperlink>
    </w:p>
    <w:p w14:paraId="5A42621D" w14:textId="20598AA6" w:rsidR="00262E15" w:rsidRDefault="00262E15">
      <w:pPr>
        <w:pStyle w:val="TOC1"/>
        <w:tabs>
          <w:tab w:val="right" w:leader="dot" w:pos="9343"/>
        </w:tabs>
        <w:rPr>
          <w:rFonts w:asciiTheme="minorHAnsi" w:eastAsiaTheme="minorEastAsia" w:hAnsiTheme="minorHAnsi" w:cstheme="minorBidi"/>
          <w:noProof/>
          <w:szCs w:val="22"/>
        </w:rPr>
      </w:pPr>
      <w:hyperlink w:anchor="_Toc8413991" w:history="1">
        <w:r w:rsidRPr="00CC7E15">
          <w:rPr>
            <w:rStyle w:val="a6"/>
            <w:b/>
            <w:noProof/>
          </w:rPr>
          <w:t>Abstract</w:t>
        </w:r>
        <w:r>
          <w:rPr>
            <w:noProof/>
            <w:webHidden/>
          </w:rPr>
          <w:tab/>
        </w:r>
        <w:r>
          <w:rPr>
            <w:noProof/>
            <w:webHidden/>
          </w:rPr>
          <w:fldChar w:fldCharType="begin"/>
        </w:r>
        <w:r>
          <w:rPr>
            <w:noProof/>
            <w:webHidden/>
          </w:rPr>
          <w:instrText xml:space="preserve"> PAGEREF _Toc8413991 \h </w:instrText>
        </w:r>
        <w:r>
          <w:rPr>
            <w:noProof/>
            <w:webHidden/>
          </w:rPr>
        </w:r>
        <w:r>
          <w:rPr>
            <w:noProof/>
            <w:webHidden/>
          </w:rPr>
          <w:fldChar w:fldCharType="separate"/>
        </w:r>
        <w:r>
          <w:rPr>
            <w:noProof/>
            <w:webHidden/>
          </w:rPr>
          <w:t>2</w:t>
        </w:r>
        <w:r>
          <w:rPr>
            <w:noProof/>
            <w:webHidden/>
          </w:rPr>
          <w:fldChar w:fldCharType="end"/>
        </w:r>
      </w:hyperlink>
    </w:p>
    <w:p w14:paraId="3FBAE061" w14:textId="417FB652" w:rsidR="00262E15" w:rsidRDefault="00262E15">
      <w:pPr>
        <w:pStyle w:val="TOC1"/>
        <w:tabs>
          <w:tab w:val="right" w:leader="dot" w:pos="9343"/>
        </w:tabs>
        <w:rPr>
          <w:rFonts w:asciiTheme="minorHAnsi" w:eastAsiaTheme="minorEastAsia" w:hAnsiTheme="minorHAnsi" w:cstheme="minorBidi"/>
          <w:noProof/>
          <w:szCs w:val="22"/>
        </w:rPr>
      </w:pPr>
      <w:hyperlink w:anchor="_Toc8413992" w:history="1">
        <w:r w:rsidRPr="00CC7E15">
          <w:rPr>
            <w:rStyle w:val="a6"/>
            <w:b/>
            <w:noProof/>
          </w:rPr>
          <w:t>前</w:t>
        </w:r>
        <w:r w:rsidRPr="00CC7E15">
          <w:rPr>
            <w:rStyle w:val="a6"/>
            <w:b/>
            <w:noProof/>
          </w:rPr>
          <w:t xml:space="preserve">  </w:t>
        </w:r>
        <w:r w:rsidRPr="00CC7E15">
          <w:rPr>
            <w:rStyle w:val="a6"/>
            <w:b/>
            <w:noProof/>
          </w:rPr>
          <w:t>言</w:t>
        </w:r>
        <w:r>
          <w:rPr>
            <w:noProof/>
            <w:webHidden/>
          </w:rPr>
          <w:tab/>
        </w:r>
        <w:r>
          <w:rPr>
            <w:noProof/>
            <w:webHidden/>
          </w:rPr>
          <w:fldChar w:fldCharType="begin"/>
        </w:r>
        <w:r>
          <w:rPr>
            <w:noProof/>
            <w:webHidden/>
          </w:rPr>
          <w:instrText xml:space="preserve"> PAGEREF _Toc8413992 \h </w:instrText>
        </w:r>
        <w:r>
          <w:rPr>
            <w:noProof/>
            <w:webHidden/>
          </w:rPr>
        </w:r>
        <w:r>
          <w:rPr>
            <w:noProof/>
            <w:webHidden/>
          </w:rPr>
          <w:fldChar w:fldCharType="separate"/>
        </w:r>
        <w:r>
          <w:rPr>
            <w:noProof/>
            <w:webHidden/>
          </w:rPr>
          <w:t>3</w:t>
        </w:r>
        <w:r>
          <w:rPr>
            <w:noProof/>
            <w:webHidden/>
          </w:rPr>
          <w:fldChar w:fldCharType="end"/>
        </w:r>
      </w:hyperlink>
    </w:p>
    <w:p w14:paraId="7F3ECE03" w14:textId="348DD683" w:rsidR="00262E15" w:rsidRDefault="00262E15">
      <w:pPr>
        <w:pStyle w:val="TOC1"/>
        <w:tabs>
          <w:tab w:val="right" w:leader="dot" w:pos="9343"/>
        </w:tabs>
        <w:rPr>
          <w:rFonts w:asciiTheme="minorHAnsi" w:eastAsiaTheme="minorEastAsia" w:hAnsiTheme="minorHAnsi" w:cstheme="minorBidi"/>
          <w:noProof/>
          <w:szCs w:val="22"/>
        </w:rPr>
      </w:pPr>
      <w:hyperlink w:anchor="_Toc8413993" w:history="1">
        <w:r w:rsidRPr="00CC7E15">
          <w:rPr>
            <w:rStyle w:val="a6"/>
            <w:b/>
            <w:noProof/>
          </w:rPr>
          <w:t>第一章</w:t>
        </w:r>
        <w:r w:rsidRPr="00CC7E15">
          <w:rPr>
            <w:rStyle w:val="a6"/>
            <w:b/>
            <w:noProof/>
          </w:rPr>
          <w:t xml:space="preserve"> </w:t>
        </w:r>
        <w:r w:rsidRPr="00CC7E15">
          <w:rPr>
            <w:rStyle w:val="a6"/>
            <w:b/>
            <w:noProof/>
          </w:rPr>
          <w:t>概述</w:t>
        </w:r>
        <w:r>
          <w:rPr>
            <w:noProof/>
            <w:webHidden/>
          </w:rPr>
          <w:tab/>
        </w:r>
        <w:r>
          <w:rPr>
            <w:noProof/>
            <w:webHidden/>
          </w:rPr>
          <w:fldChar w:fldCharType="begin"/>
        </w:r>
        <w:r>
          <w:rPr>
            <w:noProof/>
            <w:webHidden/>
          </w:rPr>
          <w:instrText xml:space="preserve"> PAGEREF _Toc8413993 \h </w:instrText>
        </w:r>
        <w:r>
          <w:rPr>
            <w:noProof/>
            <w:webHidden/>
          </w:rPr>
        </w:r>
        <w:r>
          <w:rPr>
            <w:noProof/>
            <w:webHidden/>
          </w:rPr>
          <w:fldChar w:fldCharType="separate"/>
        </w:r>
        <w:r>
          <w:rPr>
            <w:noProof/>
            <w:webHidden/>
          </w:rPr>
          <w:t>4</w:t>
        </w:r>
        <w:r>
          <w:rPr>
            <w:noProof/>
            <w:webHidden/>
          </w:rPr>
          <w:fldChar w:fldCharType="end"/>
        </w:r>
      </w:hyperlink>
    </w:p>
    <w:p w14:paraId="2772550F" w14:textId="771A8CB3" w:rsidR="00262E15" w:rsidRDefault="00262E15">
      <w:pPr>
        <w:pStyle w:val="TOC2"/>
        <w:tabs>
          <w:tab w:val="right" w:leader="dot" w:pos="9343"/>
        </w:tabs>
        <w:rPr>
          <w:rFonts w:asciiTheme="minorHAnsi" w:eastAsiaTheme="minorEastAsia" w:hAnsiTheme="minorHAnsi" w:cstheme="minorBidi"/>
          <w:noProof/>
          <w:szCs w:val="22"/>
        </w:rPr>
      </w:pPr>
      <w:hyperlink w:anchor="_Toc8413994" w:history="1">
        <w:r w:rsidRPr="00CC7E15">
          <w:rPr>
            <w:rStyle w:val="a6"/>
            <w:b/>
            <w:noProof/>
          </w:rPr>
          <w:t xml:space="preserve">1.1 </w:t>
        </w:r>
        <w:r w:rsidRPr="00CC7E15">
          <w:rPr>
            <w:rStyle w:val="a6"/>
            <w:b/>
            <w:noProof/>
          </w:rPr>
          <w:t>开发背景</w:t>
        </w:r>
        <w:r>
          <w:rPr>
            <w:noProof/>
            <w:webHidden/>
          </w:rPr>
          <w:tab/>
        </w:r>
        <w:r>
          <w:rPr>
            <w:noProof/>
            <w:webHidden/>
          </w:rPr>
          <w:fldChar w:fldCharType="begin"/>
        </w:r>
        <w:r>
          <w:rPr>
            <w:noProof/>
            <w:webHidden/>
          </w:rPr>
          <w:instrText xml:space="preserve"> PAGEREF _Toc8413994 \h </w:instrText>
        </w:r>
        <w:r>
          <w:rPr>
            <w:noProof/>
            <w:webHidden/>
          </w:rPr>
        </w:r>
        <w:r>
          <w:rPr>
            <w:noProof/>
            <w:webHidden/>
          </w:rPr>
          <w:fldChar w:fldCharType="separate"/>
        </w:r>
        <w:r>
          <w:rPr>
            <w:noProof/>
            <w:webHidden/>
          </w:rPr>
          <w:t>4</w:t>
        </w:r>
        <w:r>
          <w:rPr>
            <w:noProof/>
            <w:webHidden/>
          </w:rPr>
          <w:fldChar w:fldCharType="end"/>
        </w:r>
      </w:hyperlink>
    </w:p>
    <w:p w14:paraId="6835DF9D" w14:textId="035CF4CF" w:rsidR="00262E15" w:rsidRDefault="00262E15">
      <w:pPr>
        <w:pStyle w:val="TOC2"/>
        <w:tabs>
          <w:tab w:val="right" w:leader="dot" w:pos="9343"/>
        </w:tabs>
        <w:rPr>
          <w:rFonts w:asciiTheme="minorHAnsi" w:eastAsiaTheme="minorEastAsia" w:hAnsiTheme="minorHAnsi" w:cstheme="minorBidi"/>
          <w:noProof/>
          <w:szCs w:val="22"/>
        </w:rPr>
      </w:pPr>
      <w:hyperlink w:anchor="_Toc8413995" w:history="1">
        <w:r w:rsidRPr="00CC7E15">
          <w:rPr>
            <w:rStyle w:val="a6"/>
            <w:b/>
            <w:noProof/>
          </w:rPr>
          <w:t xml:space="preserve">1.2 </w:t>
        </w:r>
        <w:r w:rsidRPr="00CC7E15">
          <w:rPr>
            <w:rStyle w:val="a6"/>
            <w:b/>
            <w:noProof/>
          </w:rPr>
          <w:t>照片管理程序的现状</w:t>
        </w:r>
        <w:r>
          <w:rPr>
            <w:noProof/>
            <w:webHidden/>
          </w:rPr>
          <w:tab/>
        </w:r>
        <w:r>
          <w:rPr>
            <w:noProof/>
            <w:webHidden/>
          </w:rPr>
          <w:fldChar w:fldCharType="begin"/>
        </w:r>
        <w:r>
          <w:rPr>
            <w:noProof/>
            <w:webHidden/>
          </w:rPr>
          <w:instrText xml:space="preserve"> PAGEREF _Toc8413995 \h </w:instrText>
        </w:r>
        <w:r>
          <w:rPr>
            <w:noProof/>
            <w:webHidden/>
          </w:rPr>
        </w:r>
        <w:r>
          <w:rPr>
            <w:noProof/>
            <w:webHidden/>
          </w:rPr>
          <w:fldChar w:fldCharType="separate"/>
        </w:r>
        <w:r>
          <w:rPr>
            <w:noProof/>
            <w:webHidden/>
          </w:rPr>
          <w:t>4</w:t>
        </w:r>
        <w:r>
          <w:rPr>
            <w:noProof/>
            <w:webHidden/>
          </w:rPr>
          <w:fldChar w:fldCharType="end"/>
        </w:r>
      </w:hyperlink>
    </w:p>
    <w:p w14:paraId="75D06897" w14:textId="69B8FD5D" w:rsidR="00262E15" w:rsidRDefault="00262E15">
      <w:pPr>
        <w:pStyle w:val="TOC3"/>
        <w:tabs>
          <w:tab w:val="right" w:leader="dot" w:pos="9343"/>
        </w:tabs>
        <w:rPr>
          <w:rFonts w:asciiTheme="minorHAnsi" w:eastAsiaTheme="minorEastAsia" w:hAnsiTheme="minorHAnsi" w:cstheme="minorBidi"/>
          <w:noProof/>
          <w:szCs w:val="22"/>
        </w:rPr>
      </w:pPr>
      <w:hyperlink w:anchor="_Toc8413996" w:history="1">
        <w:r w:rsidRPr="00CC7E15">
          <w:rPr>
            <w:rStyle w:val="a6"/>
            <w:rFonts w:ascii="宋体" w:hAnsi="宋体"/>
            <w:noProof/>
          </w:rPr>
          <w:t>1.2.1 Windows照片浏览程序</w:t>
        </w:r>
        <w:r>
          <w:rPr>
            <w:noProof/>
            <w:webHidden/>
          </w:rPr>
          <w:tab/>
        </w:r>
        <w:r>
          <w:rPr>
            <w:noProof/>
            <w:webHidden/>
          </w:rPr>
          <w:fldChar w:fldCharType="begin"/>
        </w:r>
        <w:r>
          <w:rPr>
            <w:noProof/>
            <w:webHidden/>
          </w:rPr>
          <w:instrText xml:space="preserve"> PAGEREF _Toc8413996 \h </w:instrText>
        </w:r>
        <w:r>
          <w:rPr>
            <w:noProof/>
            <w:webHidden/>
          </w:rPr>
        </w:r>
        <w:r>
          <w:rPr>
            <w:noProof/>
            <w:webHidden/>
          </w:rPr>
          <w:fldChar w:fldCharType="separate"/>
        </w:r>
        <w:r>
          <w:rPr>
            <w:noProof/>
            <w:webHidden/>
          </w:rPr>
          <w:t>4</w:t>
        </w:r>
        <w:r>
          <w:rPr>
            <w:noProof/>
            <w:webHidden/>
          </w:rPr>
          <w:fldChar w:fldCharType="end"/>
        </w:r>
      </w:hyperlink>
    </w:p>
    <w:p w14:paraId="574971E6" w14:textId="3AE53FC1" w:rsidR="00262E15" w:rsidRDefault="00262E15">
      <w:pPr>
        <w:pStyle w:val="TOC3"/>
        <w:tabs>
          <w:tab w:val="right" w:leader="dot" w:pos="9343"/>
        </w:tabs>
        <w:rPr>
          <w:rFonts w:asciiTheme="minorHAnsi" w:eastAsiaTheme="minorEastAsia" w:hAnsiTheme="minorHAnsi" w:cstheme="minorBidi"/>
          <w:noProof/>
          <w:szCs w:val="22"/>
        </w:rPr>
      </w:pPr>
      <w:hyperlink w:anchor="_Toc8413997" w:history="1">
        <w:r w:rsidRPr="00CC7E15">
          <w:rPr>
            <w:rStyle w:val="a6"/>
            <w:rFonts w:ascii="宋体" w:hAnsi="宋体"/>
            <w:noProof/>
          </w:rPr>
          <w:t>1.2.2 ACDSee看图软件</w:t>
        </w:r>
        <w:r>
          <w:rPr>
            <w:noProof/>
            <w:webHidden/>
          </w:rPr>
          <w:tab/>
        </w:r>
        <w:r>
          <w:rPr>
            <w:noProof/>
            <w:webHidden/>
          </w:rPr>
          <w:fldChar w:fldCharType="begin"/>
        </w:r>
        <w:r>
          <w:rPr>
            <w:noProof/>
            <w:webHidden/>
          </w:rPr>
          <w:instrText xml:space="preserve"> PAGEREF _Toc8413997 \h </w:instrText>
        </w:r>
        <w:r>
          <w:rPr>
            <w:noProof/>
            <w:webHidden/>
          </w:rPr>
        </w:r>
        <w:r>
          <w:rPr>
            <w:noProof/>
            <w:webHidden/>
          </w:rPr>
          <w:fldChar w:fldCharType="separate"/>
        </w:r>
        <w:r>
          <w:rPr>
            <w:noProof/>
            <w:webHidden/>
          </w:rPr>
          <w:t>4</w:t>
        </w:r>
        <w:r>
          <w:rPr>
            <w:noProof/>
            <w:webHidden/>
          </w:rPr>
          <w:fldChar w:fldCharType="end"/>
        </w:r>
      </w:hyperlink>
    </w:p>
    <w:p w14:paraId="37A366F0" w14:textId="123ADC63" w:rsidR="00262E15" w:rsidRDefault="00262E15">
      <w:pPr>
        <w:pStyle w:val="TOC3"/>
        <w:tabs>
          <w:tab w:val="right" w:leader="dot" w:pos="9343"/>
        </w:tabs>
        <w:rPr>
          <w:rFonts w:asciiTheme="minorHAnsi" w:eastAsiaTheme="minorEastAsia" w:hAnsiTheme="minorHAnsi" w:cstheme="minorBidi"/>
          <w:noProof/>
          <w:szCs w:val="22"/>
        </w:rPr>
      </w:pPr>
      <w:hyperlink w:anchor="_Toc8413998" w:history="1">
        <w:r w:rsidRPr="00CC7E15">
          <w:rPr>
            <w:rStyle w:val="a6"/>
            <w:rFonts w:ascii="宋体" w:hAnsi="宋体"/>
            <w:noProof/>
          </w:rPr>
          <w:t>1.2.3 IrfanView图片浏览器</w:t>
        </w:r>
        <w:r>
          <w:rPr>
            <w:noProof/>
            <w:webHidden/>
          </w:rPr>
          <w:tab/>
        </w:r>
        <w:r>
          <w:rPr>
            <w:noProof/>
            <w:webHidden/>
          </w:rPr>
          <w:fldChar w:fldCharType="begin"/>
        </w:r>
        <w:r>
          <w:rPr>
            <w:noProof/>
            <w:webHidden/>
          </w:rPr>
          <w:instrText xml:space="preserve"> PAGEREF _Toc8413998 \h </w:instrText>
        </w:r>
        <w:r>
          <w:rPr>
            <w:noProof/>
            <w:webHidden/>
          </w:rPr>
        </w:r>
        <w:r>
          <w:rPr>
            <w:noProof/>
            <w:webHidden/>
          </w:rPr>
          <w:fldChar w:fldCharType="separate"/>
        </w:r>
        <w:r>
          <w:rPr>
            <w:noProof/>
            <w:webHidden/>
          </w:rPr>
          <w:t>5</w:t>
        </w:r>
        <w:r>
          <w:rPr>
            <w:noProof/>
            <w:webHidden/>
          </w:rPr>
          <w:fldChar w:fldCharType="end"/>
        </w:r>
      </w:hyperlink>
    </w:p>
    <w:p w14:paraId="12B0CBA0" w14:textId="7A47D906" w:rsidR="00262E15" w:rsidRDefault="00262E15">
      <w:pPr>
        <w:pStyle w:val="TOC3"/>
        <w:tabs>
          <w:tab w:val="right" w:leader="dot" w:pos="9343"/>
        </w:tabs>
        <w:rPr>
          <w:rFonts w:asciiTheme="minorHAnsi" w:eastAsiaTheme="minorEastAsia" w:hAnsiTheme="minorHAnsi" w:cstheme="minorBidi"/>
          <w:noProof/>
          <w:szCs w:val="22"/>
        </w:rPr>
      </w:pPr>
      <w:hyperlink w:anchor="_Toc8413999" w:history="1">
        <w:r w:rsidRPr="00CC7E15">
          <w:rPr>
            <w:rStyle w:val="a6"/>
            <w:rFonts w:ascii="宋体" w:hAnsi="宋体"/>
            <w:noProof/>
          </w:rPr>
          <w:t>1.2.4 Picasa相册</w:t>
        </w:r>
        <w:r>
          <w:rPr>
            <w:noProof/>
            <w:webHidden/>
          </w:rPr>
          <w:tab/>
        </w:r>
        <w:r>
          <w:rPr>
            <w:noProof/>
            <w:webHidden/>
          </w:rPr>
          <w:fldChar w:fldCharType="begin"/>
        </w:r>
        <w:r>
          <w:rPr>
            <w:noProof/>
            <w:webHidden/>
          </w:rPr>
          <w:instrText xml:space="preserve"> PAGEREF _Toc8413999 \h </w:instrText>
        </w:r>
        <w:r>
          <w:rPr>
            <w:noProof/>
            <w:webHidden/>
          </w:rPr>
        </w:r>
        <w:r>
          <w:rPr>
            <w:noProof/>
            <w:webHidden/>
          </w:rPr>
          <w:fldChar w:fldCharType="separate"/>
        </w:r>
        <w:r>
          <w:rPr>
            <w:noProof/>
            <w:webHidden/>
          </w:rPr>
          <w:t>5</w:t>
        </w:r>
        <w:r>
          <w:rPr>
            <w:noProof/>
            <w:webHidden/>
          </w:rPr>
          <w:fldChar w:fldCharType="end"/>
        </w:r>
      </w:hyperlink>
    </w:p>
    <w:p w14:paraId="238062B6" w14:textId="7727E247" w:rsidR="00262E15" w:rsidRDefault="00262E15">
      <w:pPr>
        <w:pStyle w:val="TOC2"/>
        <w:tabs>
          <w:tab w:val="right" w:leader="dot" w:pos="9343"/>
        </w:tabs>
        <w:rPr>
          <w:rFonts w:asciiTheme="minorHAnsi" w:eastAsiaTheme="minorEastAsia" w:hAnsiTheme="minorHAnsi" w:cstheme="minorBidi"/>
          <w:noProof/>
          <w:szCs w:val="22"/>
        </w:rPr>
      </w:pPr>
      <w:hyperlink w:anchor="_Toc8414000" w:history="1">
        <w:r w:rsidRPr="00CC7E15">
          <w:rPr>
            <w:rStyle w:val="a6"/>
            <w:b/>
            <w:noProof/>
          </w:rPr>
          <w:t xml:space="preserve">1.3 </w:t>
        </w:r>
        <w:r w:rsidRPr="00CC7E15">
          <w:rPr>
            <w:rStyle w:val="a6"/>
            <w:b/>
            <w:noProof/>
          </w:rPr>
          <w:t>本论文主要的功能模块</w:t>
        </w:r>
        <w:r>
          <w:rPr>
            <w:noProof/>
            <w:webHidden/>
          </w:rPr>
          <w:tab/>
        </w:r>
        <w:r>
          <w:rPr>
            <w:noProof/>
            <w:webHidden/>
          </w:rPr>
          <w:fldChar w:fldCharType="begin"/>
        </w:r>
        <w:r>
          <w:rPr>
            <w:noProof/>
            <w:webHidden/>
          </w:rPr>
          <w:instrText xml:space="preserve"> PAGEREF _Toc8414000 \h </w:instrText>
        </w:r>
        <w:r>
          <w:rPr>
            <w:noProof/>
            <w:webHidden/>
          </w:rPr>
        </w:r>
        <w:r>
          <w:rPr>
            <w:noProof/>
            <w:webHidden/>
          </w:rPr>
          <w:fldChar w:fldCharType="separate"/>
        </w:r>
        <w:r>
          <w:rPr>
            <w:noProof/>
            <w:webHidden/>
          </w:rPr>
          <w:t>5</w:t>
        </w:r>
        <w:r>
          <w:rPr>
            <w:noProof/>
            <w:webHidden/>
          </w:rPr>
          <w:fldChar w:fldCharType="end"/>
        </w:r>
      </w:hyperlink>
    </w:p>
    <w:p w14:paraId="0F57B2B1" w14:textId="22B2912B" w:rsidR="00262E15" w:rsidRDefault="00262E15">
      <w:pPr>
        <w:pStyle w:val="TOC1"/>
        <w:tabs>
          <w:tab w:val="right" w:leader="dot" w:pos="9343"/>
        </w:tabs>
        <w:rPr>
          <w:rFonts w:asciiTheme="minorHAnsi" w:eastAsiaTheme="minorEastAsia" w:hAnsiTheme="minorHAnsi" w:cstheme="minorBidi"/>
          <w:noProof/>
          <w:szCs w:val="22"/>
        </w:rPr>
      </w:pPr>
      <w:hyperlink w:anchor="_Toc8414001" w:history="1">
        <w:r w:rsidRPr="00CC7E15">
          <w:rPr>
            <w:rStyle w:val="a6"/>
            <w:b/>
            <w:noProof/>
          </w:rPr>
          <w:t>第二章</w:t>
        </w:r>
        <w:r w:rsidRPr="00CC7E15">
          <w:rPr>
            <w:rStyle w:val="a6"/>
            <w:b/>
            <w:noProof/>
          </w:rPr>
          <w:t xml:space="preserve"> </w:t>
        </w:r>
        <w:r w:rsidRPr="00CC7E15">
          <w:rPr>
            <w:rStyle w:val="a6"/>
            <w:b/>
            <w:noProof/>
          </w:rPr>
          <w:t>开发环境</w:t>
        </w:r>
        <w:r>
          <w:rPr>
            <w:noProof/>
            <w:webHidden/>
          </w:rPr>
          <w:tab/>
        </w:r>
        <w:r>
          <w:rPr>
            <w:noProof/>
            <w:webHidden/>
          </w:rPr>
          <w:fldChar w:fldCharType="begin"/>
        </w:r>
        <w:r>
          <w:rPr>
            <w:noProof/>
            <w:webHidden/>
          </w:rPr>
          <w:instrText xml:space="preserve"> PAGEREF _Toc8414001 \h </w:instrText>
        </w:r>
        <w:r>
          <w:rPr>
            <w:noProof/>
            <w:webHidden/>
          </w:rPr>
        </w:r>
        <w:r>
          <w:rPr>
            <w:noProof/>
            <w:webHidden/>
          </w:rPr>
          <w:fldChar w:fldCharType="separate"/>
        </w:r>
        <w:r>
          <w:rPr>
            <w:noProof/>
            <w:webHidden/>
          </w:rPr>
          <w:t>8</w:t>
        </w:r>
        <w:r>
          <w:rPr>
            <w:noProof/>
            <w:webHidden/>
          </w:rPr>
          <w:fldChar w:fldCharType="end"/>
        </w:r>
      </w:hyperlink>
    </w:p>
    <w:p w14:paraId="326EEA39" w14:textId="2EE11672" w:rsidR="00262E15" w:rsidRDefault="00262E15">
      <w:pPr>
        <w:pStyle w:val="TOC2"/>
        <w:tabs>
          <w:tab w:val="right" w:leader="dot" w:pos="9343"/>
        </w:tabs>
        <w:rPr>
          <w:rFonts w:asciiTheme="minorHAnsi" w:eastAsiaTheme="minorEastAsia" w:hAnsiTheme="minorHAnsi" w:cstheme="minorBidi"/>
          <w:noProof/>
          <w:szCs w:val="22"/>
        </w:rPr>
      </w:pPr>
      <w:hyperlink w:anchor="_Toc8414002" w:history="1">
        <w:r w:rsidRPr="00CC7E15">
          <w:rPr>
            <w:rStyle w:val="a6"/>
            <w:b/>
            <w:noProof/>
          </w:rPr>
          <w:t>2.1 .net</w:t>
        </w:r>
        <w:r w:rsidRPr="00CC7E15">
          <w:rPr>
            <w:rStyle w:val="a6"/>
            <w:b/>
            <w:noProof/>
          </w:rPr>
          <w:t>框架</w:t>
        </w:r>
        <w:r>
          <w:rPr>
            <w:noProof/>
            <w:webHidden/>
          </w:rPr>
          <w:tab/>
        </w:r>
        <w:r>
          <w:rPr>
            <w:noProof/>
            <w:webHidden/>
          </w:rPr>
          <w:fldChar w:fldCharType="begin"/>
        </w:r>
        <w:r>
          <w:rPr>
            <w:noProof/>
            <w:webHidden/>
          </w:rPr>
          <w:instrText xml:space="preserve"> PAGEREF _Toc8414002 \h </w:instrText>
        </w:r>
        <w:r>
          <w:rPr>
            <w:noProof/>
            <w:webHidden/>
          </w:rPr>
        </w:r>
        <w:r>
          <w:rPr>
            <w:noProof/>
            <w:webHidden/>
          </w:rPr>
          <w:fldChar w:fldCharType="separate"/>
        </w:r>
        <w:r>
          <w:rPr>
            <w:noProof/>
            <w:webHidden/>
          </w:rPr>
          <w:t>8</w:t>
        </w:r>
        <w:r>
          <w:rPr>
            <w:noProof/>
            <w:webHidden/>
          </w:rPr>
          <w:fldChar w:fldCharType="end"/>
        </w:r>
      </w:hyperlink>
    </w:p>
    <w:p w14:paraId="641C4FD7" w14:textId="6258D9FF" w:rsidR="00262E15" w:rsidRDefault="00262E15">
      <w:pPr>
        <w:pStyle w:val="TOC2"/>
        <w:tabs>
          <w:tab w:val="right" w:leader="dot" w:pos="9343"/>
        </w:tabs>
        <w:rPr>
          <w:rFonts w:asciiTheme="minorHAnsi" w:eastAsiaTheme="minorEastAsia" w:hAnsiTheme="minorHAnsi" w:cstheme="minorBidi"/>
          <w:noProof/>
          <w:szCs w:val="22"/>
        </w:rPr>
      </w:pPr>
      <w:hyperlink w:anchor="_Toc8414003" w:history="1">
        <w:r w:rsidRPr="00CC7E15">
          <w:rPr>
            <w:rStyle w:val="a6"/>
            <w:b/>
            <w:noProof/>
          </w:rPr>
          <w:t>2.2 wpf</w:t>
        </w:r>
        <w:r>
          <w:rPr>
            <w:noProof/>
            <w:webHidden/>
          </w:rPr>
          <w:tab/>
        </w:r>
        <w:r>
          <w:rPr>
            <w:noProof/>
            <w:webHidden/>
          </w:rPr>
          <w:fldChar w:fldCharType="begin"/>
        </w:r>
        <w:r>
          <w:rPr>
            <w:noProof/>
            <w:webHidden/>
          </w:rPr>
          <w:instrText xml:space="preserve"> PAGEREF _Toc8414003 \h </w:instrText>
        </w:r>
        <w:r>
          <w:rPr>
            <w:noProof/>
            <w:webHidden/>
          </w:rPr>
        </w:r>
        <w:r>
          <w:rPr>
            <w:noProof/>
            <w:webHidden/>
          </w:rPr>
          <w:fldChar w:fldCharType="separate"/>
        </w:r>
        <w:r>
          <w:rPr>
            <w:noProof/>
            <w:webHidden/>
          </w:rPr>
          <w:t>10</w:t>
        </w:r>
        <w:r>
          <w:rPr>
            <w:noProof/>
            <w:webHidden/>
          </w:rPr>
          <w:fldChar w:fldCharType="end"/>
        </w:r>
      </w:hyperlink>
    </w:p>
    <w:p w14:paraId="2D2FE1B8" w14:textId="4DC28D6E" w:rsidR="00262E15" w:rsidRDefault="00262E15">
      <w:pPr>
        <w:pStyle w:val="TOC2"/>
        <w:tabs>
          <w:tab w:val="right" w:leader="dot" w:pos="9343"/>
        </w:tabs>
        <w:rPr>
          <w:rFonts w:asciiTheme="minorHAnsi" w:eastAsiaTheme="minorEastAsia" w:hAnsiTheme="minorHAnsi" w:cstheme="minorBidi"/>
          <w:noProof/>
          <w:szCs w:val="22"/>
        </w:rPr>
      </w:pPr>
      <w:hyperlink w:anchor="_Toc8414004" w:history="1">
        <w:r w:rsidRPr="00CC7E15">
          <w:rPr>
            <w:rStyle w:val="a6"/>
            <w:b/>
            <w:noProof/>
          </w:rPr>
          <w:t>2.3 C#</w:t>
        </w:r>
        <w:r w:rsidRPr="00CC7E15">
          <w:rPr>
            <w:rStyle w:val="a6"/>
            <w:b/>
            <w:noProof/>
          </w:rPr>
          <w:t>简介</w:t>
        </w:r>
        <w:r>
          <w:rPr>
            <w:noProof/>
            <w:webHidden/>
          </w:rPr>
          <w:tab/>
        </w:r>
        <w:r>
          <w:rPr>
            <w:noProof/>
            <w:webHidden/>
          </w:rPr>
          <w:fldChar w:fldCharType="begin"/>
        </w:r>
        <w:r>
          <w:rPr>
            <w:noProof/>
            <w:webHidden/>
          </w:rPr>
          <w:instrText xml:space="preserve"> PAGEREF _Toc8414004 \h </w:instrText>
        </w:r>
        <w:r>
          <w:rPr>
            <w:noProof/>
            <w:webHidden/>
          </w:rPr>
        </w:r>
        <w:r>
          <w:rPr>
            <w:noProof/>
            <w:webHidden/>
          </w:rPr>
          <w:fldChar w:fldCharType="separate"/>
        </w:r>
        <w:r>
          <w:rPr>
            <w:noProof/>
            <w:webHidden/>
          </w:rPr>
          <w:t>11</w:t>
        </w:r>
        <w:r>
          <w:rPr>
            <w:noProof/>
            <w:webHidden/>
          </w:rPr>
          <w:fldChar w:fldCharType="end"/>
        </w:r>
      </w:hyperlink>
    </w:p>
    <w:p w14:paraId="20F317ED" w14:textId="76C1EDA3" w:rsidR="00262E15" w:rsidRDefault="00262E15">
      <w:pPr>
        <w:pStyle w:val="TOC2"/>
        <w:tabs>
          <w:tab w:val="right" w:leader="dot" w:pos="9343"/>
        </w:tabs>
        <w:rPr>
          <w:rFonts w:asciiTheme="minorHAnsi" w:eastAsiaTheme="minorEastAsia" w:hAnsiTheme="minorHAnsi" w:cstheme="minorBidi"/>
          <w:noProof/>
          <w:szCs w:val="22"/>
        </w:rPr>
      </w:pPr>
      <w:hyperlink w:anchor="_Toc8414005" w:history="1">
        <w:r w:rsidRPr="00CC7E15">
          <w:rPr>
            <w:rStyle w:val="a6"/>
            <w:b/>
            <w:noProof/>
          </w:rPr>
          <w:t>2.4 visual studio 2017</w:t>
        </w:r>
        <w:r w:rsidRPr="00CC7E15">
          <w:rPr>
            <w:rStyle w:val="a6"/>
            <w:b/>
            <w:noProof/>
          </w:rPr>
          <w:t>集成开发环境</w:t>
        </w:r>
        <w:r>
          <w:rPr>
            <w:noProof/>
            <w:webHidden/>
          </w:rPr>
          <w:tab/>
        </w:r>
        <w:r>
          <w:rPr>
            <w:noProof/>
            <w:webHidden/>
          </w:rPr>
          <w:fldChar w:fldCharType="begin"/>
        </w:r>
        <w:r>
          <w:rPr>
            <w:noProof/>
            <w:webHidden/>
          </w:rPr>
          <w:instrText xml:space="preserve"> PAGEREF _Toc8414005 \h </w:instrText>
        </w:r>
        <w:r>
          <w:rPr>
            <w:noProof/>
            <w:webHidden/>
          </w:rPr>
        </w:r>
        <w:r>
          <w:rPr>
            <w:noProof/>
            <w:webHidden/>
          </w:rPr>
          <w:fldChar w:fldCharType="separate"/>
        </w:r>
        <w:r>
          <w:rPr>
            <w:noProof/>
            <w:webHidden/>
          </w:rPr>
          <w:t>12</w:t>
        </w:r>
        <w:r>
          <w:rPr>
            <w:noProof/>
            <w:webHidden/>
          </w:rPr>
          <w:fldChar w:fldCharType="end"/>
        </w:r>
      </w:hyperlink>
    </w:p>
    <w:p w14:paraId="28E9AEE6" w14:textId="1002C63E" w:rsidR="00262E15" w:rsidRDefault="00262E15">
      <w:pPr>
        <w:pStyle w:val="TOC2"/>
        <w:tabs>
          <w:tab w:val="right" w:leader="dot" w:pos="9343"/>
        </w:tabs>
        <w:rPr>
          <w:rFonts w:asciiTheme="minorHAnsi" w:eastAsiaTheme="minorEastAsia" w:hAnsiTheme="minorHAnsi" w:cstheme="minorBidi"/>
          <w:noProof/>
          <w:szCs w:val="22"/>
        </w:rPr>
      </w:pPr>
      <w:hyperlink w:anchor="_Toc8414006" w:history="1">
        <w:r w:rsidRPr="00CC7E15">
          <w:rPr>
            <w:rStyle w:val="a6"/>
            <w:b/>
            <w:noProof/>
          </w:rPr>
          <w:t xml:space="preserve">2.5 Exif </w:t>
        </w:r>
        <w:r w:rsidRPr="00CC7E15">
          <w:rPr>
            <w:rStyle w:val="a6"/>
            <w:b/>
            <w:noProof/>
          </w:rPr>
          <w:t>信息</w:t>
        </w:r>
        <w:r>
          <w:rPr>
            <w:noProof/>
            <w:webHidden/>
          </w:rPr>
          <w:tab/>
        </w:r>
        <w:r>
          <w:rPr>
            <w:noProof/>
            <w:webHidden/>
          </w:rPr>
          <w:fldChar w:fldCharType="begin"/>
        </w:r>
        <w:r>
          <w:rPr>
            <w:noProof/>
            <w:webHidden/>
          </w:rPr>
          <w:instrText xml:space="preserve"> PAGEREF _Toc8414006 \h </w:instrText>
        </w:r>
        <w:r>
          <w:rPr>
            <w:noProof/>
            <w:webHidden/>
          </w:rPr>
        </w:r>
        <w:r>
          <w:rPr>
            <w:noProof/>
            <w:webHidden/>
          </w:rPr>
          <w:fldChar w:fldCharType="separate"/>
        </w:r>
        <w:r>
          <w:rPr>
            <w:noProof/>
            <w:webHidden/>
          </w:rPr>
          <w:t>12</w:t>
        </w:r>
        <w:r>
          <w:rPr>
            <w:noProof/>
            <w:webHidden/>
          </w:rPr>
          <w:fldChar w:fldCharType="end"/>
        </w:r>
      </w:hyperlink>
    </w:p>
    <w:p w14:paraId="27E77231" w14:textId="4253F2B8" w:rsidR="00262E15" w:rsidRDefault="00262E15">
      <w:pPr>
        <w:pStyle w:val="TOC2"/>
        <w:tabs>
          <w:tab w:val="right" w:leader="dot" w:pos="9343"/>
        </w:tabs>
        <w:rPr>
          <w:rFonts w:asciiTheme="minorHAnsi" w:eastAsiaTheme="minorEastAsia" w:hAnsiTheme="minorHAnsi" w:cstheme="minorBidi"/>
          <w:noProof/>
          <w:szCs w:val="22"/>
        </w:rPr>
      </w:pPr>
      <w:hyperlink w:anchor="_Toc8414007" w:history="1">
        <w:r w:rsidRPr="00CC7E15">
          <w:rPr>
            <w:rStyle w:val="a6"/>
            <w:b/>
            <w:noProof/>
          </w:rPr>
          <w:t>2.6 MVVM</w:t>
        </w:r>
        <w:r w:rsidRPr="00CC7E15">
          <w:rPr>
            <w:rStyle w:val="a6"/>
            <w:b/>
            <w:noProof/>
          </w:rPr>
          <w:t>设计模式</w:t>
        </w:r>
        <w:r>
          <w:rPr>
            <w:noProof/>
            <w:webHidden/>
          </w:rPr>
          <w:tab/>
        </w:r>
        <w:r>
          <w:rPr>
            <w:noProof/>
            <w:webHidden/>
          </w:rPr>
          <w:fldChar w:fldCharType="begin"/>
        </w:r>
        <w:r>
          <w:rPr>
            <w:noProof/>
            <w:webHidden/>
          </w:rPr>
          <w:instrText xml:space="preserve"> PAGEREF _Toc8414007 \h </w:instrText>
        </w:r>
        <w:r>
          <w:rPr>
            <w:noProof/>
            <w:webHidden/>
          </w:rPr>
        </w:r>
        <w:r>
          <w:rPr>
            <w:noProof/>
            <w:webHidden/>
          </w:rPr>
          <w:fldChar w:fldCharType="separate"/>
        </w:r>
        <w:r>
          <w:rPr>
            <w:noProof/>
            <w:webHidden/>
          </w:rPr>
          <w:t>13</w:t>
        </w:r>
        <w:r>
          <w:rPr>
            <w:noProof/>
            <w:webHidden/>
          </w:rPr>
          <w:fldChar w:fldCharType="end"/>
        </w:r>
      </w:hyperlink>
    </w:p>
    <w:p w14:paraId="751483F6" w14:textId="7660EABD" w:rsidR="00262E15" w:rsidRDefault="00262E15">
      <w:pPr>
        <w:pStyle w:val="TOC1"/>
        <w:tabs>
          <w:tab w:val="right" w:leader="dot" w:pos="9343"/>
        </w:tabs>
        <w:rPr>
          <w:rFonts w:asciiTheme="minorHAnsi" w:eastAsiaTheme="minorEastAsia" w:hAnsiTheme="minorHAnsi" w:cstheme="minorBidi"/>
          <w:noProof/>
          <w:szCs w:val="22"/>
        </w:rPr>
      </w:pPr>
      <w:hyperlink w:anchor="_Toc8414008" w:history="1">
        <w:r w:rsidRPr="00CC7E15">
          <w:rPr>
            <w:rStyle w:val="a6"/>
            <w:b/>
            <w:noProof/>
          </w:rPr>
          <w:t>第三章</w:t>
        </w:r>
        <w:r w:rsidRPr="00CC7E15">
          <w:rPr>
            <w:rStyle w:val="a6"/>
            <w:b/>
            <w:noProof/>
          </w:rPr>
          <w:t xml:space="preserve"> </w:t>
        </w:r>
        <w:r w:rsidRPr="00CC7E15">
          <w:rPr>
            <w:rStyle w:val="a6"/>
            <w:b/>
            <w:noProof/>
          </w:rPr>
          <w:t>系统分析与设计</w:t>
        </w:r>
        <w:r>
          <w:rPr>
            <w:noProof/>
            <w:webHidden/>
          </w:rPr>
          <w:tab/>
        </w:r>
        <w:r>
          <w:rPr>
            <w:noProof/>
            <w:webHidden/>
          </w:rPr>
          <w:fldChar w:fldCharType="begin"/>
        </w:r>
        <w:r>
          <w:rPr>
            <w:noProof/>
            <w:webHidden/>
          </w:rPr>
          <w:instrText xml:space="preserve"> PAGEREF _Toc8414008 \h </w:instrText>
        </w:r>
        <w:r>
          <w:rPr>
            <w:noProof/>
            <w:webHidden/>
          </w:rPr>
        </w:r>
        <w:r>
          <w:rPr>
            <w:noProof/>
            <w:webHidden/>
          </w:rPr>
          <w:fldChar w:fldCharType="separate"/>
        </w:r>
        <w:r>
          <w:rPr>
            <w:noProof/>
            <w:webHidden/>
          </w:rPr>
          <w:t>15</w:t>
        </w:r>
        <w:r>
          <w:rPr>
            <w:noProof/>
            <w:webHidden/>
          </w:rPr>
          <w:fldChar w:fldCharType="end"/>
        </w:r>
      </w:hyperlink>
    </w:p>
    <w:p w14:paraId="2F175D1E" w14:textId="7F53BDD7" w:rsidR="00262E15" w:rsidRDefault="00262E15">
      <w:pPr>
        <w:pStyle w:val="TOC2"/>
        <w:tabs>
          <w:tab w:val="right" w:leader="dot" w:pos="9343"/>
        </w:tabs>
        <w:rPr>
          <w:rFonts w:asciiTheme="minorHAnsi" w:eastAsiaTheme="minorEastAsia" w:hAnsiTheme="minorHAnsi" w:cstheme="minorBidi"/>
          <w:noProof/>
          <w:szCs w:val="22"/>
        </w:rPr>
      </w:pPr>
      <w:hyperlink w:anchor="_Toc8414009" w:history="1">
        <w:r w:rsidRPr="00CC7E15">
          <w:rPr>
            <w:rStyle w:val="a6"/>
            <w:b/>
            <w:noProof/>
          </w:rPr>
          <w:t xml:space="preserve">3.1 </w:t>
        </w:r>
        <w:r w:rsidRPr="00CC7E15">
          <w:rPr>
            <w:rStyle w:val="a6"/>
            <w:b/>
            <w:noProof/>
          </w:rPr>
          <w:t>系统需求分析</w:t>
        </w:r>
        <w:r>
          <w:rPr>
            <w:noProof/>
            <w:webHidden/>
          </w:rPr>
          <w:tab/>
        </w:r>
        <w:r>
          <w:rPr>
            <w:noProof/>
            <w:webHidden/>
          </w:rPr>
          <w:fldChar w:fldCharType="begin"/>
        </w:r>
        <w:r>
          <w:rPr>
            <w:noProof/>
            <w:webHidden/>
          </w:rPr>
          <w:instrText xml:space="preserve"> PAGEREF _Toc8414009 \h </w:instrText>
        </w:r>
        <w:r>
          <w:rPr>
            <w:noProof/>
            <w:webHidden/>
          </w:rPr>
        </w:r>
        <w:r>
          <w:rPr>
            <w:noProof/>
            <w:webHidden/>
          </w:rPr>
          <w:fldChar w:fldCharType="separate"/>
        </w:r>
        <w:r>
          <w:rPr>
            <w:noProof/>
            <w:webHidden/>
          </w:rPr>
          <w:t>15</w:t>
        </w:r>
        <w:r>
          <w:rPr>
            <w:noProof/>
            <w:webHidden/>
          </w:rPr>
          <w:fldChar w:fldCharType="end"/>
        </w:r>
      </w:hyperlink>
    </w:p>
    <w:p w14:paraId="2E5C1F57" w14:textId="32C33DAE" w:rsidR="00262E15" w:rsidRDefault="00262E15">
      <w:pPr>
        <w:pStyle w:val="TOC3"/>
        <w:tabs>
          <w:tab w:val="right" w:leader="dot" w:pos="9343"/>
        </w:tabs>
        <w:rPr>
          <w:rFonts w:asciiTheme="minorHAnsi" w:eastAsiaTheme="minorEastAsia" w:hAnsiTheme="minorHAnsi" w:cstheme="minorBidi"/>
          <w:noProof/>
          <w:szCs w:val="22"/>
        </w:rPr>
      </w:pPr>
      <w:hyperlink w:anchor="_Toc8414010" w:history="1">
        <w:r w:rsidRPr="00CC7E15">
          <w:rPr>
            <w:rStyle w:val="a6"/>
            <w:noProof/>
          </w:rPr>
          <w:t xml:space="preserve">3.1.1 </w:t>
        </w:r>
        <w:r w:rsidRPr="00CC7E15">
          <w:rPr>
            <w:rStyle w:val="a6"/>
            <w:noProof/>
          </w:rPr>
          <w:t>总体需求</w:t>
        </w:r>
        <w:r>
          <w:rPr>
            <w:noProof/>
            <w:webHidden/>
          </w:rPr>
          <w:tab/>
        </w:r>
        <w:r>
          <w:rPr>
            <w:noProof/>
            <w:webHidden/>
          </w:rPr>
          <w:fldChar w:fldCharType="begin"/>
        </w:r>
        <w:r>
          <w:rPr>
            <w:noProof/>
            <w:webHidden/>
          </w:rPr>
          <w:instrText xml:space="preserve"> PAGEREF _Toc8414010 \h </w:instrText>
        </w:r>
        <w:r>
          <w:rPr>
            <w:noProof/>
            <w:webHidden/>
          </w:rPr>
        </w:r>
        <w:r>
          <w:rPr>
            <w:noProof/>
            <w:webHidden/>
          </w:rPr>
          <w:fldChar w:fldCharType="separate"/>
        </w:r>
        <w:r>
          <w:rPr>
            <w:noProof/>
            <w:webHidden/>
          </w:rPr>
          <w:t>15</w:t>
        </w:r>
        <w:r>
          <w:rPr>
            <w:noProof/>
            <w:webHidden/>
          </w:rPr>
          <w:fldChar w:fldCharType="end"/>
        </w:r>
      </w:hyperlink>
    </w:p>
    <w:p w14:paraId="1F2B2579" w14:textId="54DE3151" w:rsidR="00262E15" w:rsidRDefault="00262E15">
      <w:pPr>
        <w:pStyle w:val="TOC3"/>
        <w:tabs>
          <w:tab w:val="right" w:leader="dot" w:pos="9343"/>
        </w:tabs>
        <w:rPr>
          <w:rFonts w:asciiTheme="minorHAnsi" w:eastAsiaTheme="minorEastAsia" w:hAnsiTheme="minorHAnsi" w:cstheme="minorBidi"/>
          <w:noProof/>
          <w:szCs w:val="22"/>
        </w:rPr>
      </w:pPr>
      <w:hyperlink w:anchor="_Toc8414011" w:history="1">
        <w:r w:rsidRPr="00CC7E15">
          <w:rPr>
            <w:rStyle w:val="a6"/>
            <w:noProof/>
          </w:rPr>
          <w:t xml:space="preserve">3.1.2 </w:t>
        </w:r>
        <w:r w:rsidRPr="00CC7E15">
          <w:rPr>
            <w:rStyle w:val="a6"/>
            <w:noProof/>
          </w:rPr>
          <w:t>板块功能需求</w:t>
        </w:r>
        <w:r>
          <w:rPr>
            <w:noProof/>
            <w:webHidden/>
          </w:rPr>
          <w:tab/>
        </w:r>
        <w:r>
          <w:rPr>
            <w:noProof/>
            <w:webHidden/>
          </w:rPr>
          <w:fldChar w:fldCharType="begin"/>
        </w:r>
        <w:r>
          <w:rPr>
            <w:noProof/>
            <w:webHidden/>
          </w:rPr>
          <w:instrText xml:space="preserve"> PAGEREF _Toc8414011 \h </w:instrText>
        </w:r>
        <w:r>
          <w:rPr>
            <w:noProof/>
            <w:webHidden/>
          </w:rPr>
        </w:r>
        <w:r>
          <w:rPr>
            <w:noProof/>
            <w:webHidden/>
          </w:rPr>
          <w:fldChar w:fldCharType="separate"/>
        </w:r>
        <w:r>
          <w:rPr>
            <w:noProof/>
            <w:webHidden/>
          </w:rPr>
          <w:t>16</w:t>
        </w:r>
        <w:r>
          <w:rPr>
            <w:noProof/>
            <w:webHidden/>
          </w:rPr>
          <w:fldChar w:fldCharType="end"/>
        </w:r>
      </w:hyperlink>
    </w:p>
    <w:p w14:paraId="554956C4" w14:textId="359915FE" w:rsidR="00262E15" w:rsidRDefault="00262E15">
      <w:pPr>
        <w:pStyle w:val="TOC2"/>
        <w:tabs>
          <w:tab w:val="right" w:leader="dot" w:pos="9343"/>
        </w:tabs>
        <w:rPr>
          <w:rFonts w:asciiTheme="minorHAnsi" w:eastAsiaTheme="minorEastAsia" w:hAnsiTheme="minorHAnsi" w:cstheme="minorBidi"/>
          <w:noProof/>
          <w:szCs w:val="22"/>
        </w:rPr>
      </w:pPr>
      <w:hyperlink w:anchor="_Toc8414012" w:history="1">
        <w:r w:rsidRPr="00CC7E15">
          <w:rPr>
            <w:rStyle w:val="a6"/>
            <w:noProof/>
          </w:rPr>
          <w:t xml:space="preserve">3.2 </w:t>
        </w:r>
        <w:r w:rsidRPr="00CC7E15">
          <w:rPr>
            <w:rStyle w:val="a6"/>
            <w:noProof/>
          </w:rPr>
          <w:t>系统功能设计</w:t>
        </w:r>
        <w:r>
          <w:rPr>
            <w:noProof/>
            <w:webHidden/>
          </w:rPr>
          <w:tab/>
        </w:r>
        <w:r>
          <w:rPr>
            <w:noProof/>
            <w:webHidden/>
          </w:rPr>
          <w:fldChar w:fldCharType="begin"/>
        </w:r>
        <w:r>
          <w:rPr>
            <w:noProof/>
            <w:webHidden/>
          </w:rPr>
          <w:instrText xml:space="preserve"> PAGEREF _Toc8414012 \h </w:instrText>
        </w:r>
        <w:r>
          <w:rPr>
            <w:noProof/>
            <w:webHidden/>
          </w:rPr>
        </w:r>
        <w:r>
          <w:rPr>
            <w:noProof/>
            <w:webHidden/>
          </w:rPr>
          <w:fldChar w:fldCharType="separate"/>
        </w:r>
        <w:r>
          <w:rPr>
            <w:noProof/>
            <w:webHidden/>
          </w:rPr>
          <w:t>16</w:t>
        </w:r>
        <w:r>
          <w:rPr>
            <w:noProof/>
            <w:webHidden/>
          </w:rPr>
          <w:fldChar w:fldCharType="end"/>
        </w:r>
      </w:hyperlink>
    </w:p>
    <w:p w14:paraId="799285CD" w14:textId="395ADCE5" w:rsidR="00262E15" w:rsidRDefault="00262E15">
      <w:pPr>
        <w:pStyle w:val="TOC1"/>
        <w:tabs>
          <w:tab w:val="right" w:leader="dot" w:pos="9343"/>
        </w:tabs>
        <w:rPr>
          <w:rFonts w:asciiTheme="minorHAnsi" w:eastAsiaTheme="minorEastAsia" w:hAnsiTheme="minorHAnsi" w:cstheme="minorBidi"/>
          <w:noProof/>
          <w:szCs w:val="22"/>
        </w:rPr>
      </w:pPr>
      <w:hyperlink w:anchor="_Toc8414013" w:history="1">
        <w:r w:rsidRPr="00CC7E15">
          <w:rPr>
            <w:rStyle w:val="a6"/>
            <w:b/>
            <w:noProof/>
          </w:rPr>
          <w:t>第四章</w:t>
        </w:r>
        <w:r w:rsidRPr="00CC7E15">
          <w:rPr>
            <w:rStyle w:val="a6"/>
            <w:b/>
            <w:noProof/>
          </w:rPr>
          <w:t xml:space="preserve"> </w:t>
        </w:r>
        <w:r w:rsidRPr="00CC7E15">
          <w:rPr>
            <w:rStyle w:val="a6"/>
            <w:b/>
            <w:noProof/>
          </w:rPr>
          <w:t>系统实现</w:t>
        </w:r>
        <w:r>
          <w:rPr>
            <w:noProof/>
            <w:webHidden/>
          </w:rPr>
          <w:tab/>
        </w:r>
        <w:r>
          <w:rPr>
            <w:noProof/>
            <w:webHidden/>
          </w:rPr>
          <w:fldChar w:fldCharType="begin"/>
        </w:r>
        <w:r>
          <w:rPr>
            <w:noProof/>
            <w:webHidden/>
          </w:rPr>
          <w:instrText xml:space="preserve"> PAGEREF _Toc8414013 \h </w:instrText>
        </w:r>
        <w:r>
          <w:rPr>
            <w:noProof/>
            <w:webHidden/>
          </w:rPr>
        </w:r>
        <w:r>
          <w:rPr>
            <w:noProof/>
            <w:webHidden/>
          </w:rPr>
          <w:fldChar w:fldCharType="separate"/>
        </w:r>
        <w:r>
          <w:rPr>
            <w:noProof/>
            <w:webHidden/>
          </w:rPr>
          <w:t>20</w:t>
        </w:r>
        <w:r>
          <w:rPr>
            <w:noProof/>
            <w:webHidden/>
          </w:rPr>
          <w:fldChar w:fldCharType="end"/>
        </w:r>
      </w:hyperlink>
    </w:p>
    <w:p w14:paraId="0523F932" w14:textId="2942BED1" w:rsidR="00262E15" w:rsidRDefault="00262E15">
      <w:pPr>
        <w:pStyle w:val="TOC2"/>
        <w:tabs>
          <w:tab w:val="right" w:leader="dot" w:pos="9343"/>
        </w:tabs>
        <w:rPr>
          <w:rFonts w:asciiTheme="minorHAnsi" w:eastAsiaTheme="minorEastAsia" w:hAnsiTheme="minorHAnsi" w:cstheme="minorBidi"/>
          <w:noProof/>
          <w:szCs w:val="22"/>
        </w:rPr>
      </w:pPr>
      <w:hyperlink w:anchor="_Toc8414014" w:history="1">
        <w:r w:rsidRPr="00CC7E15">
          <w:rPr>
            <w:rStyle w:val="a6"/>
            <w:b/>
            <w:noProof/>
          </w:rPr>
          <w:t xml:space="preserve">4.1 </w:t>
        </w:r>
        <w:r w:rsidRPr="00CC7E15">
          <w:rPr>
            <w:rStyle w:val="a6"/>
            <w:b/>
            <w:noProof/>
          </w:rPr>
          <w:t>概述</w:t>
        </w:r>
        <w:r>
          <w:rPr>
            <w:noProof/>
            <w:webHidden/>
          </w:rPr>
          <w:tab/>
        </w:r>
        <w:r>
          <w:rPr>
            <w:noProof/>
            <w:webHidden/>
          </w:rPr>
          <w:fldChar w:fldCharType="begin"/>
        </w:r>
        <w:r>
          <w:rPr>
            <w:noProof/>
            <w:webHidden/>
          </w:rPr>
          <w:instrText xml:space="preserve"> PAGEREF _Toc8414014 \h </w:instrText>
        </w:r>
        <w:r>
          <w:rPr>
            <w:noProof/>
            <w:webHidden/>
          </w:rPr>
        </w:r>
        <w:r>
          <w:rPr>
            <w:noProof/>
            <w:webHidden/>
          </w:rPr>
          <w:fldChar w:fldCharType="separate"/>
        </w:r>
        <w:r>
          <w:rPr>
            <w:noProof/>
            <w:webHidden/>
          </w:rPr>
          <w:t>20</w:t>
        </w:r>
        <w:r>
          <w:rPr>
            <w:noProof/>
            <w:webHidden/>
          </w:rPr>
          <w:fldChar w:fldCharType="end"/>
        </w:r>
      </w:hyperlink>
    </w:p>
    <w:p w14:paraId="501BA00C" w14:textId="2039B7E7" w:rsidR="00262E15" w:rsidRDefault="00262E15">
      <w:pPr>
        <w:pStyle w:val="TOC2"/>
        <w:tabs>
          <w:tab w:val="right" w:leader="dot" w:pos="9343"/>
        </w:tabs>
        <w:rPr>
          <w:rFonts w:asciiTheme="minorHAnsi" w:eastAsiaTheme="minorEastAsia" w:hAnsiTheme="minorHAnsi" w:cstheme="minorBidi"/>
          <w:noProof/>
          <w:szCs w:val="22"/>
        </w:rPr>
      </w:pPr>
      <w:hyperlink w:anchor="_Toc8414015" w:history="1">
        <w:r w:rsidRPr="00CC7E15">
          <w:rPr>
            <w:rStyle w:val="a6"/>
            <w:b/>
            <w:noProof/>
          </w:rPr>
          <w:t xml:space="preserve">4.2 </w:t>
        </w:r>
        <w:r w:rsidRPr="00CC7E15">
          <w:rPr>
            <w:rStyle w:val="a6"/>
            <w:b/>
            <w:noProof/>
          </w:rPr>
          <w:t>功能模块</w:t>
        </w:r>
        <w:r>
          <w:rPr>
            <w:noProof/>
            <w:webHidden/>
          </w:rPr>
          <w:tab/>
        </w:r>
        <w:r>
          <w:rPr>
            <w:noProof/>
            <w:webHidden/>
          </w:rPr>
          <w:fldChar w:fldCharType="begin"/>
        </w:r>
        <w:r>
          <w:rPr>
            <w:noProof/>
            <w:webHidden/>
          </w:rPr>
          <w:instrText xml:space="preserve"> PAGEREF _Toc8414015 \h </w:instrText>
        </w:r>
        <w:r>
          <w:rPr>
            <w:noProof/>
            <w:webHidden/>
          </w:rPr>
        </w:r>
        <w:r>
          <w:rPr>
            <w:noProof/>
            <w:webHidden/>
          </w:rPr>
          <w:fldChar w:fldCharType="separate"/>
        </w:r>
        <w:r>
          <w:rPr>
            <w:noProof/>
            <w:webHidden/>
          </w:rPr>
          <w:t>20</w:t>
        </w:r>
        <w:r>
          <w:rPr>
            <w:noProof/>
            <w:webHidden/>
          </w:rPr>
          <w:fldChar w:fldCharType="end"/>
        </w:r>
      </w:hyperlink>
    </w:p>
    <w:p w14:paraId="4ED7BEA1" w14:textId="680FA44E" w:rsidR="00262E15" w:rsidRDefault="00262E15">
      <w:pPr>
        <w:pStyle w:val="TOC2"/>
        <w:tabs>
          <w:tab w:val="right" w:leader="dot" w:pos="9343"/>
        </w:tabs>
        <w:rPr>
          <w:rFonts w:asciiTheme="minorHAnsi" w:eastAsiaTheme="minorEastAsia" w:hAnsiTheme="minorHAnsi" w:cstheme="minorBidi"/>
          <w:noProof/>
          <w:szCs w:val="22"/>
        </w:rPr>
      </w:pPr>
      <w:hyperlink w:anchor="_Toc8414016" w:history="1">
        <w:r w:rsidRPr="00CC7E15">
          <w:rPr>
            <w:rStyle w:val="a6"/>
            <w:b/>
            <w:noProof/>
          </w:rPr>
          <w:t xml:space="preserve">4.3 </w:t>
        </w:r>
        <w:r w:rsidRPr="00CC7E15">
          <w:rPr>
            <w:rStyle w:val="a6"/>
            <w:b/>
            <w:noProof/>
          </w:rPr>
          <w:t>关键代码</w:t>
        </w:r>
        <w:r>
          <w:rPr>
            <w:noProof/>
            <w:webHidden/>
          </w:rPr>
          <w:tab/>
        </w:r>
        <w:r>
          <w:rPr>
            <w:noProof/>
            <w:webHidden/>
          </w:rPr>
          <w:fldChar w:fldCharType="begin"/>
        </w:r>
        <w:r>
          <w:rPr>
            <w:noProof/>
            <w:webHidden/>
          </w:rPr>
          <w:instrText xml:space="preserve"> PAGEREF _Toc8414016 \h </w:instrText>
        </w:r>
        <w:r>
          <w:rPr>
            <w:noProof/>
            <w:webHidden/>
          </w:rPr>
        </w:r>
        <w:r>
          <w:rPr>
            <w:noProof/>
            <w:webHidden/>
          </w:rPr>
          <w:fldChar w:fldCharType="separate"/>
        </w:r>
        <w:r>
          <w:rPr>
            <w:noProof/>
            <w:webHidden/>
          </w:rPr>
          <w:t>21</w:t>
        </w:r>
        <w:r>
          <w:rPr>
            <w:noProof/>
            <w:webHidden/>
          </w:rPr>
          <w:fldChar w:fldCharType="end"/>
        </w:r>
      </w:hyperlink>
    </w:p>
    <w:p w14:paraId="45B91143" w14:textId="0721B333" w:rsidR="00262E15" w:rsidRDefault="00262E15">
      <w:pPr>
        <w:pStyle w:val="TOC3"/>
        <w:tabs>
          <w:tab w:val="right" w:leader="dot" w:pos="9343"/>
        </w:tabs>
        <w:rPr>
          <w:rFonts w:asciiTheme="minorHAnsi" w:eastAsiaTheme="minorEastAsia" w:hAnsiTheme="minorHAnsi" w:cstheme="minorBidi"/>
          <w:noProof/>
          <w:szCs w:val="22"/>
        </w:rPr>
      </w:pPr>
      <w:hyperlink w:anchor="_Toc8414017" w:history="1">
        <w:r w:rsidRPr="00CC7E15">
          <w:rPr>
            <w:rStyle w:val="a6"/>
            <w:noProof/>
          </w:rPr>
          <w:t xml:space="preserve">4.3.1 </w:t>
        </w:r>
        <w:r w:rsidRPr="00CC7E15">
          <w:rPr>
            <w:rStyle w:val="a6"/>
            <w:noProof/>
          </w:rPr>
          <w:t>获取照片的拍摄日期及</w:t>
        </w:r>
        <w:r w:rsidRPr="00CC7E15">
          <w:rPr>
            <w:rStyle w:val="a6"/>
            <w:noProof/>
          </w:rPr>
          <w:t>gps</w:t>
        </w:r>
        <w:r w:rsidRPr="00CC7E15">
          <w:rPr>
            <w:rStyle w:val="a6"/>
            <w:noProof/>
          </w:rPr>
          <w:t>信息</w:t>
        </w:r>
        <w:r>
          <w:rPr>
            <w:noProof/>
            <w:webHidden/>
          </w:rPr>
          <w:tab/>
        </w:r>
        <w:r>
          <w:rPr>
            <w:noProof/>
            <w:webHidden/>
          </w:rPr>
          <w:fldChar w:fldCharType="begin"/>
        </w:r>
        <w:r>
          <w:rPr>
            <w:noProof/>
            <w:webHidden/>
          </w:rPr>
          <w:instrText xml:space="preserve"> PAGEREF _Toc8414017 \h </w:instrText>
        </w:r>
        <w:r>
          <w:rPr>
            <w:noProof/>
            <w:webHidden/>
          </w:rPr>
        </w:r>
        <w:r>
          <w:rPr>
            <w:noProof/>
            <w:webHidden/>
          </w:rPr>
          <w:fldChar w:fldCharType="separate"/>
        </w:r>
        <w:r>
          <w:rPr>
            <w:noProof/>
            <w:webHidden/>
          </w:rPr>
          <w:t>21</w:t>
        </w:r>
        <w:r>
          <w:rPr>
            <w:noProof/>
            <w:webHidden/>
          </w:rPr>
          <w:fldChar w:fldCharType="end"/>
        </w:r>
      </w:hyperlink>
    </w:p>
    <w:p w14:paraId="67D80AF5" w14:textId="1341BBAB" w:rsidR="00262E15" w:rsidRDefault="00262E15">
      <w:pPr>
        <w:pStyle w:val="TOC3"/>
        <w:tabs>
          <w:tab w:val="right" w:leader="dot" w:pos="9343"/>
        </w:tabs>
        <w:rPr>
          <w:rFonts w:asciiTheme="minorHAnsi" w:eastAsiaTheme="minorEastAsia" w:hAnsiTheme="minorHAnsi" w:cstheme="minorBidi"/>
          <w:noProof/>
          <w:szCs w:val="22"/>
        </w:rPr>
      </w:pPr>
      <w:hyperlink w:anchor="_Toc8414018" w:history="1">
        <w:r w:rsidRPr="00CC7E15">
          <w:rPr>
            <w:rStyle w:val="a6"/>
            <w:noProof/>
          </w:rPr>
          <w:t xml:space="preserve">4.3.2 </w:t>
        </w:r>
        <w:r w:rsidRPr="00CC7E15">
          <w:rPr>
            <w:rStyle w:val="a6"/>
            <w:noProof/>
          </w:rPr>
          <w:t>数据的双向绑定</w:t>
        </w:r>
        <w:r>
          <w:rPr>
            <w:noProof/>
            <w:webHidden/>
          </w:rPr>
          <w:tab/>
        </w:r>
        <w:r>
          <w:rPr>
            <w:noProof/>
            <w:webHidden/>
          </w:rPr>
          <w:fldChar w:fldCharType="begin"/>
        </w:r>
        <w:r>
          <w:rPr>
            <w:noProof/>
            <w:webHidden/>
          </w:rPr>
          <w:instrText xml:space="preserve"> PAGEREF _Toc8414018 \h </w:instrText>
        </w:r>
        <w:r>
          <w:rPr>
            <w:noProof/>
            <w:webHidden/>
          </w:rPr>
        </w:r>
        <w:r>
          <w:rPr>
            <w:noProof/>
            <w:webHidden/>
          </w:rPr>
          <w:fldChar w:fldCharType="separate"/>
        </w:r>
        <w:r>
          <w:rPr>
            <w:noProof/>
            <w:webHidden/>
          </w:rPr>
          <w:t>24</w:t>
        </w:r>
        <w:r>
          <w:rPr>
            <w:noProof/>
            <w:webHidden/>
          </w:rPr>
          <w:fldChar w:fldCharType="end"/>
        </w:r>
      </w:hyperlink>
    </w:p>
    <w:p w14:paraId="66294E1D" w14:textId="3FA869B9" w:rsidR="00262E15" w:rsidRDefault="00262E15">
      <w:pPr>
        <w:pStyle w:val="TOC2"/>
        <w:tabs>
          <w:tab w:val="right" w:leader="dot" w:pos="9343"/>
        </w:tabs>
        <w:rPr>
          <w:rFonts w:asciiTheme="minorHAnsi" w:eastAsiaTheme="minorEastAsia" w:hAnsiTheme="minorHAnsi" w:cstheme="minorBidi"/>
          <w:noProof/>
          <w:szCs w:val="22"/>
        </w:rPr>
      </w:pPr>
      <w:hyperlink w:anchor="_Toc8414019" w:history="1">
        <w:r w:rsidRPr="00CC7E15">
          <w:rPr>
            <w:rStyle w:val="a6"/>
            <w:b/>
            <w:noProof/>
          </w:rPr>
          <w:t>4.4 EXIF</w:t>
        </w:r>
        <w:r w:rsidRPr="00CC7E15">
          <w:rPr>
            <w:rStyle w:val="a6"/>
            <w:b/>
            <w:noProof/>
          </w:rPr>
          <w:t>分析</w:t>
        </w:r>
        <w:r>
          <w:rPr>
            <w:noProof/>
            <w:webHidden/>
          </w:rPr>
          <w:tab/>
        </w:r>
        <w:r>
          <w:rPr>
            <w:noProof/>
            <w:webHidden/>
          </w:rPr>
          <w:fldChar w:fldCharType="begin"/>
        </w:r>
        <w:r>
          <w:rPr>
            <w:noProof/>
            <w:webHidden/>
          </w:rPr>
          <w:instrText xml:space="preserve"> PAGEREF _Toc8414019 \h </w:instrText>
        </w:r>
        <w:r>
          <w:rPr>
            <w:noProof/>
            <w:webHidden/>
          </w:rPr>
        </w:r>
        <w:r>
          <w:rPr>
            <w:noProof/>
            <w:webHidden/>
          </w:rPr>
          <w:fldChar w:fldCharType="separate"/>
        </w:r>
        <w:r>
          <w:rPr>
            <w:noProof/>
            <w:webHidden/>
          </w:rPr>
          <w:t>25</w:t>
        </w:r>
        <w:r>
          <w:rPr>
            <w:noProof/>
            <w:webHidden/>
          </w:rPr>
          <w:fldChar w:fldCharType="end"/>
        </w:r>
      </w:hyperlink>
    </w:p>
    <w:p w14:paraId="59A6AB11" w14:textId="38445BC7" w:rsidR="00262E15" w:rsidRDefault="00262E15">
      <w:pPr>
        <w:pStyle w:val="TOC2"/>
        <w:tabs>
          <w:tab w:val="right" w:leader="dot" w:pos="9343"/>
        </w:tabs>
        <w:rPr>
          <w:rFonts w:asciiTheme="minorHAnsi" w:eastAsiaTheme="minorEastAsia" w:hAnsiTheme="minorHAnsi" w:cstheme="minorBidi"/>
          <w:noProof/>
          <w:szCs w:val="22"/>
        </w:rPr>
      </w:pPr>
      <w:hyperlink w:anchor="_Toc8414020" w:history="1">
        <w:r w:rsidRPr="00CC7E15">
          <w:rPr>
            <w:rStyle w:val="a6"/>
            <w:rFonts w:cs="宋体"/>
            <w:noProof/>
            <w:kern w:val="0"/>
          </w:rPr>
          <w:t xml:space="preserve">4.5 </w:t>
        </w:r>
        <w:r w:rsidRPr="00CC7E15">
          <w:rPr>
            <w:rStyle w:val="a6"/>
            <w:rFonts w:cs="宋体"/>
            <w:noProof/>
            <w:kern w:val="0"/>
          </w:rPr>
          <w:t>加快分类的速度</w:t>
        </w:r>
        <w:r>
          <w:rPr>
            <w:noProof/>
            <w:webHidden/>
          </w:rPr>
          <w:tab/>
        </w:r>
        <w:r>
          <w:rPr>
            <w:noProof/>
            <w:webHidden/>
          </w:rPr>
          <w:fldChar w:fldCharType="begin"/>
        </w:r>
        <w:r>
          <w:rPr>
            <w:noProof/>
            <w:webHidden/>
          </w:rPr>
          <w:instrText xml:space="preserve"> PAGEREF _Toc8414020 \h </w:instrText>
        </w:r>
        <w:r>
          <w:rPr>
            <w:noProof/>
            <w:webHidden/>
          </w:rPr>
        </w:r>
        <w:r>
          <w:rPr>
            <w:noProof/>
            <w:webHidden/>
          </w:rPr>
          <w:fldChar w:fldCharType="separate"/>
        </w:r>
        <w:r>
          <w:rPr>
            <w:noProof/>
            <w:webHidden/>
          </w:rPr>
          <w:t>26</w:t>
        </w:r>
        <w:r>
          <w:rPr>
            <w:noProof/>
            <w:webHidden/>
          </w:rPr>
          <w:fldChar w:fldCharType="end"/>
        </w:r>
      </w:hyperlink>
    </w:p>
    <w:p w14:paraId="69FD80AB" w14:textId="77D9B6BF" w:rsidR="00262E15" w:rsidRDefault="00262E15">
      <w:pPr>
        <w:pStyle w:val="TOC1"/>
        <w:tabs>
          <w:tab w:val="right" w:leader="dot" w:pos="9343"/>
        </w:tabs>
        <w:rPr>
          <w:rFonts w:asciiTheme="minorHAnsi" w:eastAsiaTheme="minorEastAsia" w:hAnsiTheme="minorHAnsi" w:cstheme="minorBidi"/>
          <w:noProof/>
          <w:szCs w:val="22"/>
        </w:rPr>
      </w:pPr>
      <w:hyperlink w:anchor="_Toc8414021" w:history="1">
        <w:r w:rsidRPr="00CC7E15">
          <w:rPr>
            <w:rStyle w:val="a6"/>
            <w:b/>
            <w:noProof/>
          </w:rPr>
          <w:t>第五章</w:t>
        </w:r>
        <w:r w:rsidRPr="00CC7E15">
          <w:rPr>
            <w:rStyle w:val="a6"/>
            <w:b/>
            <w:noProof/>
          </w:rPr>
          <w:t xml:space="preserve"> </w:t>
        </w:r>
        <w:r w:rsidRPr="00CC7E15">
          <w:rPr>
            <w:rStyle w:val="a6"/>
            <w:b/>
            <w:noProof/>
          </w:rPr>
          <w:t>总结与展望</w:t>
        </w:r>
        <w:r>
          <w:rPr>
            <w:noProof/>
            <w:webHidden/>
          </w:rPr>
          <w:tab/>
        </w:r>
        <w:r>
          <w:rPr>
            <w:noProof/>
            <w:webHidden/>
          </w:rPr>
          <w:fldChar w:fldCharType="begin"/>
        </w:r>
        <w:r>
          <w:rPr>
            <w:noProof/>
            <w:webHidden/>
          </w:rPr>
          <w:instrText xml:space="preserve"> PAGEREF _Toc8414021 \h </w:instrText>
        </w:r>
        <w:r>
          <w:rPr>
            <w:noProof/>
            <w:webHidden/>
          </w:rPr>
        </w:r>
        <w:r>
          <w:rPr>
            <w:noProof/>
            <w:webHidden/>
          </w:rPr>
          <w:fldChar w:fldCharType="separate"/>
        </w:r>
        <w:r>
          <w:rPr>
            <w:noProof/>
            <w:webHidden/>
          </w:rPr>
          <w:t>28</w:t>
        </w:r>
        <w:r>
          <w:rPr>
            <w:noProof/>
            <w:webHidden/>
          </w:rPr>
          <w:fldChar w:fldCharType="end"/>
        </w:r>
      </w:hyperlink>
    </w:p>
    <w:p w14:paraId="3D3E03A0" w14:textId="4F127FD2" w:rsidR="00262E15" w:rsidRDefault="00262E15">
      <w:pPr>
        <w:pStyle w:val="TOC2"/>
        <w:tabs>
          <w:tab w:val="right" w:leader="dot" w:pos="9343"/>
        </w:tabs>
        <w:rPr>
          <w:rFonts w:asciiTheme="minorHAnsi" w:eastAsiaTheme="minorEastAsia" w:hAnsiTheme="minorHAnsi" w:cstheme="minorBidi"/>
          <w:noProof/>
          <w:szCs w:val="22"/>
        </w:rPr>
      </w:pPr>
      <w:hyperlink w:anchor="_Toc8414022" w:history="1">
        <w:r w:rsidRPr="00CC7E15">
          <w:rPr>
            <w:rStyle w:val="a6"/>
            <w:b/>
            <w:noProof/>
          </w:rPr>
          <w:t xml:space="preserve">5.1 </w:t>
        </w:r>
        <w:r w:rsidRPr="00CC7E15">
          <w:rPr>
            <w:rStyle w:val="a6"/>
            <w:b/>
            <w:noProof/>
          </w:rPr>
          <w:t>课题总结</w:t>
        </w:r>
        <w:r>
          <w:rPr>
            <w:noProof/>
            <w:webHidden/>
          </w:rPr>
          <w:tab/>
        </w:r>
        <w:r>
          <w:rPr>
            <w:noProof/>
            <w:webHidden/>
          </w:rPr>
          <w:fldChar w:fldCharType="begin"/>
        </w:r>
        <w:r>
          <w:rPr>
            <w:noProof/>
            <w:webHidden/>
          </w:rPr>
          <w:instrText xml:space="preserve"> PAGEREF _Toc8414022 \h </w:instrText>
        </w:r>
        <w:r>
          <w:rPr>
            <w:noProof/>
            <w:webHidden/>
          </w:rPr>
        </w:r>
        <w:r>
          <w:rPr>
            <w:noProof/>
            <w:webHidden/>
          </w:rPr>
          <w:fldChar w:fldCharType="separate"/>
        </w:r>
        <w:r>
          <w:rPr>
            <w:noProof/>
            <w:webHidden/>
          </w:rPr>
          <w:t>28</w:t>
        </w:r>
        <w:r>
          <w:rPr>
            <w:noProof/>
            <w:webHidden/>
          </w:rPr>
          <w:fldChar w:fldCharType="end"/>
        </w:r>
      </w:hyperlink>
    </w:p>
    <w:p w14:paraId="0F1DF35C" w14:textId="5F70B0C4" w:rsidR="00262E15" w:rsidRDefault="00262E15">
      <w:pPr>
        <w:pStyle w:val="TOC2"/>
        <w:tabs>
          <w:tab w:val="right" w:leader="dot" w:pos="9343"/>
        </w:tabs>
        <w:rPr>
          <w:rFonts w:asciiTheme="minorHAnsi" w:eastAsiaTheme="minorEastAsia" w:hAnsiTheme="minorHAnsi" w:cstheme="minorBidi"/>
          <w:noProof/>
          <w:szCs w:val="22"/>
        </w:rPr>
      </w:pPr>
      <w:hyperlink w:anchor="_Toc8414023" w:history="1">
        <w:r w:rsidRPr="00CC7E15">
          <w:rPr>
            <w:rStyle w:val="a6"/>
            <w:b/>
            <w:noProof/>
          </w:rPr>
          <w:t xml:space="preserve">5.2 </w:t>
        </w:r>
        <w:r w:rsidRPr="00CC7E15">
          <w:rPr>
            <w:rStyle w:val="a6"/>
            <w:b/>
            <w:noProof/>
          </w:rPr>
          <w:t>展望</w:t>
        </w:r>
        <w:r>
          <w:rPr>
            <w:noProof/>
            <w:webHidden/>
          </w:rPr>
          <w:tab/>
        </w:r>
        <w:r>
          <w:rPr>
            <w:noProof/>
            <w:webHidden/>
          </w:rPr>
          <w:fldChar w:fldCharType="begin"/>
        </w:r>
        <w:r>
          <w:rPr>
            <w:noProof/>
            <w:webHidden/>
          </w:rPr>
          <w:instrText xml:space="preserve"> PAGEREF _Toc8414023 \h </w:instrText>
        </w:r>
        <w:r>
          <w:rPr>
            <w:noProof/>
            <w:webHidden/>
          </w:rPr>
        </w:r>
        <w:r>
          <w:rPr>
            <w:noProof/>
            <w:webHidden/>
          </w:rPr>
          <w:fldChar w:fldCharType="separate"/>
        </w:r>
        <w:r>
          <w:rPr>
            <w:noProof/>
            <w:webHidden/>
          </w:rPr>
          <w:t>28</w:t>
        </w:r>
        <w:r>
          <w:rPr>
            <w:noProof/>
            <w:webHidden/>
          </w:rPr>
          <w:fldChar w:fldCharType="end"/>
        </w:r>
      </w:hyperlink>
    </w:p>
    <w:p w14:paraId="0B0DC8EC" w14:textId="76F6724D" w:rsidR="00262E15" w:rsidRDefault="00262E15">
      <w:pPr>
        <w:pStyle w:val="TOC1"/>
        <w:tabs>
          <w:tab w:val="right" w:leader="dot" w:pos="9343"/>
        </w:tabs>
        <w:rPr>
          <w:rFonts w:asciiTheme="minorHAnsi" w:eastAsiaTheme="minorEastAsia" w:hAnsiTheme="minorHAnsi" w:cstheme="minorBidi"/>
          <w:noProof/>
          <w:szCs w:val="22"/>
        </w:rPr>
      </w:pPr>
      <w:hyperlink w:anchor="_Toc8414024" w:history="1">
        <w:r w:rsidRPr="00CC7E15">
          <w:rPr>
            <w:rStyle w:val="a6"/>
            <w:b/>
            <w:noProof/>
          </w:rPr>
          <w:t>主要参考文献</w:t>
        </w:r>
        <w:r>
          <w:rPr>
            <w:noProof/>
            <w:webHidden/>
          </w:rPr>
          <w:tab/>
        </w:r>
        <w:r>
          <w:rPr>
            <w:noProof/>
            <w:webHidden/>
          </w:rPr>
          <w:fldChar w:fldCharType="begin"/>
        </w:r>
        <w:r>
          <w:rPr>
            <w:noProof/>
            <w:webHidden/>
          </w:rPr>
          <w:instrText xml:space="preserve"> PAGEREF _Toc8414024 \h </w:instrText>
        </w:r>
        <w:r>
          <w:rPr>
            <w:noProof/>
            <w:webHidden/>
          </w:rPr>
        </w:r>
        <w:r>
          <w:rPr>
            <w:noProof/>
            <w:webHidden/>
          </w:rPr>
          <w:fldChar w:fldCharType="separate"/>
        </w:r>
        <w:r>
          <w:rPr>
            <w:noProof/>
            <w:webHidden/>
          </w:rPr>
          <w:t>29</w:t>
        </w:r>
        <w:r>
          <w:rPr>
            <w:noProof/>
            <w:webHidden/>
          </w:rPr>
          <w:fldChar w:fldCharType="end"/>
        </w:r>
      </w:hyperlink>
    </w:p>
    <w:p w14:paraId="2AE1B790" w14:textId="73754B8C" w:rsidR="00262E15" w:rsidRDefault="00262E15">
      <w:pPr>
        <w:pStyle w:val="TOC1"/>
        <w:tabs>
          <w:tab w:val="right" w:leader="dot" w:pos="9343"/>
        </w:tabs>
        <w:rPr>
          <w:rFonts w:asciiTheme="minorHAnsi" w:eastAsiaTheme="minorEastAsia" w:hAnsiTheme="minorHAnsi" w:cstheme="minorBidi"/>
          <w:noProof/>
          <w:szCs w:val="22"/>
        </w:rPr>
      </w:pPr>
      <w:hyperlink w:anchor="_Toc8414025" w:history="1">
        <w:r w:rsidRPr="00CC7E15">
          <w:rPr>
            <w:rStyle w:val="a6"/>
            <w:b/>
            <w:noProof/>
          </w:rPr>
          <w:t>致谢</w:t>
        </w:r>
        <w:r>
          <w:rPr>
            <w:noProof/>
            <w:webHidden/>
          </w:rPr>
          <w:tab/>
        </w:r>
        <w:r>
          <w:rPr>
            <w:noProof/>
            <w:webHidden/>
          </w:rPr>
          <w:fldChar w:fldCharType="begin"/>
        </w:r>
        <w:r>
          <w:rPr>
            <w:noProof/>
            <w:webHidden/>
          </w:rPr>
          <w:instrText xml:space="preserve"> PAGEREF _Toc8414025 \h </w:instrText>
        </w:r>
        <w:r>
          <w:rPr>
            <w:noProof/>
            <w:webHidden/>
          </w:rPr>
        </w:r>
        <w:r>
          <w:rPr>
            <w:noProof/>
            <w:webHidden/>
          </w:rPr>
          <w:fldChar w:fldCharType="separate"/>
        </w:r>
        <w:r>
          <w:rPr>
            <w:noProof/>
            <w:webHidden/>
          </w:rPr>
          <w:t>30</w:t>
        </w:r>
        <w:r>
          <w:rPr>
            <w:noProof/>
            <w:webHidden/>
          </w:rPr>
          <w:fldChar w:fldCharType="end"/>
        </w:r>
      </w:hyperlink>
    </w:p>
    <w:p w14:paraId="58ABBC66" w14:textId="7CA145CD" w:rsidR="001E080A" w:rsidRPr="001E080A" w:rsidRDefault="00317F8C" w:rsidP="00317F8C">
      <w:pPr>
        <w:pStyle w:val="TOC1"/>
        <w:tabs>
          <w:tab w:val="right" w:leader="dot" w:pos="9343"/>
        </w:tabs>
        <w:rPr>
          <w:rFonts w:eastAsia="黑体" w:hint="eastAsia"/>
          <w:b/>
          <w:sz w:val="36"/>
          <w:szCs w:val="36"/>
        </w:rPr>
        <w:sectPr w:rsidR="001E080A" w:rsidRPr="001E080A" w:rsidSect="00DC5CEB">
          <w:headerReference w:type="default" r:id="rId8"/>
          <w:footerReference w:type="even" r:id="rId9"/>
          <w:footerReference w:type="default" r:id="rId10"/>
          <w:pgSz w:w="11906" w:h="16838" w:code="9"/>
          <w:pgMar w:top="1134" w:right="851" w:bottom="1134" w:left="1418" w:header="680" w:footer="851" w:gutter="284"/>
          <w:pgNumType w:start="1"/>
          <w:cols w:space="425"/>
          <w:titlePg/>
          <w:docGrid w:type="lines" w:linePitch="312"/>
        </w:sectPr>
      </w:pPr>
      <w:r w:rsidRPr="0056640E">
        <w:rPr>
          <w:rFonts w:ascii="宋体" w:hAnsi="宋体"/>
          <w:bCs/>
          <w:caps/>
          <w:sz w:val="28"/>
          <w:szCs w:val="28"/>
        </w:rPr>
        <w:fldChar w:fldCharType="end"/>
      </w:r>
    </w:p>
    <w:p w14:paraId="4F67830C" w14:textId="77777777" w:rsidR="001E080A" w:rsidRPr="007938B6" w:rsidRDefault="001E080A" w:rsidP="00830B69">
      <w:pPr>
        <w:spacing w:line="440" w:lineRule="exact"/>
        <w:ind w:firstLineChars="200" w:firstLine="723"/>
        <w:jc w:val="center"/>
        <w:rPr>
          <w:rFonts w:hint="eastAsia"/>
          <w:b/>
          <w:sz w:val="36"/>
          <w:szCs w:val="36"/>
        </w:rPr>
      </w:pPr>
      <w:bookmarkStart w:id="1" w:name="_Toc167439468"/>
      <w:bookmarkStart w:id="2" w:name="_Toc167606850"/>
      <w:bookmarkStart w:id="3" w:name="_Toc167613914"/>
      <w:bookmarkStart w:id="4" w:name="_Toc167959781"/>
    </w:p>
    <w:p w14:paraId="511B5613" w14:textId="77777777" w:rsidR="001E080A" w:rsidRPr="00626540" w:rsidRDefault="001E080A" w:rsidP="00626540">
      <w:pPr>
        <w:spacing w:line="440" w:lineRule="exact"/>
        <w:ind w:firstLineChars="200" w:firstLine="602"/>
        <w:jc w:val="center"/>
        <w:outlineLvl w:val="0"/>
        <w:rPr>
          <w:b/>
          <w:sz w:val="30"/>
          <w:szCs w:val="30"/>
        </w:rPr>
      </w:pPr>
      <w:bookmarkStart w:id="5" w:name="_Toc8413990"/>
      <w:r w:rsidRPr="00626540">
        <w:rPr>
          <w:rFonts w:hint="eastAsia"/>
          <w:b/>
          <w:sz w:val="30"/>
          <w:szCs w:val="30"/>
        </w:rPr>
        <w:t>摘</w:t>
      </w:r>
      <w:r w:rsidRPr="00626540">
        <w:rPr>
          <w:rFonts w:hint="eastAsia"/>
          <w:b/>
          <w:sz w:val="30"/>
          <w:szCs w:val="30"/>
        </w:rPr>
        <w:t xml:space="preserve">   </w:t>
      </w:r>
      <w:r w:rsidRPr="00626540">
        <w:rPr>
          <w:rFonts w:hint="eastAsia"/>
          <w:b/>
          <w:sz w:val="30"/>
          <w:szCs w:val="30"/>
        </w:rPr>
        <w:t>要</w:t>
      </w:r>
      <w:bookmarkEnd w:id="1"/>
      <w:bookmarkEnd w:id="2"/>
      <w:bookmarkEnd w:id="3"/>
      <w:bookmarkEnd w:id="4"/>
      <w:bookmarkEnd w:id="5"/>
    </w:p>
    <w:p w14:paraId="20C1F444" w14:textId="77777777" w:rsidR="001E080A" w:rsidRPr="007938B6" w:rsidRDefault="001E080A" w:rsidP="00830B69">
      <w:pPr>
        <w:spacing w:line="440" w:lineRule="exact"/>
        <w:ind w:firstLineChars="200" w:firstLine="482"/>
        <w:jc w:val="center"/>
        <w:rPr>
          <w:b/>
          <w:sz w:val="24"/>
        </w:rPr>
      </w:pPr>
    </w:p>
    <w:p w14:paraId="4BC4949E" w14:textId="77777777" w:rsidR="00B70434" w:rsidRDefault="00831CE0" w:rsidP="006E72C4">
      <w:pPr>
        <w:pStyle w:val="a7"/>
        <w:spacing w:line="440" w:lineRule="exact"/>
        <w:ind w:firstLineChars="200" w:firstLine="480"/>
      </w:pPr>
      <w:bookmarkStart w:id="6" w:name="_Toc167439469"/>
      <w:bookmarkStart w:id="7" w:name="_Toc167606851"/>
      <w:bookmarkStart w:id="8" w:name="_Toc167613915"/>
      <w:r w:rsidRPr="00831CE0">
        <w:rPr>
          <w:rFonts w:hint="eastAsia"/>
        </w:rPr>
        <w:t>随</w:t>
      </w:r>
      <w:r w:rsidR="006E72C4">
        <w:rPr>
          <w:rFonts w:hint="eastAsia"/>
        </w:rPr>
        <w:t>着人们生活水平的逐步提高，旅游照相成了大家必不可少放松项目。虽然照片最后会存入到自己的电脑里，但是时间一长、照片一多，这些有着勾起回忆的“资料”，就会显得杂乱无章，即不方便欣赏，也不方便管理。而</w:t>
      </w:r>
      <w:r w:rsidR="005332DF">
        <w:rPr>
          <w:rFonts w:hint="eastAsia"/>
        </w:rPr>
        <w:t>照片管理程序能够快速的将每张照片进行分类，可以根据照片的拍摄日期和拍摄所在的地点</w:t>
      </w:r>
      <w:proofErr w:type="gramStart"/>
      <w:r w:rsidR="005332DF">
        <w:rPr>
          <w:rFonts w:hint="eastAsia"/>
        </w:rPr>
        <w:t>及认为</w:t>
      </w:r>
      <w:proofErr w:type="gramEnd"/>
      <w:r w:rsidR="005332DF">
        <w:rPr>
          <w:rFonts w:hint="eastAsia"/>
        </w:rPr>
        <w:t>的给照片进行标注分类</w:t>
      </w:r>
      <w:r w:rsidR="006E72C4">
        <w:rPr>
          <w:rFonts w:hint="eastAsia"/>
        </w:rPr>
        <w:t>，可以很好的管理所存入的照片，不失为最佳欣赏、保存照片的相册工具。照片管理程序也就应此应运而生。</w:t>
      </w:r>
    </w:p>
    <w:p w14:paraId="4F8648EA" w14:textId="77777777" w:rsidR="001E080A" w:rsidRPr="00B579C4" w:rsidRDefault="001E080A" w:rsidP="00830B69">
      <w:pPr>
        <w:spacing w:line="440" w:lineRule="exact"/>
        <w:rPr>
          <w:rFonts w:ascii="宋体" w:hAnsi="宋体"/>
          <w:sz w:val="28"/>
          <w:szCs w:val="28"/>
        </w:rPr>
      </w:pPr>
      <w:r w:rsidRPr="00B70434">
        <w:rPr>
          <w:rFonts w:hint="eastAsia"/>
          <w:b/>
          <w:sz w:val="24"/>
        </w:rPr>
        <w:t>关键词：</w:t>
      </w:r>
      <w:r w:rsidR="00836D16">
        <w:rPr>
          <w:rFonts w:ascii="宋体" w:hAnsi="宋体" w:hint="eastAsia"/>
          <w:sz w:val="24"/>
        </w:rPr>
        <w:t>照片</w:t>
      </w:r>
      <w:r w:rsidRPr="005B45A6">
        <w:rPr>
          <w:rFonts w:ascii="宋体" w:hAnsi="宋体" w:hint="eastAsia"/>
          <w:sz w:val="24"/>
        </w:rPr>
        <w:t>，</w:t>
      </w:r>
      <w:r w:rsidR="00872D39">
        <w:rPr>
          <w:rFonts w:hint="eastAsia"/>
          <w:sz w:val="28"/>
          <w:szCs w:val="28"/>
        </w:rPr>
        <w:t>C#</w:t>
      </w:r>
      <w:r w:rsidRPr="005B45A6">
        <w:rPr>
          <w:rFonts w:ascii="宋体" w:hAnsi="宋体" w:hint="eastAsia"/>
          <w:sz w:val="24"/>
        </w:rPr>
        <w:t>，</w:t>
      </w:r>
      <w:r w:rsidR="00836D16" w:rsidRPr="00140A9B">
        <w:rPr>
          <w:rFonts w:hint="eastAsia"/>
          <w:sz w:val="28"/>
          <w:szCs w:val="28"/>
        </w:rPr>
        <w:t>W</w:t>
      </w:r>
      <w:r w:rsidR="00836D16" w:rsidRPr="00140A9B">
        <w:rPr>
          <w:sz w:val="28"/>
          <w:szCs w:val="28"/>
        </w:rPr>
        <w:t>PF</w:t>
      </w:r>
    </w:p>
    <w:p w14:paraId="6DA818D7" w14:textId="77777777" w:rsidR="00FC4023" w:rsidRPr="006E2AAD" w:rsidRDefault="00FC4023" w:rsidP="00830B69">
      <w:pPr>
        <w:spacing w:line="440" w:lineRule="exact"/>
        <w:ind w:firstLineChars="200" w:firstLine="480"/>
        <w:rPr>
          <w:sz w:val="24"/>
        </w:rPr>
      </w:pPr>
    </w:p>
    <w:p w14:paraId="64CDD62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作</w:t>
      </w:r>
      <w:r w:rsidRPr="007938B6">
        <w:rPr>
          <w:rFonts w:hint="eastAsia"/>
          <w:sz w:val="24"/>
        </w:rPr>
        <w:t xml:space="preserve">    </w:t>
      </w:r>
      <w:r w:rsidRPr="007938B6">
        <w:rPr>
          <w:rFonts w:hint="eastAsia"/>
          <w:sz w:val="24"/>
        </w:rPr>
        <w:t>者：</w:t>
      </w:r>
      <w:r w:rsidR="003D295E">
        <w:rPr>
          <w:rFonts w:hint="eastAsia"/>
          <w:sz w:val="24"/>
        </w:rPr>
        <w:t>徐福扬</w:t>
      </w:r>
    </w:p>
    <w:p w14:paraId="479DA5A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指导老师：姚望舒</w:t>
      </w:r>
    </w:p>
    <w:p w14:paraId="05E8F1CE" w14:textId="77777777" w:rsidR="001E080A" w:rsidRPr="007938B6" w:rsidRDefault="001E080A" w:rsidP="00830B69">
      <w:pPr>
        <w:spacing w:line="440" w:lineRule="exact"/>
        <w:ind w:firstLineChars="200" w:firstLine="480"/>
        <w:jc w:val="center"/>
        <w:rPr>
          <w:sz w:val="24"/>
        </w:rPr>
      </w:pPr>
      <w:r w:rsidRPr="007938B6">
        <w:rPr>
          <w:sz w:val="24"/>
        </w:rPr>
        <w:br w:type="page"/>
      </w:r>
      <w:bookmarkStart w:id="9" w:name="_Toc167959782"/>
    </w:p>
    <w:p w14:paraId="54912228" w14:textId="77777777" w:rsidR="001E080A" w:rsidRPr="00626540" w:rsidRDefault="001E080A" w:rsidP="00626540">
      <w:pPr>
        <w:spacing w:line="440" w:lineRule="exact"/>
        <w:ind w:firstLineChars="200" w:firstLine="602"/>
        <w:jc w:val="center"/>
        <w:outlineLvl w:val="0"/>
        <w:rPr>
          <w:b/>
          <w:sz w:val="30"/>
          <w:szCs w:val="30"/>
        </w:rPr>
      </w:pPr>
      <w:bookmarkStart w:id="10" w:name="_Toc8413991"/>
      <w:r w:rsidRPr="00626540">
        <w:rPr>
          <w:rFonts w:hint="eastAsia"/>
          <w:b/>
          <w:sz w:val="30"/>
          <w:szCs w:val="30"/>
        </w:rPr>
        <w:lastRenderedPageBreak/>
        <w:t>Abstract</w:t>
      </w:r>
      <w:bookmarkEnd w:id="6"/>
      <w:bookmarkEnd w:id="7"/>
      <w:bookmarkEnd w:id="8"/>
      <w:bookmarkEnd w:id="9"/>
      <w:bookmarkEnd w:id="10"/>
    </w:p>
    <w:p w14:paraId="5ED84CD2" w14:textId="77777777" w:rsidR="001E080A" w:rsidRPr="007938B6" w:rsidRDefault="001E080A" w:rsidP="00830B69">
      <w:pPr>
        <w:spacing w:line="440" w:lineRule="exact"/>
        <w:ind w:firstLineChars="200" w:firstLine="602"/>
        <w:jc w:val="center"/>
        <w:rPr>
          <w:b/>
          <w:sz w:val="30"/>
          <w:szCs w:val="30"/>
        </w:rPr>
      </w:pPr>
    </w:p>
    <w:p w14:paraId="2B07EA88" w14:textId="77777777" w:rsidR="00017BBF" w:rsidRPr="00A86925" w:rsidRDefault="00894839" w:rsidP="00F42BD3">
      <w:pPr>
        <w:spacing w:line="440" w:lineRule="exact"/>
        <w:ind w:firstLineChars="200" w:firstLine="560"/>
        <w:rPr>
          <w:rStyle w:val="longtext1"/>
          <w:sz w:val="28"/>
          <w:szCs w:val="28"/>
        </w:rPr>
      </w:pPr>
      <w:r w:rsidRPr="00894839">
        <w:rPr>
          <w:rStyle w:val="longtext1"/>
          <w:color w:val="000000"/>
          <w:sz w:val="28"/>
          <w:szCs w:val="28"/>
        </w:rPr>
        <w:t xml:space="preserve">With the gradual improvement of people's living standards, travel photography has become an indispensable relaxation project for everyone. Although the photos will be stored in their own computers at the end, but the time and the number of photos </w:t>
      </w:r>
      <w:proofErr w:type="gramStart"/>
      <w:r w:rsidRPr="00894839">
        <w:rPr>
          <w:rStyle w:val="longtext1"/>
          <w:color w:val="000000"/>
          <w:sz w:val="28"/>
          <w:szCs w:val="28"/>
        </w:rPr>
        <w:t>are</w:t>
      </w:r>
      <w:proofErr w:type="gramEnd"/>
      <w:r w:rsidRPr="00894839">
        <w:rPr>
          <w:rStyle w:val="longtext1"/>
          <w:color w:val="000000"/>
          <w:sz w:val="28"/>
          <w:szCs w:val="28"/>
        </w:rPr>
        <w:t xml:space="preserve"> too many, these "data" with memories will appear disorganized, that is, it is not convenient to appreciate, and it is not convenient to manage. The photo management program can quickly classify each photo. It can sort the photos according to the shooting date and location of the photos and the photos they think. It can manage the saved photos very well, which is the best appreciation. Save photo album tool. The photo management program should come into being.</w:t>
      </w:r>
    </w:p>
    <w:p w14:paraId="69BD3FDE" w14:textId="77777777" w:rsidR="001E080A" w:rsidRDefault="001E080A" w:rsidP="00830B69">
      <w:pPr>
        <w:spacing w:line="440" w:lineRule="exact"/>
        <w:rPr>
          <w:sz w:val="28"/>
          <w:szCs w:val="28"/>
        </w:rPr>
      </w:pPr>
      <w:r w:rsidRPr="00B70434">
        <w:rPr>
          <w:b/>
          <w:sz w:val="28"/>
          <w:szCs w:val="28"/>
        </w:rPr>
        <w:t>Keywords:</w:t>
      </w:r>
      <w:r w:rsidRPr="007938B6">
        <w:rPr>
          <w:sz w:val="28"/>
          <w:szCs w:val="28"/>
        </w:rPr>
        <w:t xml:space="preserve"> </w:t>
      </w:r>
      <w:r w:rsidR="00A3745C" w:rsidRPr="00A3745C">
        <w:rPr>
          <w:sz w:val="28"/>
          <w:szCs w:val="28"/>
        </w:rPr>
        <w:t>Photo, C#, WPF</w:t>
      </w:r>
    </w:p>
    <w:p w14:paraId="1C480709" w14:textId="77777777" w:rsidR="005F700B" w:rsidRDefault="005F700B" w:rsidP="00830B69">
      <w:pPr>
        <w:spacing w:line="440" w:lineRule="exact"/>
        <w:rPr>
          <w:sz w:val="28"/>
          <w:szCs w:val="28"/>
        </w:rPr>
      </w:pPr>
    </w:p>
    <w:p w14:paraId="1242A084" w14:textId="77777777" w:rsidR="001E080A" w:rsidRPr="007938B6" w:rsidRDefault="001E080A" w:rsidP="00F42BD3">
      <w:pPr>
        <w:widowControl/>
        <w:spacing w:line="440" w:lineRule="exact"/>
        <w:ind w:firstLineChars="2050" w:firstLine="5740"/>
        <w:jc w:val="left"/>
        <w:rPr>
          <w:kern w:val="0"/>
          <w:sz w:val="28"/>
          <w:szCs w:val="28"/>
        </w:rPr>
      </w:pPr>
      <w:r w:rsidRPr="007938B6">
        <w:rPr>
          <w:rFonts w:hint="eastAsia"/>
          <w:sz w:val="28"/>
          <w:szCs w:val="28"/>
        </w:rPr>
        <w:t xml:space="preserve">Written by </w:t>
      </w:r>
      <w:r w:rsidR="000E27C8">
        <w:rPr>
          <w:kern w:val="0"/>
          <w:sz w:val="28"/>
          <w:szCs w:val="28"/>
        </w:rPr>
        <w:t>F</w:t>
      </w:r>
      <w:r w:rsidR="000E27C8">
        <w:rPr>
          <w:rFonts w:hint="eastAsia"/>
          <w:kern w:val="0"/>
          <w:sz w:val="28"/>
          <w:szCs w:val="28"/>
        </w:rPr>
        <w:t>uyang</w:t>
      </w:r>
      <w:r w:rsidR="000E27C8">
        <w:rPr>
          <w:kern w:val="0"/>
          <w:sz w:val="28"/>
          <w:szCs w:val="28"/>
        </w:rPr>
        <w:t xml:space="preserve"> </w:t>
      </w:r>
      <w:proofErr w:type="spellStart"/>
      <w:r w:rsidR="000E27C8">
        <w:rPr>
          <w:kern w:val="0"/>
          <w:sz w:val="28"/>
          <w:szCs w:val="28"/>
        </w:rPr>
        <w:t>Xfu</w:t>
      </w:r>
      <w:proofErr w:type="spellEnd"/>
    </w:p>
    <w:p w14:paraId="21149CEE" w14:textId="77777777" w:rsidR="001E080A" w:rsidRPr="007938B6" w:rsidRDefault="001E080A" w:rsidP="00830B69">
      <w:pPr>
        <w:widowControl/>
        <w:spacing w:line="440" w:lineRule="exact"/>
        <w:ind w:firstLineChars="2050" w:firstLine="5740"/>
        <w:jc w:val="left"/>
        <w:rPr>
          <w:kern w:val="0"/>
          <w:sz w:val="28"/>
          <w:szCs w:val="28"/>
        </w:rPr>
      </w:pPr>
      <w:r w:rsidRPr="007938B6">
        <w:rPr>
          <w:rFonts w:hint="eastAsia"/>
          <w:sz w:val="28"/>
          <w:szCs w:val="28"/>
        </w:rPr>
        <w:t>Supervised by</w:t>
      </w:r>
      <w:r w:rsidRPr="007938B6">
        <w:rPr>
          <w:kern w:val="0"/>
          <w:sz w:val="28"/>
          <w:szCs w:val="28"/>
        </w:rPr>
        <w:t xml:space="preserve"> </w:t>
      </w:r>
      <w:proofErr w:type="spellStart"/>
      <w:r w:rsidRPr="007938B6">
        <w:rPr>
          <w:rFonts w:hint="eastAsia"/>
          <w:kern w:val="0"/>
          <w:sz w:val="28"/>
          <w:szCs w:val="28"/>
        </w:rPr>
        <w:t>Wangshu</w:t>
      </w:r>
      <w:proofErr w:type="spellEnd"/>
      <w:r w:rsidR="000E27C8">
        <w:rPr>
          <w:kern w:val="0"/>
          <w:sz w:val="28"/>
          <w:szCs w:val="28"/>
        </w:rPr>
        <w:t xml:space="preserve"> </w:t>
      </w:r>
      <w:r w:rsidR="000E27C8" w:rsidRPr="007938B6">
        <w:rPr>
          <w:rFonts w:hint="eastAsia"/>
          <w:kern w:val="0"/>
          <w:sz w:val="28"/>
          <w:szCs w:val="28"/>
        </w:rPr>
        <w:t>Yao</w:t>
      </w:r>
    </w:p>
    <w:p w14:paraId="2ED51A0C" w14:textId="77777777" w:rsidR="001E080A" w:rsidRPr="007938B6" w:rsidRDefault="001E080A" w:rsidP="00830B69">
      <w:pPr>
        <w:widowControl/>
        <w:jc w:val="left"/>
        <w:rPr>
          <w:rFonts w:cs="宋体"/>
          <w:kern w:val="0"/>
          <w:sz w:val="24"/>
        </w:rPr>
      </w:pPr>
    </w:p>
    <w:p w14:paraId="4055120E" w14:textId="77777777" w:rsidR="001E080A" w:rsidRPr="007938B6" w:rsidRDefault="001E080A" w:rsidP="00830B69">
      <w:pPr>
        <w:spacing w:line="440" w:lineRule="exact"/>
        <w:ind w:firstLineChars="200" w:firstLine="482"/>
        <w:jc w:val="center"/>
        <w:rPr>
          <w:b/>
          <w:sz w:val="24"/>
        </w:rPr>
      </w:pPr>
      <w:r w:rsidRPr="007938B6">
        <w:rPr>
          <w:b/>
          <w:sz w:val="24"/>
        </w:rPr>
        <w:br w:type="page"/>
      </w:r>
      <w:bookmarkStart w:id="11" w:name="_Toc167439470"/>
      <w:bookmarkStart w:id="12" w:name="_Toc167606852"/>
      <w:bookmarkStart w:id="13" w:name="_Toc167613916"/>
      <w:bookmarkStart w:id="14" w:name="_Toc167959783"/>
    </w:p>
    <w:p w14:paraId="1AA278CE" w14:textId="77777777" w:rsidR="001E080A" w:rsidRPr="00626540" w:rsidRDefault="001E080A" w:rsidP="00626540">
      <w:pPr>
        <w:spacing w:line="440" w:lineRule="exact"/>
        <w:ind w:firstLineChars="200" w:firstLine="602"/>
        <w:jc w:val="center"/>
        <w:outlineLvl w:val="0"/>
        <w:rPr>
          <w:b/>
          <w:sz w:val="30"/>
          <w:szCs w:val="30"/>
        </w:rPr>
      </w:pPr>
      <w:bookmarkStart w:id="15" w:name="_Toc8413992"/>
      <w:r w:rsidRPr="00626540">
        <w:rPr>
          <w:rFonts w:hint="eastAsia"/>
          <w:b/>
          <w:sz w:val="30"/>
          <w:szCs w:val="30"/>
        </w:rPr>
        <w:lastRenderedPageBreak/>
        <w:t>前</w:t>
      </w:r>
      <w:r w:rsidRPr="00626540">
        <w:rPr>
          <w:rFonts w:hint="eastAsia"/>
          <w:b/>
          <w:sz w:val="30"/>
          <w:szCs w:val="30"/>
        </w:rPr>
        <w:t xml:space="preserve">  </w:t>
      </w:r>
      <w:r w:rsidRPr="00626540">
        <w:rPr>
          <w:rFonts w:hint="eastAsia"/>
          <w:b/>
          <w:sz w:val="30"/>
          <w:szCs w:val="30"/>
        </w:rPr>
        <w:t>言</w:t>
      </w:r>
      <w:bookmarkEnd w:id="11"/>
      <w:bookmarkEnd w:id="12"/>
      <w:bookmarkEnd w:id="13"/>
      <w:bookmarkEnd w:id="14"/>
      <w:bookmarkEnd w:id="15"/>
    </w:p>
    <w:p w14:paraId="660148E1" w14:textId="77777777" w:rsidR="001E080A" w:rsidRPr="007938B6" w:rsidRDefault="001E080A" w:rsidP="00830B69">
      <w:pPr>
        <w:spacing w:line="440" w:lineRule="exact"/>
        <w:ind w:firstLineChars="200" w:firstLine="482"/>
        <w:rPr>
          <w:b/>
          <w:sz w:val="24"/>
        </w:rPr>
      </w:pPr>
    </w:p>
    <w:p w14:paraId="5A55DBF8" w14:textId="77777777" w:rsidR="006E3DC5" w:rsidRDefault="006E3DC5" w:rsidP="00DA2ABD">
      <w:pPr>
        <w:spacing w:line="440" w:lineRule="exact"/>
        <w:ind w:firstLineChars="200" w:firstLine="480"/>
        <w:rPr>
          <w:sz w:val="24"/>
        </w:rPr>
      </w:pPr>
      <w:bookmarkStart w:id="16" w:name="_Toc167439471"/>
      <w:bookmarkStart w:id="17" w:name="_Toc167606853"/>
      <w:bookmarkStart w:id="18" w:name="_Toc167613917"/>
      <w:bookmarkStart w:id="19" w:name="_Toc167959784"/>
      <w:r>
        <w:rPr>
          <w:rFonts w:hint="eastAsia"/>
          <w:sz w:val="24"/>
        </w:rPr>
        <w:t>伴随着现代科技的高速发展，手机扮演了在现在生活中一种无可替代的角色，与此同时手机的像素比上个世纪得到了一个巨大的提升，虽然目前还是不能和专业的相机相比。但是手机相机拥有着的比专业的相机的便利性。</w:t>
      </w:r>
      <w:r w:rsidR="00321B3F">
        <w:rPr>
          <w:rFonts w:hint="eastAsia"/>
          <w:sz w:val="24"/>
        </w:rPr>
        <w:t>人们可以享受手机其他功能的同时，也用手机的拍照功能。人们几乎时时刻刻都可以照相，但是随着照片的增多，照片的管理便成为了一个难题。不能够精确的查找某张照片或者是某时某刻在哪拍的。</w:t>
      </w:r>
    </w:p>
    <w:p w14:paraId="2AE49914" w14:textId="77777777" w:rsidR="006E3DC5" w:rsidRPr="00B13F00" w:rsidRDefault="00994FAE" w:rsidP="00F600BC">
      <w:pPr>
        <w:spacing w:line="440" w:lineRule="exact"/>
        <w:ind w:firstLineChars="200" w:firstLine="480"/>
        <w:rPr>
          <w:color w:val="000000"/>
          <w:sz w:val="24"/>
        </w:rPr>
      </w:pPr>
      <w:r>
        <w:rPr>
          <w:rFonts w:hint="eastAsia"/>
          <w:sz w:val="24"/>
        </w:rPr>
        <w:t>本毕业设计就是</w:t>
      </w:r>
      <w:r w:rsidR="00903039">
        <w:rPr>
          <w:rFonts w:hint="eastAsia"/>
          <w:sz w:val="24"/>
        </w:rPr>
        <w:t>根据基于上述问题而产生的一个解决方案。</w:t>
      </w:r>
      <w:r w:rsidR="0072703B">
        <w:rPr>
          <w:rFonts w:hint="eastAsia"/>
          <w:sz w:val="24"/>
        </w:rPr>
        <w:t>于是照片管理程序就由此而来，本系统是以</w:t>
      </w:r>
      <w:proofErr w:type="spellStart"/>
      <w:r w:rsidR="0072703B">
        <w:rPr>
          <w:rFonts w:hint="eastAsia"/>
          <w:sz w:val="24"/>
        </w:rPr>
        <w:t>Winform</w:t>
      </w:r>
      <w:proofErr w:type="spellEnd"/>
      <w:r w:rsidR="0072703B">
        <w:rPr>
          <w:rFonts w:hint="eastAsia"/>
          <w:sz w:val="24"/>
        </w:rPr>
        <w:t>形式来管理本地的某个文件夹下面的所有</w:t>
      </w:r>
      <w:r w:rsidR="006B30D0">
        <w:rPr>
          <w:rFonts w:hint="eastAsia"/>
          <w:sz w:val="24"/>
        </w:rPr>
        <w:t>受支持的</w:t>
      </w:r>
      <w:r w:rsidR="002C5116">
        <w:rPr>
          <w:rFonts w:hint="eastAsia"/>
          <w:sz w:val="24"/>
        </w:rPr>
        <w:t>图片格式</w:t>
      </w:r>
      <w:r w:rsidR="006B30D0">
        <w:rPr>
          <w:rFonts w:hint="eastAsia"/>
          <w:sz w:val="24"/>
        </w:rPr>
        <w:t>。</w:t>
      </w:r>
      <w:r w:rsidR="00FE380A">
        <w:rPr>
          <w:rFonts w:hint="eastAsia"/>
          <w:sz w:val="24"/>
        </w:rPr>
        <w:t>该系统由</w:t>
      </w:r>
      <w:r w:rsidR="002C5116">
        <w:rPr>
          <w:rFonts w:hint="eastAsia"/>
          <w:sz w:val="24"/>
        </w:rPr>
        <w:t>.</w:t>
      </w:r>
      <w:r w:rsidR="002C5116">
        <w:rPr>
          <w:sz w:val="24"/>
        </w:rPr>
        <w:t>Net</w:t>
      </w:r>
      <w:r w:rsidR="002C5116">
        <w:rPr>
          <w:rFonts w:hint="eastAsia"/>
          <w:sz w:val="24"/>
        </w:rPr>
        <w:t>4.7</w:t>
      </w:r>
      <w:r w:rsidR="002C5116">
        <w:rPr>
          <w:rFonts w:hint="eastAsia"/>
          <w:sz w:val="24"/>
        </w:rPr>
        <w:t>平台下的</w:t>
      </w:r>
      <w:r w:rsidR="002C5116">
        <w:rPr>
          <w:rFonts w:hint="eastAsia"/>
          <w:sz w:val="24"/>
        </w:rPr>
        <w:t>C#</w:t>
      </w:r>
      <w:r w:rsidR="002C5116">
        <w:rPr>
          <w:rFonts w:hint="eastAsia"/>
          <w:sz w:val="24"/>
        </w:rPr>
        <w:t>语言开发的。</w:t>
      </w:r>
    </w:p>
    <w:p w14:paraId="1ED161E5" w14:textId="77777777" w:rsidR="006E3DC5" w:rsidRDefault="006E3DC5" w:rsidP="00830B69">
      <w:pPr>
        <w:spacing w:line="360" w:lineRule="auto"/>
        <w:rPr>
          <w:b/>
          <w:sz w:val="36"/>
          <w:szCs w:val="36"/>
        </w:rPr>
      </w:pPr>
    </w:p>
    <w:p w14:paraId="61A5488F" w14:textId="77777777" w:rsidR="006E3DC5" w:rsidRDefault="006E3DC5" w:rsidP="00830B69">
      <w:pPr>
        <w:spacing w:line="360" w:lineRule="auto"/>
        <w:rPr>
          <w:b/>
          <w:sz w:val="36"/>
          <w:szCs w:val="36"/>
        </w:rPr>
      </w:pPr>
    </w:p>
    <w:p w14:paraId="1CDD82E6" w14:textId="77777777" w:rsidR="000A1008" w:rsidRDefault="000A1008" w:rsidP="00830B69">
      <w:pPr>
        <w:spacing w:line="360" w:lineRule="auto"/>
        <w:rPr>
          <w:b/>
          <w:sz w:val="36"/>
          <w:szCs w:val="36"/>
        </w:rPr>
      </w:pPr>
    </w:p>
    <w:p w14:paraId="78F36913" w14:textId="77777777" w:rsidR="000A1008" w:rsidRDefault="000A1008" w:rsidP="00830B69">
      <w:pPr>
        <w:spacing w:line="360" w:lineRule="auto"/>
        <w:rPr>
          <w:b/>
          <w:sz w:val="36"/>
          <w:szCs w:val="36"/>
        </w:rPr>
      </w:pPr>
    </w:p>
    <w:p w14:paraId="2D12EE99" w14:textId="77777777" w:rsidR="000A1008" w:rsidRDefault="000A1008" w:rsidP="00830B69">
      <w:pPr>
        <w:spacing w:line="360" w:lineRule="auto"/>
        <w:rPr>
          <w:b/>
          <w:sz w:val="36"/>
          <w:szCs w:val="36"/>
        </w:rPr>
      </w:pPr>
    </w:p>
    <w:p w14:paraId="4A581E40" w14:textId="77777777" w:rsidR="000A1008" w:rsidRDefault="000A1008" w:rsidP="00830B69">
      <w:pPr>
        <w:spacing w:line="360" w:lineRule="auto"/>
        <w:rPr>
          <w:b/>
          <w:sz w:val="36"/>
          <w:szCs w:val="36"/>
        </w:rPr>
      </w:pPr>
    </w:p>
    <w:p w14:paraId="318D5FB5" w14:textId="77777777" w:rsidR="000A1008" w:rsidRDefault="000A1008" w:rsidP="00830B69">
      <w:pPr>
        <w:spacing w:line="360" w:lineRule="auto"/>
        <w:rPr>
          <w:b/>
          <w:sz w:val="36"/>
          <w:szCs w:val="36"/>
        </w:rPr>
      </w:pPr>
    </w:p>
    <w:p w14:paraId="179D7028" w14:textId="77777777" w:rsidR="000A1008" w:rsidRDefault="000A1008" w:rsidP="00830B69">
      <w:pPr>
        <w:spacing w:line="360" w:lineRule="auto"/>
        <w:rPr>
          <w:b/>
          <w:sz w:val="36"/>
          <w:szCs w:val="36"/>
        </w:rPr>
      </w:pPr>
    </w:p>
    <w:p w14:paraId="0DE47A5D" w14:textId="77777777" w:rsidR="000A1008" w:rsidRDefault="000A1008" w:rsidP="00830B69">
      <w:pPr>
        <w:spacing w:line="360" w:lineRule="auto"/>
        <w:rPr>
          <w:b/>
          <w:sz w:val="36"/>
          <w:szCs w:val="36"/>
        </w:rPr>
      </w:pPr>
    </w:p>
    <w:p w14:paraId="1136EE5F" w14:textId="77777777" w:rsidR="000A1008" w:rsidRDefault="000A1008" w:rsidP="00830B69">
      <w:pPr>
        <w:spacing w:line="360" w:lineRule="auto"/>
        <w:rPr>
          <w:b/>
          <w:sz w:val="36"/>
          <w:szCs w:val="36"/>
        </w:rPr>
      </w:pPr>
    </w:p>
    <w:p w14:paraId="036368EA" w14:textId="77777777" w:rsidR="006E3DC5" w:rsidRDefault="006E3DC5" w:rsidP="00830B69">
      <w:pPr>
        <w:spacing w:line="360" w:lineRule="auto"/>
        <w:rPr>
          <w:b/>
          <w:sz w:val="36"/>
          <w:szCs w:val="36"/>
        </w:rPr>
      </w:pPr>
    </w:p>
    <w:p w14:paraId="17BC878B" w14:textId="3D9BE2F1" w:rsidR="006E3DC5" w:rsidRDefault="006E3DC5" w:rsidP="00DC4A0D">
      <w:pPr>
        <w:spacing w:line="360" w:lineRule="auto"/>
        <w:ind w:firstLineChars="200" w:firstLine="723"/>
        <w:rPr>
          <w:b/>
          <w:sz w:val="36"/>
          <w:szCs w:val="36"/>
        </w:rPr>
      </w:pPr>
    </w:p>
    <w:p w14:paraId="36A88B41" w14:textId="205DFF09" w:rsidR="006E3DC5" w:rsidRDefault="006E3DC5" w:rsidP="00830B69">
      <w:pPr>
        <w:spacing w:line="360" w:lineRule="auto"/>
        <w:rPr>
          <w:b/>
          <w:sz w:val="36"/>
          <w:szCs w:val="36"/>
        </w:rPr>
      </w:pPr>
    </w:p>
    <w:p w14:paraId="510DBAAF" w14:textId="16BFB12E" w:rsidR="004E0D58" w:rsidRDefault="004E0D58" w:rsidP="00830B69">
      <w:pPr>
        <w:spacing w:line="360" w:lineRule="auto"/>
        <w:rPr>
          <w:b/>
          <w:sz w:val="36"/>
          <w:szCs w:val="36"/>
        </w:rPr>
      </w:pPr>
    </w:p>
    <w:p w14:paraId="55517681" w14:textId="77777777" w:rsidR="004E0D58" w:rsidRPr="007938B6" w:rsidRDefault="004E0D58" w:rsidP="00830B69">
      <w:pPr>
        <w:spacing w:line="360" w:lineRule="auto"/>
        <w:rPr>
          <w:b/>
          <w:sz w:val="36"/>
          <w:szCs w:val="36"/>
        </w:rPr>
      </w:pPr>
    </w:p>
    <w:p w14:paraId="7AF31972" w14:textId="77777777" w:rsidR="006E3DC5" w:rsidRPr="00062656" w:rsidRDefault="006E3DC5" w:rsidP="00830B69">
      <w:pPr>
        <w:spacing w:line="440" w:lineRule="exact"/>
        <w:jc w:val="center"/>
        <w:rPr>
          <w:b/>
          <w:sz w:val="30"/>
          <w:szCs w:val="30"/>
        </w:rPr>
      </w:pPr>
    </w:p>
    <w:p w14:paraId="5B242CA3" w14:textId="77777777" w:rsidR="006E3DC5" w:rsidRPr="00062656" w:rsidRDefault="006E3DC5" w:rsidP="00830B69">
      <w:pPr>
        <w:spacing w:line="440" w:lineRule="exact"/>
        <w:jc w:val="center"/>
        <w:outlineLvl w:val="0"/>
        <w:rPr>
          <w:b/>
          <w:sz w:val="30"/>
          <w:szCs w:val="30"/>
        </w:rPr>
      </w:pPr>
      <w:bookmarkStart w:id="20" w:name="_Toc8413993"/>
      <w:r w:rsidRPr="00062656">
        <w:rPr>
          <w:rFonts w:hint="eastAsia"/>
          <w:b/>
          <w:sz w:val="30"/>
          <w:szCs w:val="30"/>
        </w:rPr>
        <w:lastRenderedPageBreak/>
        <w:t>第一章</w:t>
      </w:r>
      <w:r w:rsidRPr="00062656">
        <w:rPr>
          <w:rFonts w:hint="eastAsia"/>
          <w:b/>
          <w:sz w:val="30"/>
          <w:szCs w:val="30"/>
        </w:rPr>
        <w:t xml:space="preserve"> </w:t>
      </w:r>
      <w:r w:rsidRPr="00062656">
        <w:rPr>
          <w:rFonts w:hint="eastAsia"/>
          <w:b/>
          <w:sz w:val="30"/>
          <w:szCs w:val="30"/>
        </w:rPr>
        <w:t>概述</w:t>
      </w:r>
      <w:bookmarkStart w:id="21" w:name="_Toc167439472"/>
      <w:bookmarkStart w:id="22" w:name="_Toc167606854"/>
      <w:bookmarkStart w:id="23" w:name="_Toc167613918"/>
      <w:bookmarkStart w:id="24" w:name="_Toc167959785"/>
      <w:bookmarkEnd w:id="16"/>
      <w:bookmarkEnd w:id="17"/>
      <w:bookmarkEnd w:id="18"/>
      <w:bookmarkEnd w:id="19"/>
      <w:bookmarkEnd w:id="20"/>
    </w:p>
    <w:p w14:paraId="15D15DBB" w14:textId="77777777" w:rsidR="006E3DC5" w:rsidRPr="00062656" w:rsidRDefault="006E3DC5" w:rsidP="00830B69">
      <w:pPr>
        <w:spacing w:line="440" w:lineRule="exact"/>
        <w:rPr>
          <w:b/>
          <w:sz w:val="30"/>
          <w:szCs w:val="30"/>
        </w:rPr>
      </w:pPr>
    </w:p>
    <w:p w14:paraId="1C0593B8" w14:textId="77777777" w:rsidR="001E080A" w:rsidRPr="00062656" w:rsidRDefault="006E3DC5" w:rsidP="00830B69">
      <w:pPr>
        <w:spacing w:line="440" w:lineRule="exact"/>
        <w:outlineLvl w:val="1"/>
        <w:rPr>
          <w:b/>
          <w:sz w:val="28"/>
          <w:szCs w:val="28"/>
        </w:rPr>
      </w:pPr>
      <w:bookmarkStart w:id="25" w:name="_Toc8413994"/>
      <w:r w:rsidRPr="00062656">
        <w:rPr>
          <w:rFonts w:hint="eastAsia"/>
          <w:b/>
          <w:sz w:val="28"/>
          <w:szCs w:val="28"/>
        </w:rPr>
        <w:t xml:space="preserve">1.1 </w:t>
      </w:r>
      <w:r w:rsidRPr="00062656">
        <w:rPr>
          <w:rFonts w:hint="eastAsia"/>
          <w:b/>
          <w:sz w:val="28"/>
          <w:szCs w:val="28"/>
        </w:rPr>
        <w:t>开发背景</w:t>
      </w:r>
      <w:bookmarkEnd w:id="21"/>
      <w:bookmarkEnd w:id="22"/>
      <w:bookmarkEnd w:id="23"/>
      <w:bookmarkEnd w:id="24"/>
      <w:bookmarkEnd w:id="25"/>
    </w:p>
    <w:p w14:paraId="1D00C9F2" w14:textId="77777777" w:rsidR="00B874EC" w:rsidRPr="002860F3" w:rsidRDefault="00F23F4A" w:rsidP="00830B69">
      <w:pPr>
        <w:spacing w:line="440" w:lineRule="exact"/>
        <w:ind w:firstLineChars="200" w:firstLine="480"/>
        <w:rPr>
          <w:rFonts w:ascii="宋体" w:hAnsi="宋体"/>
          <w:sz w:val="24"/>
        </w:rPr>
      </w:pPr>
      <w:r>
        <w:rPr>
          <w:rFonts w:ascii="宋体" w:hAnsi="宋体" w:hint="eastAsia"/>
          <w:sz w:val="24"/>
        </w:rPr>
        <w:t>随着科技的飞速发展，人们的经纪水平比之前有了一个质的飞跃，</w:t>
      </w:r>
      <w:r w:rsidR="00BE08E1">
        <w:rPr>
          <w:rFonts w:ascii="宋体" w:hAnsi="宋体" w:hint="eastAsia"/>
          <w:sz w:val="24"/>
        </w:rPr>
        <w:t>现如今人们更加注重生活的质量，旅游成为了人们生活中必不可少的一部分，每当人们走过一个景点或者是路过一个比较值得留念的地方是，人们总会情不自禁的拍张照片将这美好的一瞬间永久的保存下来，存到手机或者是存放至电脑中，但是随着时间的流逝，照片拍的也越来越多，这些美好的一瞬间会变的越来越杂乱无章，不方便查找也不方便欣赏。于是乎，照片管理软件也就因此应运而生。这款软件可以轻松的按照照片拍摄的日期和拍摄所在地进行快速的分类。</w:t>
      </w:r>
    </w:p>
    <w:p w14:paraId="4250030F" w14:textId="77777777" w:rsidR="00D621FE" w:rsidRPr="00B874EC" w:rsidRDefault="00D621FE" w:rsidP="00830B69">
      <w:pPr>
        <w:spacing w:line="440" w:lineRule="exact"/>
        <w:ind w:firstLineChars="200" w:firstLine="480"/>
        <w:rPr>
          <w:sz w:val="24"/>
        </w:rPr>
      </w:pPr>
    </w:p>
    <w:p w14:paraId="0D0E5BA9" w14:textId="31DA7832" w:rsidR="00A27EDD" w:rsidRDefault="00A27EDD" w:rsidP="006566B3">
      <w:pPr>
        <w:spacing w:line="440" w:lineRule="exact"/>
        <w:outlineLvl w:val="1"/>
        <w:rPr>
          <w:b/>
          <w:sz w:val="28"/>
          <w:szCs w:val="28"/>
        </w:rPr>
      </w:pPr>
      <w:bookmarkStart w:id="26" w:name="_Toc8413995"/>
      <w:r w:rsidRPr="00062656">
        <w:rPr>
          <w:rFonts w:hint="eastAsia"/>
          <w:b/>
          <w:sz w:val="28"/>
          <w:szCs w:val="28"/>
        </w:rPr>
        <w:t>1.</w:t>
      </w:r>
      <w:r>
        <w:rPr>
          <w:b/>
          <w:sz w:val="28"/>
          <w:szCs w:val="28"/>
        </w:rPr>
        <w:t>2</w:t>
      </w:r>
      <w:r w:rsidR="00FB135A">
        <w:rPr>
          <w:rFonts w:hint="eastAsia"/>
          <w:b/>
          <w:sz w:val="28"/>
          <w:szCs w:val="28"/>
        </w:rPr>
        <w:t xml:space="preserve"> </w:t>
      </w:r>
      <w:r w:rsidR="00D31F9C">
        <w:rPr>
          <w:rFonts w:hint="eastAsia"/>
          <w:b/>
          <w:sz w:val="28"/>
          <w:szCs w:val="28"/>
        </w:rPr>
        <w:t>照片管理程序</w:t>
      </w:r>
      <w:r>
        <w:rPr>
          <w:rFonts w:hint="eastAsia"/>
          <w:b/>
          <w:sz w:val="28"/>
          <w:szCs w:val="28"/>
        </w:rPr>
        <w:t>的现状</w:t>
      </w:r>
      <w:bookmarkEnd w:id="26"/>
    </w:p>
    <w:p w14:paraId="2541DBD9" w14:textId="150FD8EB" w:rsidR="00BA0941" w:rsidRPr="00BA0941" w:rsidRDefault="007F1B93" w:rsidP="00BA0941">
      <w:pPr>
        <w:spacing w:line="440" w:lineRule="exact"/>
        <w:ind w:firstLineChars="200" w:firstLine="480"/>
        <w:rPr>
          <w:rFonts w:ascii="宋体" w:hAnsi="宋体"/>
          <w:color w:val="000000"/>
          <w:sz w:val="24"/>
        </w:rPr>
      </w:pPr>
      <w:r>
        <w:rPr>
          <w:rFonts w:ascii="宋体" w:hAnsi="宋体" w:hint="eastAsia"/>
          <w:color w:val="000000"/>
          <w:sz w:val="24"/>
        </w:rPr>
        <w:t>以</w:t>
      </w:r>
      <w:r w:rsidR="00BA0941" w:rsidRPr="00BA0941">
        <w:rPr>
          <w:rFonts w:ascii="宋体" w:hAnsi="宋体" w:hint="eastAsia"/>
          <w:color w:val="000000"/>
          <w:sz w:val="24"/>
        </w:rPr>
        <w:t>下选取了三种软件进行分析，如Windows照片浏览程序（win</w:t>
      </w:r>
      <w:r w:rsidR="00BA0941" w:rsidRPr="00BA0941">
        <w:rPr>
          <w:rFonts w:ascii="宋体" w:hAnsi="宋体"/>
          <w:color w:val="000000"/>
          <w:sz w:val="24"/>
        </w:rPr>
        <w:t>10</w:t>
      </w:r>
      <w:r w:rsidR="00BA0941" w:rsidRPr="00BA0941">
        <w:rPr>
          <w:rFonts w:ascii="宋体" w:hAnsi="宋体" w:hint="eastAsia"/>
          <w:color w:val="000000"/>
          <w:sz w:val="24"/>
        </w:rPr>
        <w:t>平台下）、ACDSEE</w:t>
      </w:r>
      <w:proofErr w:type="gramStart"/>
      <w:r w:rsidR="00BA0941" w:rsidRPr="00BA0941">
        <w:rPr>
          <w:rFonts w:ascii="宋体" w:hAnsi="宋体" w:hint="eastAsia"/>
          <w:color w:val="000000"/>
          <w:sz w:val="24"/>
        </w:rPr>
        <w:t>看如软件</w:t>
      </w:r>
      <w:proofErr w:type="gramEnd"/>
      <w:r w:rsidR="00BA0941" w:rsidRPr="00BA0941">
        <w:rPr>
          <w:rFonts w:ascii="宋体" w:hAnsi="宋体" w:hint="eastAsia"/>
          <w:color w:val="000000"/>
          <w:sz w:val="24"/>
        </w:rPr>
        <w:t>（版本是７.０）和毕业于奥地利一所大学一名学生开发的迷你却五脏俱全的看图软件</w:t>
      </w:r>
      <w:r w:rsidR="002E2F45">
        <w:rPr>
          <w:rFonts w:ascii="宋体" w:hAnsi="宋体" w:hint="eastAsia"/>
          <w:color w:val="000000"/>
          <w:sz w:val="24"/>
        </w:rPr>
        <w:t>。</w:t>
      </w:r>
    </w:p>
    <w:p w14:paraId="101C728D" w14:textId="05863055" w:rsidR="006566B3" w:rsidRDefault="006566B3" w:rsidP="006566B3">
      <w:pPr>
        <w:pStyle w:val="3"/>
        <w:rPr>
          <w:rFonts w:ascii="宋体" w:hAnsi="宋体"/>
          <w:color w:val="000000"/>
          <w:sz w:val="24"/>
        </w:rPr>
      </w:pPr>
      <w:bookmarkStart w:id="27" w:name="_Toc8413996"/>
      <w:r>
        <w:rPr>
          <w:rFonts w:ascii="宋体" w:hAnsi="宋体" w:hint="eastAsia"/>
          <w:color w:val="000000"/>
          <w:sz w:val="24"/>
        </w:rPr>
        <w:t>1.2.1</w:t>
      </w:r>
      <w:r>
        <w:rPr>
          <w:rFonts w:ascii="宋体" w:hAnsi="宋体"/>
          <w:color w:val="000000"/>
          <w:sz w:val="24"/>
        </w:rPr>
        <w:t xml:space="preserve"> </w:t>
      </w:r>
      <w:r>
        <w:rPr>
          <w:rFonts w:ascii="宋体" w:hAnsi="宋体" w:hint="eastAsia"/>
          <w:color w:val="000000"/>
          <w:sz w:val="24"/>
        </w:rPr>
        <w:t>Windows照片浏览程序</w:t>
      </w:r>
      <w:bookmarkEnd w:id="27"/>
    </w:p>
    <w:p w14:paraId="7ADF2B99" w14:textId="68D26566" w:rsidR="001E080A" w:rsidRDefault="00D31F9C" w:rsidP="00830B69">
      <w:pPr>
        <w:spacing w:line="440" w:lineRule="exact"/>
        <w:ind w:firstLineChars="200" w:firstLine="480"/>
        <w:rPr>
          <w:rFonts w:ascii="宋体" w:hAnsi="宋体"/>
          <w:color w:val="000000"/>
          <w:sz w:val="24"/>
        </w:rPr>
      </w:pPr>
      <w:r>
        <w:rPr>
          <w:rFonts w:ascii="宋体" w:hAnsi="宋体" w:hint="eastAsia"/>
          <w:color w:val="000000"/>
          <w:sz w:val="24"/>
        </w:rPr>
        <w:t>在pc</w:t>
      </w:r>
      <w:proofErr w:type="gramStart"/>
      <w:r>
        <w:rPr>
          <w:rFonts w:ascii="宋体" w:hAnsi="宋体" w:hint="eastAsia"/>
          <w:color w:val="000000"/>
          <w:sz w:val="24"/>
        </w:rPr>
        <w:t>端人们</w:t>
      </w:r>
      <w:proofErr w:type="gramEnd"/>
      <w:r>
        <w:rPr>
          <w:rFonts w:ascii="宋体" w:hAnsi="宋体" w:hint="eastAsia"/>
          <w:color w:val="000000"/>
          <w:sz w:val="24"/>
        </w:rPr>
        <w:t>最经常用的照片管理程序就是Windows自带的照片浏览程序，严格意思上并不是一款专业的照片管理程序，而是一块照片的浏览程序，并没有</w:t>
      </w:r>
      <w:r w:rsidR="00F20A4E">
        <w:rPr>
          <w:rFonts w:ascii="宋体" w:hAnsi="宋体" w:hint="eastAsia"/>
          <w:color w:val="000000"/>
          <w:sz w:val="24"/>
        </w:rPr>
        <w:t>根据时间或者是根据照片的拍摄地点分类这个功能。手机端的虽然功能比较全，但是手机的容量毕竟是有限的，而且屏幕没有电脑端的大，浏览起来不是特别的方便</w:t>
      </w:r>
      <w:r w:rsidR="00EB5474">
        <w:rPr>
          <w:rFonts w:ascii="宋体" w:hAnsi="宋体" w:hint="eastAsia"/>
          <w:color w:val="000000"/>
          <w:sz w:val="24"/>
        </w:rPr>
        <w:t>，最重要的是没有分类这</w:t>
      </w:r>
      <w:r w:rsidR="008138B9">
        <w:rPr>
          <w:rFonts w:ascii="宋体" w:hAnsi="宋体" w:hint="eastAsia"/>
          <w:color w:val="000000"/>
          <w:sz w:val="24"/>
        </w:rPr>
        <w:t>一个</w:t>
      </w:r>
      <w:r w:rsidR="00EB5474">
        <w:rPr>
          <w:rFonts w:ascii="宋体" w:hAnsi="宋体" w:hint="eastAsia"/>
          <w:color w:val="000000"/>
          <w:sz w:val="24"/>
        </w:rPr>
        <w:t>功能。</w:t>
      </w:r>
    </w:p>
    <w:p w14:paraId="6A88F948" w14:textId="10C25682" w:rsidR="006566B3" w:rsidRDefault="006566B3" w:rsidP="006566B3">
      <w:pPr>
        <w:pStyle w:val="3"/>
        <w:rPr>
          <w:rFonts w:ascii="宋体" w:hAnsi="宋体"/>
          <w:color w:val="000000"/>
          <w:sz w:val="24"/>
        </w:rPr>
      </w:pPr>
      <w:bookmarkStart w:id="28" w:name="_Toc8413997"/>
      <w:r>
        <w:rPr>
          <w:rFonts w:ascii="宋体" w:hAnsi="宋体" w:hint="eastAsia"/>
          <w:color w:val="000000"/>
          <w:sz w:val="24"/>
        </w:rPr>
        <w:t>1.2.2</w:t>
      </w:r>
      <w:r>
        <w:rPr>
          <w:rFonts w:ascii="宋体" w:hAnsi="宋体"/>
          <w:color w:val="000000"/>
          <w:sz w:val="24"/>
        </w:rPr>
        <w:t xml:space="preserve"> </w:t>
      </w:r>
      <w:proofErr w:type="spellStart"/>
      <w:r w:rsidRPr="006566B3">
        <w:rPr>
          <w:rFonts w:ascii="宋体" w:hAnsi="宋体"/>
          <w:color w:val="000000"/>
          <w:sz w:val="24"/>
        </w:rPr>
        <w:t>ACDSee</w:t>
      </w:r>
      <w:proofErr w:type="spellEnd"/>
      <w:r>
        <w:rPr>
          <w:rFonts w:ascii="宋体" w:hAnsi="宋体" w:hint="eastAsia"/>
          <w:color w:val="000000"/>
          <w:sz w:val="24"/>
        </w:rPr>
        <w:t>看图软件</w:t>
      </w:r>
      <w:bookmarkEnd w:id="28"/>
    </w:p>
    <w:p w14:paraId="0A7D7DF0" w14:textId="402DB960" w:rsidR="006566B3" w:rsidRDefault="006566B3" w:rsidP="0065564F">
      <w:pPr>
        <w:spacing w:line="440" w:lineRule="exact"/>
        <w:ind w:firstLineChars="200" w:firstLine="480"/>
        <w:rPr>
          <w:rFonts w:ascii="宋体" w:hAnsi="宋体"/>
          <w:color w:val="000000"/>
          <w:sz w:val="24"/>
        </w:rPr>
      </w:pPr>
      <w:proofErr w:type="spellStart"/>
      <w:r w:rsidRPr="0065564F">
        <w:rPr>
          <w:rFonts w:ascii="宋体" w:hAnsi="宋体"/>
          <w:color w:val="000000"/>
          <w:sz w:val="24"/>
        </w:rPr>
        <w:t>ACDSee</w:t>
      </w:r>
      <w:proofErr w:type="spellEnd"/>
      <w:r w:rsidRPr="0065564F">
        <w:rPr>
          <w:rFonts w:ascii="宋体" w:hAnsi="宋体" w:hint="eastAsia"/>
          <w:color w:val="000000"/>
          <w:sz w:val="24"/>
        </w:rPr>
        <w:t>是一款看图软件，这款软件是最早可以解码jpeg的软件之一，这款软件拥有标准版和专业版，标准版本是专业版本的一个阉割版本，对于普通用户而言标准版本已经足够使用。专业版本拥有许多加强的功能</w:t>
      </w:r>
      <w:r w:rsidR="0065564F" w:rsidRPr="0065564F">
        <w:rPr>
          <w:rFonts w:ascii="宋体" w:hAnsi="宋体" w:hint="eastAsia"/>
          <w:color w:val="000000"/>
          <w:sz w:val="24"/>
        </w:rPr>
        <w:t>同时有些功能相当的实用，</w:t>
      </w:r>
      <w:r w:rsidRPr="0065564F">
        <w:rPr>
          <w:rFonts w:ascii="宋体" w:hAnsi="宋体" w:hint="eastAsia"/>
          <w:color w:val="000000"/>
          <w:sz w:val="24"/>
        </w:rPr>
        <w:t>但是这也意味着要向用户索取费用，这款软件有着如下几种主要功能；1、日常照片的浏览</w:t>
      </w:r>
      <w:proofErr w:type="gramStart"/>
      <w:r w:rsidR="0065564F" w:rsidRPr="0065564F">
        <w:rPr>
          <w:rFonts w:ascii="宋体" w:hAnsi="宋体" w:hint="eastAsia"/>
          <w:color w:val="000000"/>
          <w:sz w:val="24"/>
        </w:rPr>
        <w:t>缩略图</w:t>
      </w:r>
      <w:proofErr w:type="gramEnd"/>
      <w:r w:rsidR="0065564F" w:rsidRPr="0065564F">
        <w:rPr>
          <w:rFonts w:ascii="宋体" w:hAnsi="宋体" w:hint="eastAsia"/>
          <w:color w:val="000000"/>
          <w:sz w:val="24"/>
        </w:rPr>
        <w:t>形式展现2、常见照片文件格式的转换3、可以通过幻灯片的形式放映图片4、可以通过电脑的光驱刻录照片。</w:t>
      </w:r>
      <w:r w:rsidR="00F271FF">
        <w:rPr>
          <w:rFonts w:ascii="宋体" w:hAnsi="宋体" w:hint="eastAsia"/>
          <w:color w:val="000000"/>
          <w:sz w:val="24"/>
        </w:rPr>
        <w:t>以上就是这款看图软件的优势。这款软件的不足之处在于ACDSEE支持的文件格式越来越多，导致ACDSEE消耗的系统资源也越来越多</w:t>
      </w:r>
      <w:r w:rsidR="00B17E69">
        <w:rPr>
          <w:rFonts w:ascii="宋体" w:hAnsi="宋体" w:hint="eastAsia"/>
          <w:color w:val="000000"/>
          <w:sz w:val="24"/>
        </w:rPr>
        <w:t>，这也进一步的导致图片的读取速度变的更慢。</w:t>
      </w:r>
    </w:p>
    <w:p w14:paraId="352D7EFA" w14:textId="145810C4" w:rsidR="0076456A" w:rsidRDefault="0076456A" w:rsidP="0076456A">
      <w:pPr>
        <w:pStyle w:val="3"/>
        <w:rPr>
          <w:rFonts w:ascii="宋体" w:hAnsi="宋体"/>
          <w:color w:val="000000"/>
          <w:sz w:val="24"/>
        </w:rPr>
      </w:pPr>
      <w:bookmarkStart w:id="29" w:name="_Toc8413998"/>
      <w:r>
        <w:rPr>
          <w:rFonts w:ascii="宋体" w:hAnsi="宋体" w:hint="eastAsia"/>
          <w:color w:val="000000"/>
          <w:sz w:val="24"/>
        </w:rPr>
        <w:lastRenderedPageBreak/>
        <w:t>1.2.3</w:t>
      </w:r>
      <w:r>
        <w:rPr>
          <w:rFonts w:ascii="宋体" w:hAnsi="宋体"/>
          <w:color w:val="000000"/>
          <w:sz w:val="24"/>
        </w:rPr>
        <w:t xml:space="preserve"> </w:t>
      </w:r>
      <w:proofErr w:type="spellStart"/>
      <w:r w:rsidRPr="0076456A">
        <w:rPr>
          <w:rFonts w:ascii="宋体" w:hAnsi="宋体"/>
          <w:color w:val="000000"/>
          <w:sz w:val="24"/>
        </w:rPr>
        <w:t>IrfanView</w:t>
      </w:r>
      <w:proofErr w:type="spellEnd"/>
      <w:r>
        <w:rPr>
          <w:rFonts w:ascii="宋体" w:hAnsi="宋体" w:hint="eastAsia"/>
          <w:color w:val="000000"/>
          <w:sz w:val="24"/>
        </w:rPr>
        <w:t>图片浏览器</w:t>
      </w:r>
      <w:bookmarkEnd w:id="29"/>
    </w:p>
    <w:p w14:paraId="1187E3A8" w14:textId="51FA0BCE" w:rsidR="0076456A" w:rsidRDefault="0076456A" w:rsidP="0076456A">
      <w:pPr>
        <w:spacing w:line="440" w:lineRule="exact"/>
        <w:ind w:firstLineChars="200" w:firstLine="480"/>
        <w:rPr>
          <w:rFonts w:ascii="宋体" w:hAnsi="宋体"/>
          <w:color w:val="000000"/>
          <w:sz w:val="24"/>
        </w:rPr>
      </w:pPr>
      <w:r w:rsidRPr="0076456A">
        <w:rPr>
          <w:rFonts w:ascii="宋体" w:hAnsi="宋体" w:hint="eastAsia"/>
          <w:color w:val="000000"/>
          <w:sz w:val="24"/>
        </w:rPr>
        <w:t>这款图片浏览器是运行再windows操作系统下面众多照片管理程序中的一个，它拥有</w:t>
      </w:r>
      <w:proofErr w:type="gramStart"/>
      <w:r w:rsidRPr="0076456A">
        <w:rPr>
          <w:rFonts w:ascii="宋体" w:hAnsi="宋体" w:hint="eastAsia"/>
          <w:color w:val="000000"/>
          <w:sz w:val="24"/>
        </w:rPr>
        <w:t>着图片</w:t>
      </w:r>
      <w:proofErr w:type="gramEnd"/>
      <w:r w:rsidRPr="0076456A">
        <w:rPr>
          <w:rFonts w:ascii="宋体" w:hAnsi="宋体" w:hint="eastAsia"/>
          <w:color w:val="000000"/>
          <w:sz w:val="24"/>
        </w:rPr>
        <w:t>的浏览、可以进行简单的编辑图片和可以转换主流图片的格式，它和ACDSEE一样有着商业版本和非商业版本，这意味着用户如果使用商业版本需要付费，同时使用非商业版本是免费的，但是功能相比专业版而言要少许多。这款软件的特点就是体积比其他的都小的多，基本安装后只占用1</w:t>
      </w:r>
      <w:r w:rsidRPr="0076456A">
        <w:rPr>
          <w:rFonts w:ascii="宋体" w:hAnsi="宋体"/>
          <w:color w:val="000000"/>
          <w:sz w:val="24"/>
        </w:rPr>
        <w:t>.6</w:t>
      </w:r>
      <w:r w:rsidRPr="0076456A">
        <w:rPr>
          <w:rFonts w:ascii="宋体" w:hAnsi="宋体" w:hint="eastAsia"/>
          <w:color w:val="000000"/>
          <w:sz w:val="24"/>
        </w:rPr>
        <w:t>MB的磁盘空间，而完整安装则仅仅需要10MB的磁盘空间这比其他的要少许多。这是这款软件占用磁盘空间大小的优势所在。但是这款软件的操作语言在操作系统下表现欠佳，在部分非英文文件夹下的图片浏览时选择下一张图片时会产生一个错误。</w:t>
      </w:r>
    </w:p>
    <w:p w14:paraId="00A3B415" w14:textId="50D62807" w:rsidR="00281519" w:rsidRDefault="00281519" w:rsidP="00281519">
      <w:pPr>
        <w:pStyle w:val="3"/>
        <w:rPr>
          <w:rFonts w:ascii="宋体" w:hAnsi="宋体"/>
          <w:color w:val="000000"/>
          <w:sz w:val="24"/>
        </w:rPr>
      </w:pPr>
      <w:bookmarkStart w:id="30" w:name="_Toc8413999"/>
      <w:r>
        <w:rPr>
          <w:rFonts w:ascii="宋体" w:hAnsi="宋体" w:hint="eastAsia"/>
          <w:color w:val="000000"/>
          <w:sz w:val="24"/>
        </w:rPr>
        <w:t>1.2.4</w:t>
      </w:r>
      <w:r>
        <w:rPr>
          <w:rFonts w:ascii="宋体" w:hAnsi="宋体"/>
          <w:color w:val="000000"/>
          <w:sz w:val="24"/>
        </w:rPr>
        <w:t xml:space="preserve"> </w:t>
      </w:r>
      <w:r w:rsidRPr="00281519">
        <w:rPr>
          <w:rFonts w:ascii="宋体" w:hAnsi="宋体"/>
          <w:color w:val="000000"/>
          <w:sz w:val="24"/>
        </w:rPr>
        <w:t>Picasa</w:t>
      </w:r>
      <w:r>
        <w:rPr>
          <w:rFonts w:ascii="宋体" w:hAnsi="宋体" w:hint="eastAsia"/>
          <w:color w:val="000000"/>
          <w:sz w:val="24"/>
        </w:rPr>
        <w:t>相册</w:t>
      </w:r>
      <w:bookmarkEnd w:id="30"/>
    </w:p>
    <w:p w14:paraId="142384C7" w14:textId="335B3A4F" w:rsidR="00281519" w:rsidRDefault="007C4FA0" w:rsidP="007C4FA0">
      <w:pPr>
        <w:spacing w:line="440" w:lineRule="exact"/>
        <w:ind w:firstLineChars="200" w:firstLine="480"/>
        <w:rPr>
          <w:rFonts w:ascii="宋体" w:hAnsi="宋体"/>
          <w:color w:val="000000"/>
          <w:sz w:val="24"/>
        </w:rPr>
      </w:pPr>
      <w:r w:rsidRPr="007C4FA0">
        <w:rPr>
          <w:rFonts w:ascii="宋体" w:hAnsi="宋体" w:hint="eastAsia"/>
          <w:color w:val="000000"/>
          <w:sz w:val="24"/>
        </w:rPr>
        <w:t>Picasa是一套应用软件，用于整理和编辑数字照片，</w:t>
      </w:r>
      <w:proofErr w:type="gramStart"/>
      <w:r w:rsidRPr="007C4FA0">
        <w:rPr>
          <w:rFonts w:ascii="宋体" w:hAnsi="宋体" w:hint="eastAsia"/>
          <w:color w:val="000000"/>
          <w:sz w:val="24"/>
        </w:rPr>
        <w:t>起先由</w:t>
      </w:r>
      <w:proofErr w:type="spellStart"/>
      <w:proofErr w:type="gramEnd"/>
      <w:r w:rsidRPr="007C4FA0">
        <w:rPr>
          <w:rFonts w:ascii="宋体" w:hAnsi="宋体" w:hint="eastAsia"/>
          <w:color w:val="000000"/>
          <w:sz w:val="24"/>
        </w:rPr>
        <w:t>Idealab</w:t>
      </w:r>
      <w:proofErr w:type="spellEnd"/>
      <w:r w:rsidRPr="007C4FA0">
        <w:rPr>
          <w:rFonts w:ascii="宋体" w:hAnsi="宋体" w:hint="eastAsia"/>
          <w:color w:val="000000"/>
          <w:sz w:val="24"/>
        </w:rPr>
        <w:t>所创。Picasa原为一家位于美国加利福尼亚州帕萨迪纳的公司，提供数字照片自动化管理服务，并发行同名软件。2004年7月，Google收购Picasa并开始提供免费下载。此外，该公司生产的即时通信工具Hello也一并归Google所有。 2016年2月，Google宣布自2016年3月16日起停止对Picasa的更新与支持，同时在5月1日终止Picasa网络相册（Picasa Web Albums）照片共享服务，此外还将停止对部分Picasa API的支持。</w:t>
      </w:r>
    </w:p>
    <w:p w14:paraId="107C1A18" w14:textId="7756B533" w:rsidR="00A62230" w:rsidRPr="00A6223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Picasa亦允许用户为相册编制自己的插件或程序。</w:t>
      </w:r>
      <w:proofErr w:type="gramStart"/>
      <w:r w:rsidRPr="00A62230">
        <w:rPr>
          <w:rFonts w:ascii="宋体" w:hAnsi="宋体" w:hint="eastAsia"/>
          <w:color w:val="000000"/>
          <w:sz w:val="24"/>
        </w:rPr>
        <w:t>当前官网有</w:t>
      </w:r>
      <w:proofErr w:type="gramEnd"/>
      <w:r w:rsidRPr="00A62230">
        <w:rPr>
          <w:rFonts w:ascii="宋体" w:hAnsi="宋体" w:hint="eastAsia"/>
          <w:color w:val="000000"/>
          <w:sz w:val="24"/>
        </w:rPr>
        <w:t>三个示范，分别是</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和</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可以使用户透过浏览器编辑照片，</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能将相册中的照片编成一本书，</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能使用户透过手机上</w:t>
      </w:r>
      <w:proofErr w:type="gramStart"/>
      <w:r w:rsidRPr="00A62230">
        <w:rPr>
          <w:rFonts w:ascii="宋体" w:hAnsi="宋体" w:hint="eastAsia"/>
          <w:color w:val="000000"/>
          <w:sz w:val="24"/>
        </w:rPr>
        <w:t>传图片至</w:t>
      </w:r>
      <w:proofErr w:type="gramEnd"/>
      <w:r w:rsidRPr="00A62230">
        <w:rPr>
          <w:rFonts w:ascii="宋体" w:hAnsi="宋体" w:hint="eastAsia"/>
          <w:color w:val="000000"/>
          <w:sz w:val="24"/>
        </w:rPr>
        <w:t>Picasa相册。</w:t>
      </w:r>
    </w:p>
    <w:p w14:paraId="4DD8AA90" w14:textId="0401CB16" w:rsidR="00A62230" w:rsidRPr="007C4FA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Picasa还可以直接显示编辑RAW格式文件。类似的软件包括，苹果的iPhoto以及Adobe的Photoshop Elements。</w:t>
      </w:r>
    </w:p>
    <w:p w14:paraId="00057D85" w14:textId="0F5CF943" w:rsidR="009E318F" w:rsidRPr="009E318F" w:rsidRDefault="001E080A" w:rsidP="009E318F">
      <w:pPr>
        <w:spacing w:line="440" w:lineRule="exact"/>
        <w:outlineLvl w:val="1"/>
        <w:rPr>
          <w:b/>
          <w:sz w:val="28"/>
          <w:szCs w:val="28"/>
        </w:rPr>
      </w:pPr>
      <w:bookmarkStart w:id="31" w:name="_Toc8414000"/>
      <w:r w:rsidRPr="00062656">
        <w:rPr>
          <w:rFonts w:hint="eastAsia"/>
          <w:b/>
          <w:sz w:val="28"/>
          <w:szCs w:val="28"/>
        </w:rPr>
        <w:t xml:space="preserve">1.3 </w:t>
      </w:r>
      <w:r w:rsidRPr="00062656">
        <w:rPr>
          <w:rFonts w:hint="eastAsia"/>
          <w:b/>
          <w:sz w:val="28"/>
          <w:szCs w:val="28"/>
        </w:rPr>
        <w:t>本论文</w:t>
      </w:r>
      <w:r w:rsidR="00C54EEC">
        <w:rPr>
          <w:rFonts w:hint="eastAsia"/>
          <w:b/>
          <w:sz w:val="28"/>
          <w:szCs w:val="28"/>
        </w:rPr>
        <w:t>主要的</w:t>
      </w:r>
      <w:r w:rsidR="00FA536B">
        <w:rPr>
          <w:rFonts w:hint="eastAsia"/>
          <w:b/>
          <w:sz w:val="28"/>
          <w:szCs w:val="28"/>
        </w:rPr>
        <w:t>功能</w:t>
      </w:r>
      <w:r w:rsidR="00C54EEC">
        <w:rPr>
          <w:rFonts w:hint="eastAsia"/>
          <w:b/>
          <w:sz w:val="28"/>
          <w:szCs w:val="28"/>
        </w:rPr>
        <w:t>模块</w:t>
      </w:r>
      <w:bookmarkEnd w:id="31"/>
    </w:p>
    <w:p w14:paraId="2C58436B" w14:textId="4FF233B6" w:rsidR="009E318F" w:rsidRDefault="003652C9" w:rsidP="00C11FBC">
      <w:pPr>
        <w:spacing w:line="440" w:lineRule="exact"/>
        <w:ind w:firstLineChars="200" w:firstLine="480"/>
        <w:rPr>
          <w:sz w:val="24"/>
        </w:rPr>
      </w:pPr>
      <w:r>
        <w:rPr>
          <w:rFonts w:hint="eastAsia"/>
          <w:sz w:val="24"/>
        </w:rPr>
        <w:t>首先第一章主要就是介绍了本系统的开发背景，其次就是</w:t>
      </w:r>
      <w:r w:rsidR="00FC0DD0">
        <w:rPr>
          <w:rFonts w:hint="eastAsia"/>
          <w:sz w:val="24"/>
        </w:rPr>
        <w:t>选取了三种不同的看图软件进行了</w:t>
      </w:r>
      <w:r>
        <w:rPr>
          <w:rFonts w:hint="eastAsia"/>
          <w:sz w:val="24"/>
        </w:rPr>
        <w:t>对比</w:t>
      </w:r>
      <w:r w:rsidR="00BE603D">
        <w:rPr>
          <w:rFonts w:hint="eastAsia"/>
          <w:sz w:val="24"/>
        </w:rPr>
        <w:t>，对比它们之间</w:t>
      </w:r>
      <w:r>
        <w:rPr>
          <w:rFonts w:hint="eastAsia"/>
          <w:sz w:val="24"/>
        </w:rPr>
        <w:t>的优缺点。</w:t>
      </w:r>
    </w:p>
    <w:p w14:paraId="570B0F29" w14:textId="7BF82783" w:rsidR="00FD528E" w:rsidRPr="00F3005D" w:rsidRDefault="00FD528E" w:rsidP="000521C4">
      <w:pPr>
        <w:rPr>
          <w:rFonts w:ascii="宋体" w:hAnsi="宋体"/>
          <w:color w:val="000000"/>
          <w:sz w:val="24"/>
        </w:rPr>
      </w:pPr>
      <w:r w:rsidRPr="00F3005D">
        <w:rPr>
          <w:rFonts w:ascii="宋体" w:hAnsi="宋体"/>
          <w:color w:val="000000"/>
          <w:sz w:val="24"/>
        </w:rPr>
        <w:t>1</w:t>
      </w:r>
      <w:r w:rsidR="00F31E2C" w:rsidRPr="00F3005D">
        <w:rPr>
          <w:rFonts w:ascii="宋体" w:hAnsi="宋体"/>
          <w:color w:val="000000"/>
          <w:sz w:val="24"/>
        </w:rPr>
        <w:t>)</w:t>
      </w:r>
      <w:r w:rsidRPr="00F3005D">
        <w:rPr>
          <w:rFonts w:ascii="宋体" w:hAnsi="宋体"/>
          <w:color w:val="000000"/>
          <w:sz w:val="24"/>
        </w:rPr>
        <w:t xml:space="preserve"> </w:t>
      </w:r>
      <w:r w:rsidRPr="00F3005D">
        <w:rPr>
          <w:rFonts w:ascii="宋体" w:hAnsi="宋体" w:hint="eastAsia"/>
          <w:color w:val="000000"/>
          <w:sz w:val="24"/>
        </w:rPr>
        <w:t>第二章内容简要描述</w:t>
      </w:r>
    </w:p>
    <w:p w14:paraId="0DAB4F56" w14:textId="08650B73" w:rsidR="00FD528E" w:rsidRDefault="00FD528E" w:rsidP="00A840B6">
      <w:pPr>
        <w:spacing w:line="440" w:lineRule="exact"/>
        <w:ind w:firstLineChars="200" w:firstLine="480"/>
        <w:rPr>
          <w:rFonts w:ascii="宋体" w:hAnsi="宋体"/>
          <w:color w:val="000000"/>
          <w:sz w:val="24"/>
        </w:rPr>
      </w:pPr>
      <w:r w:rsidRPr="00A840B6">
        <w:rPr>
          <w:rFonts w:ascii="宋体" w:hAnsi="宋体" w:hint="eastAsia"/>
          <w:color w:val="000000"/>
          <w:sz w:val="24"/>
        </w:rPr>
        <w:t>在第二章的第一小节中介绍了.</w:t>
      </w:r>
      <w:r w:rsidRPr="00A840B6">
        <w:rPr>
          <w:rFonts w:ascii="宋体" w:hAnsi="宋体"/>
          <w:color w:val="000000"/>
          <w:sz w:val="24"/>
        </w:rPr>
        <w:t>Net</w:t>
      </w:r>
      <w:r w:rsidRPr="00A840B6">
        <w:rPr>
          <w:rFonts w:ascii="宋体" w:hAnsi="宋体" w:hint="eastAsia"/>
          <w:color w:val="000000"/>
          <w:sz w:val="24"/>
        </w:rPr>
        <w:t>框架，这款框架是由世界软件巨头微软公司研发出来的一款跨平台具有的框架目前仅仅局限于Windows平台下。</w:t>
      </w:r>
      <w:r w:rsidR="00A840B6" w:rsidRPr="00A840B6">
        <w:rPr>
          <w:rFonts w:ascii="宋体" w:hAnsi="宋体" w:hint="eastAsia"/>
          <w:color w:val="000000"/>
          <w:sz w:val="24"/>
        </w:rPr>
        <w:t>之后便介绍了.</w:t>
      </w:r>
      <w:r w:rsidR="00A840B6" w:rsidRPr="00A840B6">
        <w:rPr>
          <w:rFonts w:ascii="宋体" w:hAnsi="宋体"/>
          <w:color w:val="000000"/>
          <w:sz w:val="24"/>
        </w:rPr>
        <w:t>Net</w:t>
      </w:r>
      <w:r w:rsidR="00A840B6" w:rsidRPr="00A840B6">
        <w:rPr>
          <w:rFonts w:ascii="宋体" w:hAnsi="宋体" w:hint="eastAsia"/>
          <w:color w:val="000000"/>
          <w:sz w:val="24"/>
        </w:rPr>
        <w:t>框架下的一个很重要的一个名词【公共语言运行环境】这个是.</w:t>
      </w:r>
      <w:r w:rsidR="00A840B6" w:rsidRPr="00A840B6">
        <w:rPr>
          <w:rFonts w:ascii="宋体" w:hAnsi="宋体"/>
          <w:color w:val="000000"/>
          <w:sz w:val="24"/>
        </w:rPr>
        <w:t>Net</w:t>
      </w:r>
      <w:r w:rsidR="00A840B6" w:rsidRPr="00A840B6">
        <w:rPr>
          <w:rFonts w:ascii="宋体" w:hAnsi="宋体" w:hint="eastAsia"/>
          <w:color w:val="000000"/>
          <w:sz w:val="24"/>
        </w:rPr>
        <w:t>框架的核心之一</w:t>
      </w:r>
      <w:r w:rsidR="0008321D">
        <w:rPr>
          <w:rFonts w:ascii="宋体" w:hAnsi="宋体" w:hint="eastAsia"/>
          <w:color w:val="000000"/>
          <w:sz w:val="24"/>
        </w:rPr>
        <w:t>。</w:t>
      </w:r>
      <w:r w:rsidR="00312737">
        <w:rPr>
          <w:rFonts w:ascii="宋体" w:hAnsi="宋体" w:hint="eastAsia"/>
          <w:color w:val="000000"/>
          <w:sz w:val="24"/>
        </w:rPr>
        <w:t>在这个小节中同时也介绍了其它的术语。</w:t>
      </w:r>
    </w:p>
    <w:p w14:paraId="2774E5DD" w14:textId="478F464C" w:rsidR="00BF72A2" w:rsidRDefault="00BF72A2" w:rsidP="00A840B6">
      <w:pPr>
        <w:spacing w:line="440" w:lineRule="exact"/>
        <w:ind w:firstLineChars="200" w:firstLine="480"/>
        <w:rPr>
          <w:rFonts w:ascii="宋体" w:hAnsi="宋体"/>
          <w:color w:val="000000"/>
          <w:sz w:val="24"/>
        </w:rPr>
      </w:pPr>
      <w:r>
        <w:rPr>
          <w:rFonts w:ascii="宋体" w:hAnsi="宋体" w:hint="eastAsia"/>
          <w:color w:val="000000"/>
          <w:sz w:val="24"/>
        </w:rPr>
        <w:t>在第二章的第二个小节中介绍了</w:t>
      </w:r>
      <w:proofErr w:type="spellStart"/>
      <w:r>
        <w:rPr>
          <w:rFonts w:ascii="宋体" w:hAnsi="宋体" w:hint="eastAsia"/>
          <w:color w:val="000000"/>
          <w:sz w:val="24"/>
        </w:rPr>
        <w:t>WinForm</w:t>
      </w:r>
      <w:proofErr w:type="spellEnd"/>
      <w:r>
        <w:rPr>
          <w:rFonts w:ascii="宋体" w:hAnsi="宋体" w:hint="eastAsia"/>
          <w:color w:val="000000"/>
          <w:sz w:val="24"/>
        </w:rPr>
        <w:t>中的一款UI框架-</w:t>
      </w:r>
      <w:proofErr w:type="spellStart"/>
      <w:r>
        <w:rPr>
          <w:rFonts w:ascii="宋体" w:hAnsi="宋体" w:hint="eastAsia"/>
          <w:color w:val="000000"/>
          <w:sz w:val="24"/>
        </w:rPr>
        <w:t>wpf</w:t>
      </w:r>
      <w:proofErr w:type="spellEnd"/>
      <w:r>
        <w:rPr>
          <w:rFonts w:ascii="宋体" w:hAnsi="宋体" w:hint="eastAsia"/>
          <w:color w:val="000000"/>
          <w:sz w:val="24"/>
        </w:rPr>
        <w:t>，这款框架是由微软在</w:t>
      </w:r>
      <w:r w:rsidR="00501A1B">
        <w:rPr>
          <w:rFonts w:ascii="宋体" w:hAnsi="宋体" w:hint="eastAsia"/>
          <w:color w:val="000000"/>
          <w:sz w:val="24"/>
        </w:rPr>
        <w:t>2006年</w:t>
      </w:r>
      <w:r w:rsidR="00B52DEE">
        <w:rPr>
          <w:rFonts w:ascii="宋体" w:hAnsi="宋体" w:hint="eastAsia"/>
          <w:color w:val="000000"/>
          <w:sz w:val="24"/>
        </w:rPr>
        <w:t>11月份推出的，</w:t>
      </w:r>
      <w:proofErr w:type="spellStart"/>
      <w:r w:rsidR="00B52DEE">
        <w:rPr>
          <w:rFonts w:ascii="宋体" w:hAnsi="宋体" w:hint="eastAsia"/>
          <w:color w:val="000000"/>
          <w:sz w:val="24"/>
        </w:rPr>
        <w:t>wpf</w:t>
      </w:r>
      <w:proofErr w:type="spellEnd"/>
      <w:r w:rsidR="00B52DEE">
        <w:rPr>
          <w:rFonts w:ascii="宋体" w:hAnsi="宋体" w:hint="eastAsia"/>
          <w:color w:val="000000"/>
          <w:sz w:val="24"/>
        </w:rPr>
        <w:t>是</w:t>
      </w:r>
      <w:r w:rsidR="00B52DEE" w:rsidRPr="00B52DEE">
        <w:rPr>
          <w:rFonts w:ascii="宋体" w:hAnsi="宋体"/>
          <w:color w:val="000000"/>
          <w:sz w:val="24"/>
        </w:rPr>
        <w:t>Windows Presentation Foundation</w:t>
      </w:r>
      <w:r w:rsidR="00B52DEE">
        <w:rPr>
          <w:rFonts w:ascii="宋体" w:hAnsi="宋体" w:hint="eastAsia"/>
          <w:color w:val="000000"/>
          <w:sz w:val="24"/>
        </w:rPr>
        <w:t>的简称，是</w:t>
      </w:r>
      <w:r w:rsidR="00B52DEE">
        <w:rPr>
          <w:rFonts w:ascii="宋体" w:hAnsi="宋体"/>
          <w:color w:val="000000"/>
          <w:sz w:val="24"/>
        </w:rPr>
        <w:t xml:space="preserve">.Net </w:t>
      </w:r>
      <w:r w:rsidR="00B52DEE">
        <w:rPr>
          <w:rFonts w:ascii="宋体" w:hAnsi="宋体"/>
          <w:color w:val="000000"/>
          <w:sz w:val="24"/>
        </w:rPr>
        <w:lastRenderedPageBreak/>
        <w:t>Framework</w:t>
      </w:r>
      <w:r w:rsidR="00B52DEE">
        <w:rPr>
          <w:rFonts w:ascii="宋体" w:hAnsi="宋体" w:hint="eastAsia"/>
          <w:color w:val="000000"/>
          <w:sz w:val="24"/>
        </w:rPr>
        <w:t>3.0以后版本及其后面版本的组成部分之一。可以看出微软公司还是很重视它的，它使用全新的一种基于xml的标记语言称之为XAML。</w:t>
      </w:r>
    </w:p>
    <w:p w14:paraId="5E88B530" w14:textId="2022C019" w:rsidR="00FD466F" w:rsidRDefault="00FD466F" w:rsidP="00A840B6">
      <w:pPr>
        <w:spacing w:line="440" w:lineRule="exact"/>
        <w:ind w:firstLineChars="200" w:firstLine="480"/>
        <w:rPr>
          <w:rFonts w:ascii="宋体" w:hAnsi="宋体"/>
          <w:color w:val="000000"/>
          <w:sz w:val="24"/>
        </w:rPr>
      </w:pPr>
      <w:r>
        <w:rPr>
          <w:rFonts w:ascii="宋体" w:hAnsi="宋体" w:hint="eastAsia"/>
          <w:color w:val="000000"/>
          <w:sz w:val="24"/>
        </w:rPr>
        <w:t>在第二章第三小节中介绍了开发本系统的开发语言C#，C#语言是由</w:t>
      </w:r>
      <w:r w:rsidR="006F371B" w:rsidRPr="006F371B">
        <w:rPr>
          <w:rFonts w:ascii="宋体" w:hAnsi="宋体" w:hint="eastAsia"/>
          <w:color w:val="000000"/>
          <w:sz w:val="24"/>
        </w:rPr>
        <w:t>安德斯·海尔斯伯格</w:t>
      </w:r>
      <w:r w:rsidR="006F371B">
        <w:rPr>
          <w:rFonts w:ascii="宋体" w:hAnsi="宋体" w:hint="eastAsia"/>
          <w:color w:val="000000"/>
          <w:sz w:val="24"/>
        </w:rPr>
        <w:t>于主导开发的一种</w:t>
      </w:r>
      <w:r w:rsidR="008E13E2">
        <w:rPr>
          <w:rFonts w:ascii="宋体" w:hAnsi="宋体" w:hint="eastAsia"/>
          <w:color w:val="000000"/>
          <w:sz w:val="24"/>
        </w:rPr>
        <w:t>和</w:t>
      </w:r>
      <w:r w:rsidR="006F371B">
        <w:rPr>
          <w:rFonts w:ascii="宋体" w:hAnsi="宋体" w:hint="eastAsia"/>
          <w:color w:val="000000"/>
          <w:sz w:val="24"/>
        </w:rPr>
        <w:t>面向对象的</w:t>
      </w:r>
      <w:r w:rsidR="008E13E2">
        <w:rPr>
          <w:rFonts w:ascii="宋体" w:hAnsi="宋体" w:hint="eastAsia"/>
          <w:color w:val="000000"/>
          <w:sz w:val="24"/>
        </w:rPr>
        <w:t>高级编程</w:t>
      </w:r>
      <w:r w:rsidR="006F371B">
        <w:rPr>
          <w:rFonts w:ascii="宋体" w:hAnsi="宋体" w:hint="eastAsia"/>
          <w:color w:val="000000"/>
          <w:sz w:val="24"/>
        </w:rPr>
        <w:t>语言</w:t>
      </w:r>
      <w:r w:rsidR="008E13E2">
        <w:rPr>
          <w:rFonts w:ascii="宋体" w:hAnsi="宋体" w:hint="eastAsia"/>
          <w:color w:val="000000"/>
          <w:sz w:val="24"/>
        </w:rPr>
        <w:t>基于.</w:t>
      </w:r>
      <w:r w:rsidR="008E13E2">
        <w:rPr>
          <w:rFonts w:ascii="宋体" w:hAnsi="宋体"/>
          <w:color w:val="000000"/>
          <w:sz w:val="24"/>
        </w:rPr>
        <w:t>Net</w:t>
      </w:r>
      <w:r w:rsidR="008E13E2">
        <w:rPr>
          <w:rFonts w:ascii="宋体" w:hAnsi="宋体" w:hint="eastAsia"/>
          <w:color w:val="000000"/>
          <w:sz w:val="24"/>
        </w:rPr>
        <w:t>平台。微软公司在2000年便发布了C#开发语言的第一个大版本，微软研发这中编程语言的目的就是希望它能够和当时所流行的Java语言同台竞技。就在微软发布C#语言时，它已经成为了</w:t>
      </w:r>
      <w:proofErr w:type="spellStart"/>
      <w:r w:rsidR="008E13E2">
        <w:rPr>
          <w:rFonts w:ascii="宋体" w:hAnsi="宋体" w:hint="eastAsia"/>
          <w:color w:val="000000"/>
          <w:sz w:val="24"/>
        </w:rPr>
        <w:t>Ecma</w:t>
      </w:r>
      <w:proofErr w:type="spellEnd"/>
      <w:r w:rsidR="008E13E2">
        <w:rPr>
          <w:rFonts w:ascii="宋体" w:hAnsi="宋体" w:hint="eastAsia"/>
          <w:color w:val="000000"/>
          <w:sz w:val="24"/>
        </w:rPr>
        <w:t>国际和国际标准组织的标准规范。</w:t>
      </w:r>
    </w:p>
    <w:p w14:paraId="7030503A" w14:textId="4E0EF787" w:rsidR="00B86855" w:rsidRDefault="00B86855" w:rsidP="00A840B6">
      <w:pPr>
        <w:spacing w:line="440" w:lineRule="exact"/>
        <w:ind w:firstLineChars="200" w:firstLine="480"/>
        <w:rPr>
          <w:rFonts w:ascii="宋体" w:hAnsi="宋体"/>
          <w:color w:val="000000"/>
          <w:sz w:val="24"/>
        </w:rPr>
      </w:pPr>
      <w:r>
        <w:rPr>
          <w:rFonts w:ascii="宋体" w:hAnsi="宋体" w:hint="eastAsia"/>
          <w:color w:val="000000"/>
          <w:sz w:val="24"/>
        </w:rPr>
        <w:t>第</w:t>
      </w:r>
      <w:r w:rsidR="00867797">
        <w:rPr>
          <w:rFonts w:ascii="宋体" w:hAnsi="宋体" w:hint="eastAsia"/>
          <w:color w:val="000000"/>
          <w:sz w:val="24"/>
        </w:rPr>
        <w:t>四</w:t>
      </w:r>
      <w:r>
        <w:rPr>
          <w:rFonts w:ascii="宋体" w:hAnsi="宋体" w:hint="eastAsia"/>
          <w:color w:val="000000"/>
          <w:sz w:val="24"/>
        </w:rPr>
        <w:t>小节则介绍了开发本系统的集成开发环境</w:t>
      </w:r>
      <w:r w:rsidR="00DA3BEC">
        <w:rPr>
          <w:rFonts w:ascii="宋体" w:hAnsi="宋体" w:hint="eastAsia"/>
          <w:color w:val="000000"/>
          <w:sz w:val="24"/>
        </w:rPr>
        <w:t>VS2017</w:t>
      </w:r>
      <w:r w:rsidR="00500474">
        <w:rPr>
          <w:rFonts w:ascii="宋体" w:hAnsi="宋体" w:hint="eastAsia"/>
          <w:color w:val="000000"/>
          <w:sz w:val="24"/>
        </w:rPr>
        <w:t>（</w:t>
      </w:r>
      <w:r w:rsidR="005C7FA2" w:rsidRPr="005C7FA2">
        <w:rPr>
          <w:rFonts w:ascii="宋体" w:hAnsi="宋体"/>
          <w:color w:val="000000"/>
          <w:sz w:val="24"/>
        </w:rPr>
        <w:t>Microsoft</w:t>
      </w:r>
      <w:r w:rsidR="005C7FA2">
        <w:rPr>
          <w:rFonts w:ascii="宋体" w:hAnsi="宋体"/>
          <w:color w:val="000000"/>
          <w:sz w:val="24"/>
        </w:rPr>
        <w:t xml:space="preserve"> </w:t>
      </w:r>
      <w:r w:rsidR="00500474">
        <w:rPr>
          <w:rFonts w:ascii="宋体" w:hAnsi="宋体" w:hint="eastAsia"/>
          <w:color w:val="000000"/>
          <w:sz w:val="24"/>
        </w:rPr>
        <w:t>Visual</w:t>
      </w:r>
      <w:r w:rsidR="00500474">
        <w:rPr>
          <w:rFonts w:ascii="宋体" w:hAnsi="宋体"/>
          <w:color w:val="000000"/>
          <w:sz w:val="24"/>
        </w:rPr>
        <w:t xml:space="preserve"> </w:t>
      </w:r>
      <w:r w:rsidR="00500474">
        <w:rPr>
          <w:rFonts w:ascii="宋体" w:hAnsi="宋体" w:hint="eastAsia"/>
          <w:color w:val="000000"/>
          <w:sz w:val="24"/>
        </w:rPr>
        <w:t>Studio</w:t>
      </w:r>
      <w:r w:rsidR="00500474">
        <w:rPr>
          <w:rFonts w:ascii="宋体" w:hAnsi="宋体"/>
          <w:color w:val="000000"/>
          <w:sz w:val="24"/>
        </w:rPr>
        <w:t xml:space="preserve"> </w:t>
      </w:r>
      <w:r w:rsidR="00500474">
        <w:rPr>
          <w:rFonts w:ascii="宋体" w:hAnsi="宋体" w:hint="eastAsia"/>
          <w:color w:val="000000"/>
          <w:sz w:val="24"/>
        </w:rPr>
        <w:t>2017）</w:t>
      </w:r>
      <w:r w:rsidR="00617FB8">
        <w:rPr>
          <w:rFonts w:ascii="宋体" w:hAnsi="宋体" w:hint="eastAsia"/>
          <w:color w:val="000000"/>
          <w:sz w:val="24"/>
        </w:rPr>
        <w:t>，这款集成开发环境是微软公司开发工具包系列中的一个产品。这款集成开发环境是一个很完善的开发工具集，它包含了软件开发生命周期所涉及到的觉多大数软件，例如需求分析中的UML类图等。</w:t>
      </w:r>
      <w:r w:rsidR="00542BC4">
        <w:rPr>
          <w:rFonts w:ascii="宋体" w:hAnsi="宋体" w:hint="eastAsia"/>
          <w:color w:val="000000"/>
          <w:sz w:val="24"/>
        </w:rPr>
        <w:t>开发人员可以用它来编写微软旗下所有的产品包括网站，桌面应用程序等。与其他软件一样VS更加开发团队的规模大小分为许多个子版本。其中</w:t>
      </w:r>
      <w:r w:rsidR="00E11461">
        <w:rPr>
          <w:rFonts w:ascii="宋体" w:hAnsi="宋体" w:hint="eastAsia"/>
          <w:color w:val="000000"/>
          <w:sz w:val="24"/>
        </w:rPr>
        <w:t>社区版是可以提供给至多5人小团队使用的，当然社区版是免费的，本系统使用的就是社区版。</w:t>
      </w:r>
    </w:p>
    <w:p w14:paraId="7FB8773D" w14:textId="3F0EC128" w:rsidR="00867797" w:rsidRDefault="00867797" w:rsidP="00867797">
      <w:pPr>
        <w:spacing w:line="440" w:lineRule="exact"/>
        <w:ind w:firstLineChars="200" w:firstLine="480"/>
        <w:rPr>
          <w:rFonts w:ascii="宋体" w:hAnsi="宋体"/>
          <w:color w:val="000000"/>
          <w:sz w:val="24"/>
        </w:rPr>
      </w:pPr>
      <w:r>
        <w:rPr>
          <w:rFonts w:ascii="宋体" w:hAnsi="宋体" w:hint="eastAsia"/>
          <w:color w:val="000000"/>
          <w:sz w:val="24"/>
        </w:rPr>
        <w:t>第五小节介绍了本系统分类的核心技术点EXIF全称是“</w:t>
      </w:r>
      <w:r w:rsidRPr="00867797">
        <w:rPr>
          <w:rFonts w:ascii="宋体" w:hAnsi="宋体" w:hint="eastAsia"/>
          <w:color w:val="000000"/>
          <w:sz w:val="24"/>
        </w:rPr>
        <w:t>可交换图像文件格式</w:t>
      </w:r>
      <w:r>
        <w:rPr>
          <w:rFonts w:ascii="宋体" w:hAnsi="宋体" w:hint="eastAsia"/>
          <w:color w:val="000000"/>
          <w:sz w:val="24"/>
        </w:rPr>
        <w:t>”，是专门为数码相机所设计的，目前也可以用于手机</w:t>
      </w:r>
      <w:r w:rsidR="00C8324A">
        <w:rPr>
          <w:rFonts w:ascii="宋体" w:hAnsi="宋体" w:hint="eastAsia"/>
          <w:color w:val="000000"/>
          <w:sz w:val="24"/>
        </w:rPr>
        <w:t>中</w:t>
      </w:r>
      <w:r>
        <w:rPr>
          <w:rFonts w:ascii="宋体" w:hAnsi="宋体" w:hint="eastAsia"/>
          <w:color w:val="000000"/>
          <w:sz w:val="24"/>
        </w:rPr>
        <w:t>的</w:t>
      </w:r>
      <w:r w:rsidR="00C8324A">
        <w:rPr>
          <w:rFonts w:ascii="宋体" w:hAnsi="宋体" w:hint="eastAsia"/>
          <w:color w:val="000000"/>
          <w:sz w:val="24"/>
        </w:rPr>
        <w:t>摄像</w:t>
      </w:r>
      <w:r>
        <w:rPr>
          <w:rFonts w:ascii="宋体" w:hAnsi="宋体" w:hint="eastAsia"/>
          <w:color w:val="000000"/>
          <w:sz w:val="24"/>
        </w:rPr>
        <w:t>机。</w:t>
      </w:r>
    </w:p>
    <w:p w14:paraId="24D294CC" w14:textId="7C689868" w:rsidR="007A54E0" w:rsidRDefault="007A54E0" w:rsidP="007A54E0">
      <w:pPr>
        <w:spacing w:line="440" w:lineRule="exact"/>
        <w:ind w:firstLineChars="200" w:firstLine="480"/>
        <w:rPr>
          <w:rFonts w:ascii="宋体" w:hAnsi="宋体"/>
          <w:color w:val="000000"/>
          <w:sz w:val="24"/>
        </w:rPr>
      </w:pPr>
      <w:r>
        <w:rPr>
          <w:rFonts w:ascii="宋体" w:hAnsi="宋体" w:hint="eastAsia"/>
          <w:color w:val="000000"/>
          <w:sz w:val="24"/>
        </w:rPr>
        <w:t>第六小节介绍了MVVM设计模式，这中设计模式是由</w:t>
      </w:r>
      <w:r w:rsidRPr="00D3734B">
        <w:rPr>
          <w:rFonts w:ascii="宋体" w:hAnsi="宋体" w:hint="eastAsia"/>
          <w:color w:val="000000"/>
          <w:sz w:val="24"/>
        </w:rPr>
        <w:t>马丁·福勒PM（Presentation Model）设计模式</w:t>
      </w:r>
      <w:r>
        <w:rPr>
          <w:rFonts w:ascii="宋体" w:hAnsi="宋体" w:hint="eastAsia"/>
          <w:color w:val="000000"/>
          <w:sz w:val="24"/>
        </w:rPr>
        <w:t>的其中的一个变体，PM是由MVC设计模式演变出来的，同理MVVM也是由MVC设计模式演变而来的。MVVM用相同的方式把视图的行为和状态抽象出来。但是PM不是特别依赖于特定的用户界面。</w:t>
      </w:r>
    </w:p>
    <w:p w14:paraId="53ABD1E1" w14:textId="072A4726" w:rsidR="00045203" w:rsidRDefault="00045203" w:rsidP="00A90B8D">
      <w:pPr>
        <w:rPr>
          <w:rFonts w:ascii="宋体" w:hAnsi="宋体"/>
          <w:color w:val="000000"/>
          <w:sz w:val="24"/>
        </w:rPr>
      </w:pPr>
      <w:r>
        <w:rPr>
          <w:rFonts w:ascii="宋体" w:hAnsi="宋体" w:hint="eastAsia"/>
          <w:color w:val="000000"/>
          <w:sz w:val="24"/>
        </w:rPr>
        <w:t>2</w:t>
      </w:r>
      <w:r w:rsidR="00F31E2C">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第三章简要描述</w:t>
      </w:r>
    </w:p>
    <w:p w14:paraId="239803A2" w14:textId="77777777" w:rsidR="009A41DB" w:rsidRPr="009A41DB" w:rsidRDefault="00B65E15" w:rsidP="009A41DB">
      <w:pPr>
        <w:spacing w:line="440" w:lineRule="exact"/>
        <w:ind w:firstLineChars="200" w:firstLine="480"/>
        <w:rPr>
          <w:rFonts w:ascii="宋体" w:hAnsi="宋体"/>
          <w:color w:val="000000"/>
          <w:sz w:val="24"/>
        </w:rPr>
      </w:pPr>
      <w:r w:rsidRPr="002379AD">
        <w:rPr>
          <w:rFonts w:ascii="宋体" w:hAnsi="宋体" w:hint="eastAsia"/>
          <w:color w:val="000000"/>
          <w:sz w:val="24"/>
        </w:rPr>
        <w:t>在第三章节中，主要描述了系统的需求分析下面的总体需求分析和板块功能需求分析，在本章主要</w:t>
      </w:r>
      <w:r w:rsidR="002379AD" w:rsidRPr="002379AD">
        <w:rPr>
          <w:rFonts w:ascii="宋体" w:hAnsi="宋体" w:hint="eastAsia"/>
          <w:color w:val="000000"/>
          <w:sz w:val="24"/>
        </w:rPr>
        <w:t>阐述需求分析的作用；</w:t>
      </w:r>
      <w:r w:rsidR="009A41DB" w:rsidRPr="009A41DB">
        <w:rPr>
          <w:rFonts w:ascii="宋体" w:hAnsi="宋体" w:hint="eastAsia"/>
          <w:color w:val="000000"/>
          <w:sz w:val="24"/>
        </w:rPr>
        <w:t>在系统工程和软件工程中，需求分析是指在创建新系统或更改现有系统或产品时，需要完成的所有工作，以确定新系统的用途，范围，定义和功能。 需求分析是软件工程中的关键过程。 在此过程中，系统分析员和软件工程师确定客户的需求。 只有在确定了这些需求之后，他们才能分析并寻求新系统的解决方案。</w:t>
      </w:r>
    </w:p>
    <w:p w14:paraId="063DD27B" w14:textId="77777777" w:rsidR="001765AB" w:rsidRDefault="009A41DB" w:rsidP="009A41DB">
      <w:pPr>
        <w:spacing w:line="440" w:lineRule="exact"/>
        <w:ind w:firstLineChars="200" w:firstLine="480"/>
        <w:rPr>
          <w:rFonts w:ascii="宋体" w:hAnsi="宋体"/>
          <w:color w:val="000000"/>
          <w:sz w:val="24"/>
        </w:rPr>
      </w:pPr>
      <w:r w:rsidRPr="009A41DB">
        <w:rPr>
          <w:rFonts w:ascii="宋体" w:hAnsi="宋体" w:hint="eastAsia"/>
          <w:color w:val="000000"/>
          <w:sz w:val="24"/>
        </w:rPr>
        <w:t>在软件工程的历史中，需求分析一直被认为是软件工程中最简单的一步，但在过去十年中越来越多的人意识到它是整个过程中</w:t>
      </w:r>
      <w:proofErr w:type="gramStart"/>
      <w:r w:rsidRPr="009A41DB">
        <w:rPr>
          <w:rFonts w:ascii="宋体" w:hAnsi="宋体" w:hint="eastAsia"/>
          <w:color w:val="000000"/>
          <w:sz w:val="24"/>
        </w:rPr>
        <w:t>最</w:t>
      </w:r>
      <w:proofErr w:type="gramEnd"/>
      <w:r w:rsidRPr="009A41DB">
        <w:rPr>
          <w:rFonts w:ascii="宋体" w:hAnsi="宋体" w:hint="eastAsia"/>
          <w:color w:val="000000"/>
          <w:sz w:val="24"/>
        </w:rPr>
        <w:t>关键的过程。。 如果分析师在需求分析期间未能正确识别客户的需求，则最终软件实际上无法满足客户的需求，或者软件无法在指定时间内完成。</w:t>
      </w:r>
    </w:p>
    <w:p w14:paraId="4F65119F" w14:textId="3073ED0D" w:rsidR="00045203" w:rsidRPr="007A54E0" w:rsidRDefault="00045203" w:rsidP="00A90B8D">
      <w:pPr>
        <w:rPr>
          <w:rFonts w:ascii="宋体" w:hAnsi="宋体"/>
          <w:color w:val="000000"/>
          <w:sz w:val="24"/>
        </w:rPr>
      </w:pPr>
      <w:del w:id="32" w:author="xu yang" w:date="2019-05-07T14:52:00Z">
        <w:r w:rsidDel="003A682B">
          <w:rPr>
            <w:rFonts w:ascii="宋体" w:hAnsi="宋体" w:hint="eastAsia"/>
            <w:color w:val="000000"/>
            <w:sz w:val="24"/>
          </w:rPr>
          <w:delText>1.3.</w:delText>
        </w:r>
      </w:del>
      <w:r>
        <w:rPr>
          <w:rFonts w:ascii="宋体" w:hAnsi="宋体" w:hint="eastAsia"/>
          <w:color w:val="000000"/>
          <w:sz w:val="24"/>
        </w:rPr>
        <w:t>3</w:t>
      </w:r>
      <w:ins w:id="33" w:author="xu yang" w:date="2019-05-07T14:52:00Z">
        <w:r w:rsidR="003A682B">
          <w:rPr>
            <w:rFonts w:ascii="宋体" w:hAnsi="宋体"/>
            <w:color w:val="000000"/>
            <w:sz w:val="24"/>
          </w:rPr>
          <w:t>)</w:t>
        </w:r>
      </w:ins>
      <w:r>
        <w:rPr>
          <w:rFonts w:ascii="宋体" w:hAnsi="宋体"/>
          <w:color w:val="000000"/>
          <w:sz w:val="24"/>
        </w:rPr>
        <w:t xml:space="preserve"> </w:t>
      </w:r>
      <w:r>
        <w:rPr>
          <w:rFonts w:ascii="宋体" w:hAnsi="宋体" w:hint="eastAsia"/>
          <w:color w:val="000000"/>
          <w:sz w:val="24"/>
        </w:rPr>
        <w:t>第四章简要描述</w:t>
      </w:r>
    </w:p>
    <w:p w14:paraId="1784F999" w14:textId="460BA895" w:rsidR="003215AF" w:rsidRDefault="003215AF" w:rsidP="00867797">
      <w:pPr>
        <w:spacing w:line="440" w:lineRule="exact"/>
        <w:ind w:firstLineChars="200" w:firstLine="480"/>
        <w:rPr>
          <w:rFonts w:ascii="宋体" w:hAnsi="宋体"/>
          <w:color w:val="000000"/>
          <w:sz w:val="24"/>
        </w:rPr>
      </w:pPr>
      <w:r>
        <w:rPr>
          <w:rFonts w:ascii="宋体" w:hAnsi="宋体" w:hint="eastAsia"/>
          <w:color w:val="000000"/>
          <w:sz w:val="24"/>
        </w:rPr>
        <w:t>第</w:t>
      </w:r>
      <w:r w:rsidR="00A633F6">
        <w:rPr>
          <w:rFonts w:ascii="宋体" w:hAnsi="宋体" w:hint="eastAsia"/>
          <w:color w:val="000000"/>
          <w:sz w:val="24"/>
        </w:rPr>
        <w:t>四</w:t>
      </w:r>
      <w:r>
        <w:rPr>
          <w:rFonts w:ascii="宋体" w:hAnsi="宋体" w:hint="eastAsia"/>
          <w:color w:val="000000"/>
          <w:sz w:val="24"/>
        </w:rPr>
        <w:t>章主要介绍了系统的某个功能的具体实现</w:t>
      </w:r>
      <w:r w:rsidR="00DC39B7">
        <w:rPr>
          <w:rFonts w:ascii="宋体" w:hAnsi="宋体" w:hint="eastAsia"/>
          <w:color w:val="000000"/>
          <w:sz w:val="24"/>
        </w:rPr>
        <w:t>其中包含分类的具体实现、读取照片中的元数据信息、根据照片中的经纬度转换成具体的</w:t>
      </w:r>
      <w:r w:rsidR="00982599">
        <w:rPr>
          <w:rFonts w:ascii="宋体" w:hAnsi="宋体" w:hint="eastAsia"/>
          <w:color w:val="000000"/>
          <w:sz w:val="24"/>
        </w:rPr>
        <w:t>地理</w:t>
      </w:r>
      <w:r w:rsidR="00DC39B7">
        <w:rPr>
          <w:rFonts w:ascii="宋体" w:hAnsi="宋体" w:hint="eastAsia"/>
          <w:color w:val="000000"/>
          <w:sz w:val="24"/>
        </w:rPr>
        <w:t>位置</w:t>
      </w:r>
      <w:r w:rsidR="00A633F6">
        <w:rPr>
          <w:rFonts w:ascii="宋体" w:hAnsi="宋体" w:hint="eastAsia"/>
          <w:color w:val="000000"/>
          <w:sz w:val="24"/>
        </w:rPr>
        <w:t>（通过</w:t>
      </w:r>
      <w:proofErr w:type="gramStart"/>
      <w:r w:rsidR="00A633F6">
        <w:rPr>
          <w:rFonts w:ascii="宋体" w:hAnsi="宋体" w:hint="eastAsia"/>
          <w:color w:val="000000"/>
          <w:sz w:val="24"/>
        </w:rPr>
        <w:t>调用搞</w:t>
      </w:r>
      <w:proofErr w:type="gramEnd"/>
      <w:r w:rsidR="00A633F6">
        <w:rPr>
          <w:rFonts w:ascii="宋体" w:hAnsi="宋体" w:hint="eastAsia"/>
          <w:color w:val="000000"/>
          <w:sz w:val="24"/>
        </w:rPr>
        <w:t>得地图的</w:t>
      </w:r>
      <w:proofErr w:type="spellStart"/>
      <w:r w:rsidR="00A633F6">
        <w:rPr>
          <w:rFonts w:ascii="宋体" w:hAnsi="宋体" w:hint="eastAsia"/>
          <w:color w:val="000000"/>
          <w:sz w:val="24"/>
        </w:rPr>
        <w:t>WebAPI</w:t>
      </w:r>
      <w:proofErr w:type="spellEnd"/>
      <w:r w:rsidR="00A633F6">
        <w:rPr>
          <w:rFonts w:ascii="宋体" w:hAnsi="宋体" w:hint="eastAsia"/>
          <w:color w:val="000000"/>
          <w:sz w:val="24"/>
        </w:rPr>
        <w:t>接口实现的）、读取并展现图片和实现图片的切换功能。</w:t>
      </w:r>
    </w:p>
    <w:p w14:paraId="484F26FB" w14:textId="6098E4C1" w:rsidR="00045203" w:rsidRDefault="00045203" w:rsidP="00187D46">
      <w:pPr>
        <w:rPr>
          <w:rFonts w:ascii="宋体" w:hAnsi="宋体"/>
          <w:color w:val="000000"/>
          <w:sz w:val="24"/>
        </w:rPr>
      </w:pPr>
      <w:r>
        <w:rPr>
          <w:rFonts w:ascii="宋体" w:hAnsi="宋体" w:hint="eastAsia"/>
          <w:color w:val="000000"/>
          <w:sz w:val="24"/>
        </w:rPr>
        <w:lastRenderedPageBreak/>
        <w:t>4</w:t>
      </w:r>
      <w:r w:rsidR="002C1574">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第五章简要描述</w:t>
      </w:r>
    </w:p>
    <w:p w14:paraId="6BBE07D0" w14:textId="1EFFB9DF" w:rsidR="001E080A" w:rsidRPr="000867BE" w:rsidRDefault="00A633F6" w:rsidP="000867BE">
      <w:pPr>
        <w:spacing w:line="440" w:lineRule="exact"/>
        <w:ind w:firstLineChars="200" w:firstLine="480"/>
        <w:rPr>
          <w:rFonts w:ascii="宋体" w:hAnsi="宋体"/>
          <w:color w:val="000000"/>
          <w:sz w:val="24"/>
        </w:rPr>
      </w:pPr>
      <w:r>
        <w:rPr>
          <w:rFonts w:ascii="宋体" w:hAnsi="宋体" w:hint="eastAsia"/>
          <w:color w:val="000000"/>
          <w:sz w:val="24"/>
        </w:rPr>
        <w:t>第五章主要是讲解了</w:t>
      </w:r>
      <w:r w:rsidR="00AE2696">
        <w:rPr>
          <w:rFonts w:ascii="宋体" w:hAnsi="宋体" w:hint="eastAsia"/>
          <w:color w:val="000000"/>
          <w:sz w:val="24"/>
        </w:rPr>
        <w:t>在实现</w:t>
      </w:r>
      <w:r>
        <w:rPr>
          <w:rFonts w:ascii="宋体" w:hAnsi="宋体" w:hint="eastAsia"/>
          <w:color w:val="000000"/>
          <w:sz w:val="24"/>
        </w:rPr>
        <w:t>本系统的</w:t>
      </w:r>
      <w:r w:rsidR="00AE2696">
        <w:rPr>
          <w:rFonts w:ascii="宋体" w:hAnsi="宋体" w:hint="eastAsia"/>
          <w:color w:val="000000"/>
          <w:sz w:val="24"/>
        </w:rPr>
        <w:t>过程中</w:t>
      </w:r>
      <w:r>
        <w:rPr>
          <w:rFonts w:ascii="宋体" w:hAnsi="宋体" w:hint="eastAsia"/>
          <w:color w:val="000000"/>
          <w:sz w:val="24"/>
        </w:rPr>
        <w:t>所遇到的各种问题</w:t>
      </w:r>
      <w:r w:rsidR="00AE2696">
        <w:rPr>
          <w:rFonts w:ascii="宋体" w:hAnsi="宋体" w:hint="eastAsia"/>
          <w:color w:val="000000"/>
          <w:sz w:val="24"/>
        </w:rPr>
        <w:t>。另外对</w:t>
      </w:r>
      <w:r>
        <w:rPr>
          <w:rFonts w:ascii="宋体" w:hAnsi="宋体" w:hint="eastAsia"/>
          <w:color w:val="000000"/>
          <w:sz w:val="24"/>
        </w:rPr>
        <w:t>对此次毕业设计</w:t>
      </w:r>
      <w:r w:rsidR="00AE2696">
        <w:rPr>
          <w:rFonts w:ascii="宋体" w:hAnsi="宋体" w:hint="eastAsia"/>
          <w:color w:val="000000"/>
          <w:sz w:val="24"/>
        </w:rPr>
        <w:t>进行了</w:t>
      </w:r>
      <w:r>
        <w:rPr>
          <w:rFonts w:ascii="宋体" w:hAnsi="宋体" w:hint="eastAsia"/>
          <w:color w:val="000000"/>
          <w:sz w:val="24"/>
        </w:rPr>
        <w:t>一</w:t>
      </w:r>
      <w:r w:rsidR="00AE2696">
        <w:rPr>
          <w:rFonts w:ascii="宋体" w:hAnsi="宋体" w:hint="eastAsia"/>
          <w:color w:val="000000"/>
          <w:sz w:val="24"/>
        </w:rPr>
        <w:t>次</w:t>
      </w:r>
      <w:r>
        <w:rPr>
          <w:rFonts w:ascii="宋体" w:hAnsi="宋体" w:hint="eastAsia"/>
          <w:color w:val="000000"/>
          <w:sz w:val="24"/>
        </w:rPr>
        <w:t>总结。</w:t>
      </w:r>
      <w:r w:rsidR="00607BBE">
        <w:rPr>
          <w:rFonts w:ascii="宋体" w:hAnsi="宋体" w:hint="eastAsia"/>
          <w:color w:val="000000"/>
          <w:sz w:val="24"/>
        </w:rPr>
        <w:t>总结本系统的不足及其有待提升的地点。</w:t>
      </w:r>
    </w:p>
    <w:p w14:paraId="743EAD79" w14:textId="77777777" w:rsidR="00717815" w:rsidRPr="00AE2696" w:rsidRDefault="00717815" w:rsidP="00830B69">
      <w:pPr>
        <w:spacing w:line="440" w:lineRule="exact"/>
        <w:rPr>
          <w:sz w:val="24"/>
        </w:rPr>
      </w:pPr>
    </w:p>
    <w:p w14:paraId="2391DEFD" w14:textId="77777777" w:rsidR="001E080A" w:rsidRPr="00062656" w:rsidRDefault="001E080A" w:rsidP="00830B69">
      <w:pPr>
        <w:spacing w:line="440" w:lineRule="exact"/>
        <w:rPr>
          <w:sz w:val="24"/>
        </w:rPr>
      </w:pPr>
    </w:p>
    <w:p w14:paraId="2E245645" w14:textId="77777777" w:rsidR="001E080A" w:rsidRPr="00062656" w:rsidRDefault="001E080A" w:rsidP="00830B69">
      <w:pPr>
        <w:spacing w:line="440" w:lineRule="exact"/>
        <w:rPr>
          <w:sz w:val="24"/>
        </w:rPr>
      </w:pPr>
    </w:p>
    <w:p w14:paraId="430E5E0C" w14:textId="77777777" w:rsidR="001E080A" w:rsidRPr="00062656" w:rsidRDefault="001E080A" w:rsidP="00830B69">
      <w:pPr>
        <w:spacing w:line="440" w:lineRule="exact"/>
        <w:rPr>
          <w:sz w:val="24"/>
        </w:rPr>
      </w:pPr>
    </w:p>
    <w:p w14:paraId="193AC90E" w14:textId="77777777" w:rsidR="001E080A" w:rsidRPr="00062656" w:rsidRDefault="001E080A" w:rsidP="00830B69">
      <w:pPr>
        <w:spacing w:line="440" w:lineRule="exact"/>
        <w:rPr>
          <w:sz w:val="24"/>
        </w:rPr>
      </w:pPr>
    </w:p>
    <w:p w14:paraId="7F3FD7A1" w14:textId="77777777" w:rsidR="001E080A" w:rsidRPr="00062656" w:rsidRDefault="001E080A" w:rsidP="00830B69">
      <w:pPr>
        <w:spacing w:line="440" w:lineRule="exact"/>
        <w:rPr>
          <w:sz w:val="24"/>
        </w:rPr>
      </w:pPr>
    </w:p>
    <w:p w14:paraId="4F402882" w14:textId="77777777" w:rsidR="001E080A" w:rsidRPr="00062656" w:rsidRDefault="001E080A" w:rsidP="00830B69">
      <w:pPr>
        <w:spacing w:line="440" w:lineRule="exact"/>
        <w:rPr>
          <w:sz w:val="24"/>
        </w:rPr>
      </w:pPr>
    </w:p>
    <w:p w14:paraId="6B5EE827" w14:textId="77777777" w:rsidR="001E080A" w:rsidRPr="00062656" w:rsidRDefault="001E080A" w:rsidP="00830B69">
      <w:pPr>
        <w:spacing w:line="440" w:lineRule="exact"/>
        <w:rPr>
          <w:sz w:val="24"/>
        </w:rPr>
      </w:pPr>
    </w:p>
    <w:p w14:paraId="32FD13B5" w14:textId="77777777" w:rsidR="001E080A" w:rsidRPr="00062656" w:rsidRDefault="001E080A" w:rsidP="00830B69">
      <w:pPr>
        <w:spacing w:line="440" w:lineRule="exact"/>
        <w:rPr>
          <w:sz w:val="24"/>
        </w:rPr>
      </w:pPr>
    </w:p>
    <w:p w14:paraId="31E9E431" w14:textId="77777777" w:rsidR="001E080A" w:rsidRPr="00062656" w:rsidRDefault="001E080A" w:rsidP="00830B69">
      <w:pPr>
        <w:spacing w:line="440" w:lineRule="exact"/>
        <w:rPr>
          <w:sz w:val="24"/>
        </w:rPr>
      </w:pPr>
    </w:p>
    <w:p w14:paraId="74E3F2AE" w14:textId="77777777" w:rsidR="001E080A" w:rsidRPr="00062656" w:rsidRDefault="001E080A" w:rsidP="00830B69">
      <w:pPr>
        <w:spacing w:line="440" w:lineRule="exact"/>
        <w:rPr>
          <w:sz w:val="24"/>
        </w:rPr>
      </w:pPr>
    </w:p>
    <w:p w14:paraId="67E1F6F8" w14:textId="77777777" w:rsidR="001E080A" w:rsidRPr="00062656" w:rsidRDefault="001E080A" w:rsidP="00830B69">
      <w:pPr>
        <w:spacing w:line="440" w:lineRule="exact"/>
        <w:rPr>
          <w:sz w:val="24"/>
        </w:rPr>
      </w:pPr>
    </w:p>
    <w:p w14:paraId="62CC6860" w14:textId="77777777" w:rsidR="001E080A" w:rsidRDefault="001E080A" w:rsidP="00830B69">
      <w:pPr>
        <w:spacing w:line="440" w:lineRule="exact"/>
        <w:rPr>
          <w:sz w:val="24"/>
        </w:rPr>
      </w:pPr>
    </w:p>
    <w:p w14:paraId="56CD145F" w14:textId="77777777" w:rsidR="00B62E69" w:rsidRDefault="00B62E69" w:rsidP="00830B69">
      <w:pPr>
        <w:spacing w:line="440" w:lineRule="exact"/>
        <w:rPr>
          <w:sz w:val="24"/>
        </w:rPr>
      </w:pPr>
    </w:p>
    <w:p w14:paraId="14937720" w14:textId="77777777" w:rsidR="00B62E69" w:rsidRDefault="00B62E69" w:rsidP="00830B69">
      <w:pPr>
        <w:spacing w:line="440" w:lineRule="exact"/>
        <w:rPr>
          <w:sz w:val="24"/>
        </w:rPr>
      </w:pPr>
    </w:p>
    <w:p w14:paraId="784DCEB4" w14:textId="77777777" w:rsidR="00B62E69" w:rsidRDefault="00B62E69" w:rsidP="00830B69">
      <w:pPr>
        <w:spacing w:line="440" w:lineRule="exact"/>
        <w:rPr>
          <w:sz w:val="24"/>
        </w:rPr>
      </w:pPr>
    </w:p>
    <w:p w14:paraId="5BFFC58D" w14:textId="77777777" w:rsidR="00B62E69" w:rsidRDefault="00B62E69" w:rsidP="00830B69">
      <w:pPr>
        <w:spacing w:line="440" w:lineRule="exact"/>
        <w:rPr>
          <w:sz w:val="24"/>
        </w:rPr>
      </w:pPr>
    </w:p>
    <w:p w14:paraId="7E4A9D4B" w14:textId="1FBBFBCB" w:rsidR="00A20F2B" w:rsidRDefault="00A20F2B" w:rsidP="00830B69">
      <w:pPr>
        <w:spacing w:line="440" w:lineRule="exact"/>
        <w:rPr>
          <w:sz w:val="24"/>
        </w:rPr>
      </w:pPr>
    </w:p>
    <w:p w14:paraId="09B75558" w14:textId="5951C617" w:rsidR="004A50E8" w:rsidRDefault="004A50E8" w:rsidP="00830B69">
      <w:pPr>
        <w:spacing w:line="440" w:lineRule="exact"/>
        <w:rPr>
          <w:sz w:val="24"/>
        </w:rPr>
      </w:pPr>
    </w:p>
    <w:p w14:paraId="3129583E" w14:textId="148ECE42" w:rsidR="004A50E8" w:rsidRDefault="004A50E8" w:rsidP="00830B69">
      <w:pPr>
        <w:spacing w:line="440" w:lineRule="exact"/>
        <w:rPr>
          <w:sz w:val="24"/>
        </w:rPr>
      </w:pPr>
    </w:p>
    <w:p w14:paraId="458B8727" w14:textId="3144746A" w:rsidR="00D03E95" w:rsidRDefault="00D03E95" w:rsidP="00830B69">
      <w:pPr>
        <w:spacing w:line="440" w:lineRule="exact"/>
        <w:rPr>
          <w:sz w:val="24"/>
        </w:rPr>
      </w:pPr>
    </w:p>
    <w:p w14:paraId="2A32E5F8" w14:textId="66656194" w:rsidR="00D03E95" w:rsidRDefault="00D03E95" w:rsidP="00830B69">
      <w:pPr>
        <w:spacing w:line="440" w:lineRule="exact"/>
        <w:rPr>
          <w:sz w:val="24"/>
        </w:rPr>
      </w:pPr>
    </w:p>
    <w:p w14:paraId="5A5D50E4" w14:textId="77777777" w:rsidR="00F042DF" w:rsidRPr="00062656" w:rsidRDefault="00F042DF" w:rsidP="00830B69">
      <w:pPr>
        <w:spacing w:line="440" w:lineRule="exact"/>
        <w:rPr>
          <w:sz w:val="24"/>
        </w:rPr>
      </w:pPr>
    </w:p>
    <w:p w14:paraId="0F8135BE" w14:textId="53A8EE11" w:rsidR="00062656" w:rsidRDefault="00062656" w:rsidP="00830B69">
      <w:pPr>
        <w:spacing w:line="440" w:lineRule="exact"/>
        <w:jc w:val="center"/>
        <w:rPr>
          <w:b/>
          <w:sz w:val="30"/>
          <w:szCs w:val="30"/>
        </w:rPr>
      </w:pPr>
      <w:bookmarkStart w:id="34" w:name="_Toc167439477"/>
      <w:bookmarkStart w:id="35" w:name="_Toc167606859"/>
      <w:bookmarkStart w:id="36" w:name="_Toc167613923"/>
      <w:bookmarkStart w:id="37" w:name="_Toc167959790"/>
    </w:p>
    <w:p w14:paraId="12C1DA85" w14:textId="31E8D9B6" w:rsidR="002C1574" w:rsidRDefault="002C1574" w:rsidP="00830B69">
      <w:pPr>
        <w:spacing w:line="440" w:lineRule="exact"/>
        <w:jc w:val="center"/>
        <w:rPr>
          <w:b/>
          <w:sz w:val="30"/>
          <w:szCs w:val="30"/>
        </w:rPr>
      </w:pPr>
    </w:p>
    <w:p w14:paraId="4CF4FA33" w14:textId="7F225AA6" w:rsidR="002C1574" w:rsidRDefault="002C1574" w:rsidP="00830B69">
      <w:pPr>
        <w:spacing w:line="440" w:lineRule="exact"/>
        <w:jc w:val="center"/>
        <w:rPr>
          <w:b/>
          <w:sz w:val="30"/>
          <w:szCs w:val="30"/>
        </w:rPr>
      </w:pPr>
    </w:p>
    <w:p w14:paraId="63FCA16A" w14:textId="6296D46B" w:rsidR="002C1574" w:rsidRDefault="002C1574" w:rsidP="00830B69">
      <w:pPr>
        <w:spacing w:line="440" w:lineRule="exact"/>
        <w:jc w:val="center"/>
        <w:rPr>
          <w:b/>
          <w:sz w:val="30"/>
          <w:szCs w:val="30"/>
        </w:rPr>
      </w:pPr>
    </w:p>
    <w:p w14:paraId="4F600368" w14:textId="6E78EAD0" w:rsidR="002C1574" w:rsidRDefault="002C1574" w:rsidP="00830B69">
      <w:pPr>
        <w:spacing w:line="440" w:lineRule="exact"/>
        <w:jc w:val="center"/>
        <w:rPr>
          <w:b/>
          <w:sz w:val="30"/>
          <w:szCs w:val="30"/>
        </w:rPr>
      </w:pPr>
    </w:p>
    <w:p w14:paraId="2FD5199C" w14:textId="1F00CDAB" w:rsidR="002C1574" w:rsidRDefault="002C1574" w:rsidP="00830B69">
      <w:pPr>
        <w:spacing w:line="440" w:lineRule="exact"/>
        <w:jc w:val="center"/>
        <w:rPr>
          <w:b/>
          <w:sz w:val="30"/>
          <w:szCs w:val="30"/>
        </w:rPr>
      </w:pPr>
    </w:p>
    <w:p w14:paraId="7CDED9DB" w14:textId="77777777" w:rsidR="002C1574" w:rsidRPr="00062656" w:rsidRDefault="002C1574" w:rsidP="00830B69">
      <w:pPr>
        <w:spacing w:line="440" w:lineRule="exact"/>
        <w:jc w:val="center"/>
        <w:rPr>
          <w:b/>
          <w:sz w:val="30"/>
          <w:szCs w:val="30"/>
        </w:rPr>
      </w:pPr>
    </w:p>
    <w:p w14:paraId="6AF77849" w14:textId="77777777" w:rsidR="001E080A" w:rsidRPr="00062656" w:rsidRDefault="001E080A" w:rsidP="00830B69">
      <w:pPr>
        <w:spacing w:line="440" w:lineRule="exact"/>
        <w:jc w:val="center"/>
        <w:outlineLvl w:val="0"/>
        <w:rPr>
          <w:b/>
          <w:sz w:val="30"/>
          <w:szCs w:val="30"/>
        </w:rPr>
      </w:pPr>
      <w:bookmarkStart w:id="38" w:name="_Toc8414001"/>
      <w:r w:rsidRPr="00062656">
        <w:rPr>
          <w:rFonts w:hint="eastAsia"/>
          <w:b/>
          <w:sz w:val="30"/>
          <w:szCs w:val="30"/>
        </w:rPr>
        <w:lastRenderedPageBreak/>
        <w:t>第二章</w:t>
      </w:r>
      <w:r w:rsidRPr="00062656">
        <w:rPr>
          <w:rFonts w:hint="eastAsia"/>
          <w:b/>
          <w:sz w:val="30"/>
          <w:szCs w:val="30"/>
        </w:rPr>
        <w:t xml:space="preserve"> </w:t>
      </w:r>
      <w:bookmarkEnd w:id="34"/>
      <w:bookmarkEnd w:id="35"/>
      <w:bookmarkEnd w:id="36"/>
      <w:bookmarkEnd w:id="37"/>
      <w:r w:rsidRPr="00062656">
        <w:rPr>
          <w:rFonts w:hint="eastAsia"/>
          <w:b/>
          <w:sz w:val="30"/>
          <w:szCs w:val="30"/>
        </w:rPr>
        <w:t>开发环境</w:t>
      </w:r>
      <w:bookmarkEnd w:id="38"/>
    </w:p>
    <w:p w14:paraId="32CE868D" w14:textId="77777777" w:rsidR="001E080A" w:rsidRPr="00062656" w:rsidRDefault="001E080A" w:rsidP="00830B69">
      <w:pPr>
        <w:spacing w:line="440" w:lineRule="exact"/>
        <w:ind w:firstLineChars="200" w:firstLine="602"/>
        <w:jc w:val="center"/>
        <w:rPr>
          <w:b/>
          <w:sz w:val="30"/>
          <w:szCs w:val="30"/>
        </w:rPr>
      </w:pPr>
    </w:p>
    <w:p w14:paraId="380C96C8" w14:textId="77777777" w:rsidR="001C1D38" w:rsidRPr="00062656" w:rsidRDefault="001C1D38" w:rsidP="00830B69">
      <w:pPr>
        <w:spacing w:line="440" w:lineRule="exact"/>
        <w:outlineLvl w:val="1"/>
        <w:rPr>
          <w:b/>
          <w:sz w:val="28"/>
          <w:szCs w:val="28"/>
        </w:rPr>
      </w:pPr>
      <w:bookmarkStart w:id="39" w:name="_Toc8414002"/>
      <w:r>
        <w:rPr>
          <w:rFonts w:hint="eastAsia"/>
          <w:b/>
          <w:sz w:val="28"/>
          <w:szCs w:val="28"/>
        </w:rPr>
        <w:t>2</w:t>
      </w:r>
      <w:r w:rsidR="00F2771D">
        <w:rPr>
          <w:rFonts w:hint="eastAsia"/>
          <w:b/>
          <w:sz w:val="28"/>
          <w:szCs w:val="28"/>
        </w:rPr>
        <w:t xml:space="preserve">.1 </w:t>
      </w:r>
      <w:r w:rsidR="00F1549B">
        <w:rPr>
          <w:b/>
          <w:sz w:val="28"/>
          <w:szCs w:val="28"/>
        </w:rPr>
        <w:t>.net</w:t>
      </w:r>
      <w:r w:rsidR="002F2B0C">
        <w:rPr>
          <w:rFonts w:hint="eastAsia"/>
          <w:b/>
          <w:sz w:val="28"/>
          <w:szCs w:val="28"/>
        </w:rPr>
        <w:t>框架</w:t>
      </w:r>
      <w:bookmarkEnd w:id="39"/>
    </w:p>
    <w:p w14:paraId="56013C0A" w14:textId="77777777" w:rsidR="00A51218" w:rsidRPr="00943774" w:rsidRDefault="00A51218" w:rsidP="00830B69">
      <w:pPr>
        <w:spacing w:line="440" w:lineRule="exact"/>
        <w:rPr>
          <w:b/>
          <w:sz w:val="28"/>
          <w:szCs w:val="28"/>
        </w:rPr>
      </w:pPr>
    </w:p>
    <w:p w14:paraId="08692D1E" w14:textId="51A6EC06" w:rsidR="002F2B0C" w:rsidRDefault="001B122C" w:rsidP="003848CF">
      <w:pPr>
        <w:spacing w:line="440" w:lineRule="exact"/>
        <w:ind w:firstLineChars="200" w:firstLine="480"/>
        <w:rPr>
          <w:sz w:val="24"/>
        </w:rPr>
      </w:pPr>
      <w:r>
        <w:rPr>
          <w:sz w:val="24"/>
        </w:rPr>
        <w:t xml:space="preserve">.net </w:t>
      </w:r>
      <w:r>
        <w:rPr>
          <w:rFonts w:hint="eastAsia"/>
          <w:sz w:val="24"/>
        </w:rPr>
        <w:t>框架</w:t>
      </w:r>
      <w:r w:rsidR="002F2B0C" w:rsidRPr="003848CF">
        <w:rPr>
          <w:rFonts w:hint="eastAsia"/>
          <w:sz w:val="24"/>
        </w:rPr>
        <w:t>是由微软</w:t>
      </w:r>
      <w:r>
        <w:rPr>
          <w:rFonts w:hint="eastAsia"/>
          <w:sz w:val="24"/>
        </w:rPr>
        <w:t>公司</w:t>
      </w:r>
      <w:r w:rsidR="004E5159">
        <w:rPr>
          <w:rFonts w:hint="eastAsia"/>
          <w:sz w:val="24"/>
        </w:rPr>
        <w:t>（</w:t>
      </w:r>
      <w:proofErr w:type="spellStart"/>
      <w:r w:rsidR="004E5159">
        <w:rPr>
          <w:rFonts w:hint="eastAsia"/>
          <w:sz w:val="24"/>
        </w:rPr>
        <w:t>microsoft</w:t>
      </w:r>
      <w:proofErr w:type="spellEnd"/>
      <w:r w:rsidR="004E5159">
        <w:rPr>
          <w:rFonts w:hint="eastAsia"/>
          <w:sz w:val="24"/>
        </w:rPr>
        <w:t>）</w:t>
      </w:r>
      <w:r w:rsidR="002F2B0C" w:rsidRPr="003848CF">
        <w:rPr>
          <w:rFonts w:hint="eastAsia"/>
          <w:sz w:val="24"/>
        </w:rPr>
        <w:t>开发</w:t>
      </w:r>
      <w:r w:rsidR="00605BD9">
        <w:rPr>
          <w:rFonts w:hint="eastAsia"/>
          <w:sz w:val="24"/>
        </w:rPr>
        <w:t>的一套运行平台</w:t>
      </w:r>
      <w:r w:rsidR="002F2B0C" w:rsidRPr="003848CF">
        <w:rPr>
          <w:rFonts w:hint="eastAsia"/>
          <w:sz w:val="24"/>
        </w:rPr>
        <w:t>，</w:t>
      </w:r>
      <w:r>
        <w:rPr>
          <w:rFonts w:hint="eastAsia"/>
          <w:sz w:val="24"/>
        </w:rPr>
        <w:t>微软公司是</w:t>
      </w:r>
      <w:r w:rsidR="002F2B0C" w:rsidRPr="003848CF">
        <w:rPr>
          <w:rFonts w:hint="eastAsia"/>
          <w:sz w:val="24"/>
        </w:rPr>
        <w:t>一个致力于敏捷软件开发（</w:t>
      </w:r>
      <w:r w:rsidR="002F2B0C" w:rsidRPr="003848CF">
        <w:rPr>
          <w:rFonts w:hint="eastAsia"/>
          <w:sz w:val="24"/>
        </w:rPr>
        <w:t>agile software development</w:t>
      </w:r>
      <w:r w:rsidR="002F2B0C" w:rsidRPr="003848CF">
        <w:rPr>
          <w:rFonts w:hint="eastAsia"/>
          <w:sz w:val="24"/>
        </w:rPr>
        <w:t>）、快速应用开发（</w:t>
      </w:r>
      <w:r w:rsidR="002F2B0C" w:rsidRPr="003848CF">
        <w:rPr>
          <w:rFonts w:hint="eastAsia"/>
          <w:sz w:val="24"/>
        </w:rPr>
        <w:t>rapid application development</w:t>
      </w:r>
      <w:r w:rsidR="002F2B0C" w:rsidRPr="003848CF">
        <w:rPr>
          <w:rFonts w:hint="eastAsia"/>
          <w:sz w:val="24"/>
        </w:rPr>
        <w:t>）、</w:t>
      </w:r>
      <w:r>
        <w:rPr>
          <w:rFonts w:hint="eastAsia"/>
          <w:sz w:val="24"/>
        </w:rPr>
        <w:t>与</w:t>
      </w:r>
      <w:r w:rsidR="002F2B0C" w:rsidRPr="003848CF">
        <w:rPr>
          <w:rFonts w:hint="eastAsia"/>
          <w:sz w:val="24"/>
        </w:rPr>
        <w:t>平台无关性</w:t>
      </w:r>
      <w:r>
        <w:rPr>
          <w:rFonts w:hint="eastAsia"/>
          <w:sz w:val="24"/>
        </w:rPr>
        <w:t>（</w:t>
      </w:r>
      <w:r w:rsidR="00F10458">
        <w:rPr>
          <w:rFonts w:hint="eastAsia"/>
          <w:sz w:val="24"/>
        </w:rPr>
        <w:t>只能够在</w:t>
      </w:r>
      <w:r w:rsidR="00F10458">
        <w:rPr>
          <w:rFonts w:hint="eastAsia"/>
          <w:sz w:val="24"/>
        </w:rPr>
        <w:t>window</w:t>
      </w:r>
      <w:r w:rsidR="00F10458">
        <w:rPr>
          <w:sz w:val="24"/>
        </w:rPr>
        <w:t>s</w:t>
      </w:r>
      <w:r w:rsidR="00F10458">
        <w:rPr>
          <w:rFonts w:hint="eastAsia"/>
          <w:sz w:val="24"/>
        </w:rPr>
        <w:t>和</w:t>
      </w:r>
      <w:r w:rsidR="00F10458">
        <w:rPr>
          <w:rFonts w:hint="eastAsia"/>
          <w:sz w:val="24"/>
        </w:rPr>
        <w:t>Windows</w:t>
      </w:r>
      <w:r w:rsidR="00F10458">
        <w:rPr>
          <w:sz w:val="24"/>
        </w:rPr>
        <w:t xml:space="preserve"> </w:t>
      </w:r>
      <w:r w:rsidR="00F10458">
        <w:rPr>
          <w:rFonts w:hint="eastAsia"/>
          <w:sz w:val="24"/>
        </w:rPr>
        <w:t>phone</w:t>
      </w:r>
      <w:r w:rsidR="00F10458">
        <w:rPr>
          <w:rFonts w:hint="eastAsia"/>
          <w:sz w:val="24"/>
        </w:rPr>
        <w:t>下</w:t>
      </w:r>
      <w:r>
        <w:rPr>
          <w:rFonts w:hint="eastAsia"/>
          <w:sz w:val="24"/>
        </w:rPr>
        <w:t>）</w:t>
      </w:r>
      <w:r w:rsidR="002F2B0C" w:rsidRPr="003848CF">
        <w:rPr>
          <w:rFonts w:hint="eastAsia"/>
          <w:sz w:val="24"/>
        </w:rPr>
        <w:t>和网络透明化的软件框架。</w:t>
      </w:r>
      <w:r w:rsidR="002F2B0C" w:rsidRPr="003848CF">
        <w:rPr>
          <w:rFonts w:hint="eastAsia"/>
          <w:sz w:val="24"/>
        </w:rPr>
        <w:t>.NET</w:t>
      </w:r>
      <w:r w:rsidR="002F2B0C" w:rsidRPr="003848CF">
        <w:rPr>
          <w:rFonts w:hint="eastAsia"/>
          <w:sz w:val="24"/>
        </w:rPr>
        <w:t>是微软为</w:t>
      </w:r>
      <w:r w:rsidR="002F2B0C" w:rsidRPr="003848CF">
        <w:rPr>
          <w:rFonts w:hint="eastAsia"/>
          <w:sz w:val="24"/>
        </w:rPr>
        <w:t>2000</w:t>
      </w:r>
      <w:r w:rsidR="002F2B0C" w:rsidRPr="003848CF">
        <w:rPr>
          <w:rFonts w:hint="eastAsia"/>
          <w:sz w:val="24"/>
        </w:rPr>
        <w:t>年代对服务器和桌面型软件工程迈出的第一步。</w:t>
      </w:r>
      <w:r w:rsidR="002F2B0C" w:rsidRPr="003848CF">
        <w:rPr>
          <w:rFonts w:hint="eastAsia"/>
          <w:sz w:val="24"/>
        </w:rPr>
        <w:t>.NET</w:t>
      </w:r>
      <w:r w:rsidR="00500214">
        <w:rPr>
          <w:rFonts w:hint="eastAsia"/>
          <w:sz w:val="24"/>
        </w:rPr>
        <w:t>里面</w:t>
      </w:r>
      <w:r w:rsidR="00FF2CEE">
        <w:rPr>
          <w:rFonts w:hint="eastAsia"/>
          <w:sz w:val="24"/>
        </w:rPr>
        <w:t>拥有</w:t>
      </w:r>
      <w:r w:rsidR="002F2B0C" w:rsidRPr="003848CF">
        <w:rPr>
          <w:rFonts w:hint="eastAsia"/>
          <w:sz w:val="24"/>
        </w:rPr>
        <w:t>许多</w:t>
      </w:r>
      <w:r w:rsidR="008E3071">
        <w:rPr>
          <w:rFonts w:hint="eastAsia"/>
          <w:sz w:val="24"/>
        </w:rPr>
        <w:t>有利于</w:t>
      </w:r>
      <w:r w:rsidR="002F2B0C" w:rsidRPr="003848CF">
        <w:rPr>
          <w:rFonts w:hint="eastAsia"/>
          <w:sz w:val="24"/>
        </w:rPr>
        <w:t>互联网</w:t>
      </w:r>
      <w:r w:rsidR="008E3071">
        <w:rPr>
          <w:rFonts w:hint="eastAsia"/>
          <w:sz w:val="24"/>
        </w:rPr>
        <w:t>站</w:t>
      </w:r>
      <w:r w:rsidR="002F2B0C" w:rsidRPr="003848CF">
        <w:rPr>
          <w:rFonts w:hint="eastAsia"/>
          <w:sz w:val="24"/>
        </w:rPr>
        <w:t>和内部网应用</w:t>
      </w:r>
      <w:r w:rsidR="008E3071">
        <w:rPr>
          <w:rFonts w:hint="eastAsia"/>
          <w:sz w:val="24"/>
        </w:rPr>
        <w:t>系统</w:t>
      </w:r>
      <w:r w:rsidR="002F2B0C" w:rsidRPr="003848CF">
        <w:rPr>
          <w:rFonts w:hint="eastAsia"/>
          <w:sz w:val="24"/>
        </w:rPr>
        <w:t>迅捷开发的技术。</w:t>
      </w:r>
    </w:p>
    <w:p w14:paraId="0BB98D08" w14:textId="6C51CC6B" w:rsidR="008E2280" w:rsidRDefault="008E2280" w:rsidP="008E2280">
      <w:pPr>
        <w:ind w:firstLineChars="200" w:firstLine="420"/>
        <w:jc w:val="center"/>
        <w:rPr>
          <w:sz w:val="24"/>
        </w:rPr>
      </w:pPr>
      <w:r>
        <w:rPr>
          <w:noProof/>
        </w:rPr>
        <w:drawing>
          <wp:inline distT="0" distB="0" distL="0" distR="0" wp14:anchorId="2172BFAE" wp14:editId="12751D86">
            <wp:extent cx="2860675" cy="3811270"/>
            <wp:effectExtent l="0" t="0" r="0" b="0"/>
            <wp:docPr id="6" name="图片 6" descr=".NETæ¡æ¶çç»ä»¶å 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æ¡æ¶çç»ä»¶å æ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3811270"/>
                    </a:xfrm>
                    <a:prstGeom prst="rect">
                      <a:avLst/>
                    </a:prstGeom>
                    <a:noFill/>
                    <a:ln>
                      <a:noFill/>
                    </a:ln>
                  </pic:spPr>
                </pic:pic>
              </a:graphicData>
            </a:graphic>
          </wp:inline>
        </w:drawing>
      </w:r>
    </w:p>
    <w:p w14:paraId="191C1A10" w14:textId="4AF3F0FE" w:rsidR="00F11821" w:rsidRPr="003848CF" w:rsidRDefault="00F11821" w:rsidP="008E2280">
      <w:pPr>
        <w:ind w:firstLineChars="200" w:firstLine="480"/>
        <w:jc w:val="center"/>
        <w:rPr>
          <w:sz w:val="24"/>
        </w:rPr>
      </w:pPr>
      <w:r>
        <w:rPr>
          <w:rFonts w:hint="eastAsia"/>
          <w:sz w:val="24"/>
        </w:rPr>
        <w:t>图</w:t>
      </w:r>
      <w:r w:rsidR="00C83424">
        <w:rPr>
          <w:rFonts w:hint="eastAsia"/>
          <w:sz w:val="24"/>
        </w:rPr>
        <w:t>2-1</w:t>
      </w:r>
      <w:r w:rsidR="00AE6C66">
        <w:rPr>
          <w:sz w:val="24"/>
        </w:rPr>
        <w:t xml:space="preserve"> </w:t>
      </w:r>
      <w:r w:rsidR="00AE6C66">
        <w:rPr>
          <w:rFonts w:hint="eastAsia"/>
          <w:sz w:val="24"/>
        </w:rPr>
        <w:t>结构图</w:t>
      </w:r>
    </w:p>
    <w:p w14:paraId="45F49770" w14:textId="77777777" w:rsidR="002F2B0C" w:rsidRPr="003848CF" w:rsidRDefault="002F2B0C" w:rsidP="003848CF">
      <w:pPr>
        <w:spacing w:line="440" w:lineRule="exact"/>
        <w:ind w:firstLineChars="200" w:firstLine="480"/>
        <w:rPr>
          <w:sz w:val="24"/>
        </w:rPr>
      </w:pPr>
      <w:r w:rsidRPr="003848CF">
        <w:rPr>
          <w:rFonts w:hint="eastAsia"/>
          <w:sz w:val="24"/>
        </w:rPr>
        <w:t>.NET</w:t>
      </w:r>
      <w:r w:rsidRPr="003848CF">
        <w:rPr>
          <w:rFonts w:hint="eastAsia"/>
          <w:sz w:val="24"/>
        </w:rPr>
        <w:t>框架是微软公司</w:t>
      </w:r>
      <w:r w:rsidR="00F374C2">
        <w:rPr>
          <w:rFonts w:hint="eastAsia"/>
          <w:sz w:val="24"/>
        </w:rPr>
        <w:t>在</w:t>
      </w:r>
      <w:r w:rsidRPr="003848CF">
        <w:rPr>
          <w:rFonts w:hint="eastAsia"/>
          <w:sz w:val="24"/>
        </w:rPr>
        <w:t>Windows DNA</w:t>
      </w:r>
      <w:r w:rsidR="00703326">
        <w:rPr>
          <w:rFonts w:hint="eastAsia"/>
          <w:sz w:val="24"/>
        </w:rPr>
        <w:t>平台</w:t>
      </w:r>
      <w:r w:rsidRPr="003848CF">
        <w:rPr>
          <w:rFonts w:hint="eastAsia"/>
          <w:sz w:val="24"/>
        </w:rPr>
        <w:t>之后的</w:t>
      </w:r>
      <w:r w:rsidR="00703326">
        <w:rPr>
          <w:rFonts w:hint="eastAsia"/>
          <w:sz w:val="24"/>
        </w:rPr>
        <w:t>开发的一套</w:t>
      </w:r>
      <w:r w:rsidRPr="003848CF">
        <w:rPr>
          <w:rFonts w:hint="eastAsia"/>
          <w:sz w:val="24"/>
        </w:rPr>
        <w:t>新开发平台。</w:t>
      </w:r>
      <w:r w:rsidRPr="003848CF">
        <w:rPr>
          <w:rFonts w:hint="eastAsia"/>
          <w:sz w:val="24"/>
        </w:rPr>
        <w:t>.NET</w:t>
      </w:r>
      <w:r w:rsidRPr="003848CF">
        <w:rPr>
          <w:rFonts w:hint="eastAsia"/>
          <w:sz w:val="24"/>
        </w:rPr>
        <w:t>框架是</w:t>
      </w:r>
      <w:r w:rsidR="00F360D9">
        <w:rPr>
          <w:rFonts w:hint="eastAsia"/>
          <w:sz w:val="24"/>
        </w:rPr>
        <w:t>用</w:t>
      </w:r>
      <w:r w:rsidRPr="003848CF">
        <w:rPr>
          <w:rFonts w:hint="eastAsia"/>
          <w:sz w:val="24"/>
        </w:rPr>
        <w:t>一种采用系统虚拟机</w:t>
      </w:r>
      <w:r w:rsidR="00E517B1">
        <w:rPr>
          <w:rFonts w:hint="eastAsia"/>
          <w:sz w:val="24"/>
        </w:rPr>
        <w:t>（</w:t>
      </w:r>
      <w:proofErr w:type="spellStart"/>
      <w:r w:rsidR="00E517B1">
        <w:rPr>
          <w:rFonts w:hint="eastAsia"/>
          <w:sz w:val="24"/>
        </w:rPr>
        <w:t>vm</w:t>
      </w:r>
      <w:proofErr w:type="spellEnd"/>
      <w:r w:rsidR="00E517B1">
        <w:rPr>
          <w:rFonts w:hint="eastAsia"/>
          <w:sz w:val="24"/>
        </w:rPr>
        <w:t>）</w:t>
      </w:r>
      <w:r w:rsidRPr="003848CF">
        <w:rPr>
          <w:rFonts w:hint="eastAsia"/>
          <w:sz w:val="24"/>
        </w:rPr>
        <w:t>运行的编程平台，</w:t>
      </w:r>
      <w:r w:rsidR="00336E41">
        <w:rPr>
          <w:rFonts w:hint="eastAsia"/>
          <w:sz w:val="24"/>
        </w:rPr>
        <w:t>把</w:t>
      </w:r>
      <w:r w:rsidRPr="003848CF">
        <w:rPr>
          <w:rFonts w:hint="eastAsia"/>
          <w:sz w:val="24"/>
        </w:rPr>
        <w:t>通用语言运行库（</w:t>
      </w:r>
      <w:r w:rsidRPr="003848CF">
        <w:rPr>
          <w:rFonts w:hint="eastAsia"/>
          <w:sz w:val="24"/>
        </w:rPr>
        <w:t>Common Language Runtime</w:t>
      </w:r>
      <w:r w:rsidRPr="003848CF">
        <w:rPr>
          <w:rFonts w:hint="eastAsia"/>
          <w:sz w:val="24"/>
        </w:rPr>
        <w:t>）</w:t>
      </w:r>
      <w:r w:rsidR="00336E41">
        <w:rPr>
          <w:rFonts w:hint="eastAsia"/>
          <w:sz w:val="24"/>
        </w:rPr>
        <w:t>作为</w:t>
      </w:r>
      <w:r w:rsidRPr="003848CF">
        <w:rPr>
          <w:rFonts w:hint="eastAsia"/>
          <w:sz w:val="24"/>
        </w:rPr>
        <w:t>基础，</w:t>
      </w:r>
      <w:r w:rsidR="00336E41">
        <w:rPr>
          <w:rFonts w:hint="eastAsia"/>
          <w:sz w:val="24"/>
        </w:rPr>
        <w:t>同时</w:t>
      </w:r>
      <w:r w:rsidRPr="003848CF">
        <w:rPr>
          <w:rFonts w:hint="eastAsia"/>
          <w:sz w:val="24"/>
        </w:rPr>
        <w:t>支持多种</w:t>
      </w:r>
      <w:r w:rsidR="00336E41">
        <w:rPr>
          <w:rFonts w:hint="eastAsia"/>
          <w:sz w:val="24"/>
        </w:rPr>
        <w:t>面向对象的</w:t>
      </w:r>
      <w:r w:rsidRPr="003848CF">
        <w:rPr>
          <w:rFonts w:hint="eastAsia"/>
          <w:sz w:val="24"/>
        </w:rPr>
        <w:t>语言</w:t>
      </w:r>
      <w:r w:rsidR="00336E41">
        <w:rPr>
          <w:rFonts w:hint="eastAsia"/>
          <w:sz w:val="24"/>
        </w:rPr>
        <w:t>比</w:t>
      </w:r>
      <w:r w:rsidR="00457CB8">
        <w:rPr>
          <w:rFonts w:hint="eastAsia"/>
          <w:sz w:val="24"/>
        </w:rPr>
        <w:t>如</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F#</w:t>
      </w:r>
      <w:r w:rsidRPr="003848CF">
        <w:rPr>
          <w:rFonts w:hint="eastAsia"/>
          <w:sz w:val="24"/>
        </w:rPr>
        <w:t>、</w:t>
      </w:r>
      <w:r w:rsidRPr="003848CF">
        <w:rPr>
          <w:rFonts w:hint="eastAsia"/>
          <w:sz w:val="24"/>
        </w:rPr>
        <w:t>VB.NET</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Python</w:t>
      </w:r>
      <w:r w:rsidRPr="003848CF">
        <w:rPr>
          <w:rFonts w:hint="eastAsia"/>
          <w:sz w:val="24"/>
        </w:rPr>
        <w:t>等）。</w:t>
      </w:r>
    </w:p>
    <w:p w14:paraId="53627EB9" w14:textId="77777777" w:rsidR="004F616B" w:rsidRDefault="002F2B0C" w:rsidP="004E7585">
      <w:pPr>
        <w:spacing w:line="440" w:lineRule="exact"/>
        <w:ind w:firstLineChars="200" w:firstLine="480"/>
        <w:rPr>
          <w:sz w:val="24"/>
        </w:rPr>
      </w:pPr>
      <w:r w:rsidRPr="003848CF">
        <w:rPr>
          <w:rFonts w:hint="eastAsia"/>
          <w:sz w:val="24"/>
        </w:rPr>
        <w:t>.NET</w:t>
      </w:r>
      <w:r w:rsidRPr="003848CF">
        <w:rPr>
          <w:rFonts w:hint="eastAsia"/>
          <w:sz w:val="24"/>
        </w:rPr>
        <w:t>也</w:t>
      </w:r>
      <w:r w:rsidR="00A23644">
        <w:rPr>
          <w:rFonts w:hint="eastAsia"/>
          <w:sz w:val="24"/>
        </w:rPr>
        <w:t>提供对应的</w:t>
      </w:r>
      <w:r w:rsidRPr="003848CF">
        <w:rPr>
          <w:rFonts w:hint="eastAsia"/>
          <w:sz w:val="24"/>
        </w:rPr>
        <w:t>应用程序接口（</w:t>
      </w:r>
      <w:r w:rsidRPr="003848CF">
        <w:rPr>
          <w:rFonts w:hint="eastAsia"/>
          <w:sz w:val="24"/>
        </w:rPr>
        <w:t>API</w:t>
      </w:r>
      <w:r w:rsidRPr="003848CF">
        <w:rPr>
          <w:rFonts w:hint="eastAsia"/>
          <w:sz w:val="24"/>
        </w:rPr>
        <w:t>）</w:t>
      </w:r>
      <w:r w:rsidR="004D2DCE">
        <w:rPr>
          <w:rFonts w:hint="eastAsia"/>
          <w:sz w:val="24"/>
        </w:rPr>
        <w:t>的更新</w:t>
      </w:r>
      <w:r w:rsidRPr="003848CF">
        <w:rPr>
          <w:rFonts w:hint="eastAsia"/>
          <w:sz w:val="24"/>
        </w:rPr>
        <w:t>。这些</w:t>
      </w:r>
      <w:r w:rsidR="004D2DCE">
        <w:rPr>
          <w:rFonts w:hint="eastAsia"/>
          <w:sz w:val="24"/>
        </w:rPr>
        <w:t>更新</w:t>
      </w:r>
      <w:r w:rsidR="006E498A">
        <w:rPr>
          <w:rFonts w:hint="eastAsia"/>
          <w:sz w:val="24"/>
        </w:rPr>
        <w:t>可以让</w:t>
      </w:r>
      <w:r w:rsidRPr="003848CF">
        <w:rPr>
          <w:rFonts w:hint="eastAsia"/>
          <w:sz w:val="24"/>
        </w:rPr>
        <w:t>程序</w:t>
      </w:r>
      <w:proofErr w:type="gramStart"/>
      <w:r w:rsidR="006E498A">
        <w:rPr>
          <w:rFonts w:hint="eastAsia"/>
          <w:sz w:val="24"/>
        </w:rPr>
        <w:t>开发任</w:t>
      </w:r>
      <w:r w:rsidRPr="003848CF">
        <w:rPr>
          <w:rFonts w:hint="eastAsia"/>
          <w:sz w:val="24"/>
        </w:rPr>
        <w:t>员可以</w:t>
      </w:r>
      <w:proofErr w:type="gramEnd"/>
      <w:r w:rsidR="006E498A">
        <w:rPr>
          <w:rFonts w:hint="eastAsia"/>
          <w:sz w:val="24"/>
        </w:rPr>
        <w:t>开发</w:t>
      </w:r>
      <w:r w:rsidRPr="003848CF">
        <w:rPr>
          <w:rFonts w:hint="eastAsia"/>
          <w:sz w:val="24"/>
        </w:rPr>
        <w:t>Windows</w:t>
      </w:r>
      <w:r w:rsidRPr="003848CF">
        <w:rPr>
          <w:rFonts w:hint="eastAsia"/>
          <w:sz w:val="24"/>
        </w:rPr>
        <w:t>应用软件</w:t>
      </w:r>
      <w:r w:rsidR="006E498A">
        <w:rPr>
          <w:rFonts w:hint="eastAsia"/>
          <w:sz w:val="24"/>
        </w:rPr>
        <w:t>的同时也能够进行</w:t>
      </w:r>
      <w:r w:rsidRPr="003848CF">
        <w:rPr>
          <w:rFonts w:hint="eastAsia"/>
          <w:sz w:val="24"/>
        </w:rPr>
        <w:t>网络应用软件以及组件和服务（</w:t>
      </w:r>
      <w:r w:rsidRPr="003848CF">
        <w:rPr>
          <w:rFonts w:hint="eastAsia"/>
          <w:sz w:val="24"/>
        </w:rPr>
        <w:t>web</w:t>
      </w:r>
      <w:r w:rsidRPr="003848CF">
        <w:rPr>
          <w:rFonts w:hint="eastAsia"/>
          <w:sz w:val="24"/>
        </w:rPr>
        <w:t>服务）的开发。</w:t>
      </w:r>
      <w:r w:rsidRPr="003848CF">
        <w:rPr>
          <w:rFonts w:hint="eastAsia"/>
          <w:sz w:val="24"/>
        </w:rPr>
        <w:t>.NET</w:t>
      </w:r>
      <w:r w:rsidR="006E498A">
        <w:rPr>
          <w:rFonts w:hint="eastAsia"/>
          <w:sz w:val="24"/>
        </w:rPr>
        <w:t>平台也</w:t>
      </w:r>
      <w:r w:rsidRPr="003848CF">
        <w:rPr>
          <w:rFonts w:hint="eastAsia"/>
          <w:sz w:val="24"/>
        </w:rPr>
        <w:t>提供了一个新的反射</w:t>
      </w:r>
      <w:r w:rsidR="006E498A">
        <w:rPr>
          <w:rFonts w:hint="eastAsia"/>
          <w:sz w:val="24"/>
        </w:rPr>
        <w:t>机制</w:t>
      </w:r>
      <w:r w:rsidRPr="003848CF">
        <w:rPr>
          <w:rFonts w:hint="eastAsia"/>
          <w:sz w:val="24"/>
        </w:rPr>
        <w:t>的且面向对象编程编程接口。</w:t>
      </w:r>
      <w:r w:rsidRPr="003848CF">
        <w:rPr>
          <w:rFonts w:hint="eastAsia"/>
          <w:sz w:val="24"/>
        </w:rPr>
        <w:t>.NET</w:t>
      </w:r>
      <w:r w:rsidRPr="003848CF">
        <w:rPr>
          <w:rFonts w:hint="eastAsia"/>
          <w:sz w:val="24"/>
        </w:rPr>
        <w:t>设计得足够通用化</w:t>
      </w:r>
      <w:r w:rsidR="006E498A">
        <w:rPr>
          <w:rFonts w:hint="eastAsia"/>
          <w:sz w:val="24"/>
        </w:rPr>
        <w:t>及拥有足够的灵活性，进而可以拥有</w:t>
      </w:r>
      <w:r w:rsidRPr="003848CF">
        <w:rPr>
          <w:rFonts w:hint="eastAsia"/>
          <w:sz w:val="24"/>
        </w:rPr>
        <w:t>不同高级语言</w:t>
      </w:r>
      <w:r w:rsidR="006E498A">
        <w:rPr>
          <w:rFonts w:hint="eastAsia"/>
          <w:sz w:val="24"/>
        </w:rPr>
        <w:t>都在面向</w:t>
      </w:r>
      <w:r w:rsidR="006E498A">
        <w:rPr>
          <w:sz w:val="24"/>
        </w:rPr>
        <w:t>.</w:t>
      </w:r>
      <w:r w:rsidR="006E498A">
        <w:rPr>
          <w:rFonts w:hint="eastAsia"/>
          <w:sz w:val="24"/>
        </w:rPr>
        <w:t>N</w:t>
      </w:r>
      <w:r w:rsidR="006E498A">
        <w:rPr>
          <w:sz w:val="24"/>
        </w:rPr>
        <w:t>et</w:t>
      </w:r>
      <w:r w:rsidR="006E498A">
        <w:rPr>
          <w:rFonts w:hint="eastAsia"/>
          <w:sz w:val="24"/>
        </w:rPr>
        <w:t>下开发</w:t>
      </w:r>
      <w:r w:rsidRPr="003848CF">
        <w:rPr>
          <w:rFonts w:hint="eastAsia"/>
          <w:sz w:val="24"/>
        </w:rPr>
        <w:t>。</w:t>
      </w:r>
    </w:p>
    <w:p w14:paraId="04A473A6" w14:textId="77777777" w:rsidR="004E7585" w:rsidRPr="004E7585" w:rsidRDefault="004E7585" w:rsidP="004E7585">
      <w:pPr>
        <w:spacing w:line="440" w:lineRule="exact"/>
        <w:ind w:firstLineChars="200" w:firstLine="480"/>
        <w:rPr>
          <w:sz w:val="24"/>
        </w:rPr>
      </w:pPr>
      <w:r w:rsidRPr="004E7585">
        <w:rPr>
          <w:rFonts w:hint="eastAsia"/>
          <w:sz w:val="24"/>
        </w:rPr>
        <w:t xml:space="preserve">.NET Framework </w:t>
      </w:r>
      <w:r w:rsidRPr="004E7585">
        <w:rPr>
          <w:rFonts w:hint="eastAsia"/>
          <w:sz w:val="24"/>
        </w:rPr>
        <w:t>包</w:t>
      </w:r>
      <w:r w:rsidR="00A77CB3">
        <w:rPr>
          <w:rFonts w:hint="eastAsia"/>
          <w:sz w:val="24"/>
        </w:rPr>
        <w:t>含</w:t>
      </w:r>
      <w:r w:rsidRPr="004E7585">
        <w:rPr>
          <w:rFonts w:hint="eastAsia"/>
          <w:sz w:val="24"/>
        </w:rPr>
        <w:t>公共语言运行时</w:t>
      </w:r>
      <w:r w:rsidRPr="004E7585">
        <w:rPr>
          <w:rFonts w:hint="eastAsia"/>
          <w:sz w:val="24"/>
        </w:rPr>
        <w:t xml:space="preserve"> (CLR) </w:t>
      </w:r>
      <w:r w:rsidRPr="004E7585">
        <w:rPr>
          <w:rFonts w:hint="eastAsia"/>
          <w:sz w:val="24"/>
        </w:rPr>
        <w:t>和</w:t>
      </w:r>
      <w:r w:rsidRPr="004E7585">
        <w:rPr>
          <w:rFonts w:hint="eastAsia"/>
          <w:sz w:val="24"/>
        </w:rPr>
        <w:t xml:space="preserve"> .NET Framework </w:t>
      </w:r>
      <w:r w:rsidR="00A77CB3">
        <w:rPr>
          <w:rFonts w:hint="eastAsia"/>
          <w:sz w:val="24"/>
        </w:rPr>
        <w:t>基础</w:t>
      </w:r>
      <w:r w:rsidRPr="004E7585">
        <w:rPr>
          <w:rFonts w:hint="eastAsia"/>
          <w:sz w:val="24"/>
        </w:rPr>
        <w:t>类库。</w:t>
      </w:r>
      <w:r w:rsidRPr="004E7585">
        <w:rPr>
          <w:rFonts w:hint="eastAsia"/>
          <w:sz w:val="24"/>
        </w:rPr>
        <w:t xml:space="preserve"> </w:t>
      </w:r>
      <w:r w:rsidRPr="004E7585">
        <w:rPr>
          <w:rFonts w:hint="eastAsia"/>
          <w:sz w:val="24"/>
        </w:rPr>
        <w:t>公共</w:t>
      </w:r>
      <w:r w:rsidRPr="004E7585">
        <w:rPr>
          <w:rFonts w:hint="eastAsia"/>
          <w:sz w:val="24"/>
        </w:rPr>
        <w:lastRenderedPageBreak/>
        <w:t>语言运行时</w:t>
      </w:r>
      <w:r w:rsidR="00A77CB3">
        <w:rPr>
          <w:rFonts w:hint="eastAsia"/>
          <w:sz w:val="24"/>
        </w:rPr>
        <w:t>（</w:t>
      </w:r>
      <w:r w:rsidR="00A77CB3">
        <w:rPr>
          <w:rFonts w:hint="eastAsia"/>
          <w:sz w:val="24"/>
        </w:rPr>
        <w:t>CLR</w:t>
      </w:r>
      <w:r w:rsidR="00A77CB3">
        <w:rPr>
          <w:rFonts w:hint="eastAsia"/>
          <w:sz w:val="24"/>
        </w:rPr>
        <w:t>）</w:t>
      </w:r>
      <w:r w:rsidRPr="004E7585">
        <w:rPr>
          <w:rFonts w:hint="eastAsia"/>
          <w:sz w:val="24"/>
        </w:rPr>
        <w:t>是</w:t>
      </w:r>
      <w:r w:rsidRPr="004E7585">
        <w:rPr>
          <w:rFonts w:hint="eastAsia"/>
          <w:sz w:val="24"/>
        </w:rPr>
        <w:t xml:space="preserve"> .NET Framework </w:t>
      </w:r>
      <w:r w:rsidR="00A77CB3">
        <w:rPr>
          <w:rFonts w:hint="eastAsia"/>
          <w:sz w:val="24"/>
        </w:rPr>
        <w:t>框架</w:t>
      </w:r>
      <w:r w:rsidRPr="004E7585">
        <w:rPr>
          <w:rFonts w:hint="eastAsia"/>
          <w:sz w:val="24"/>
        </w:rPr>
        <w:t>的基础。</w:t>
      </w:r>
      <w:r w:rsidRPr="004E7585">
        <w:rPr>
          <w:rFonts w:hint="eastAsia"/>
          <w:sz w:val="24"/>
        </w:rPr>
        <w:t xml:space="preserve"> </w:t>
      </w:r>
      <w:r w:rsidRPr="004E7585">
        <w:rPr>
          <w:rFonts w:hint="eastAsia"/>
          <w:sz w:val="24"/>
        </w:rPr>
        <w:t>运行时</w:t>
      </w:r>
      <w:r w:rsidR="006118AF">
        <w:rPr>
          <w:rFonts w:hint="eastAsia"/>
          <w:sz w:val="24"/>
        </w:rPr>
        <w:t>可以被</w:t>
      </w:r>
      <w:r w:rsidRPr="004E7585">
        <w:rPr>
          <w:rFonts w:hint="eastAsia"/>
          <w:sz w:val="24"/>
        </w:rPr>
        <w:t>看作</w:t>
      </w:r>
      <w:r w:rsidR="006118AF">
        <w:rPr>
          <w:rFonts w:hint="eastAsia"/>
          <w:sz w:val="24"/>
        </w:rPr>
        <w:t>是</w:t>
      </w:r>
      <w:r w:rsidRPr="004E7585">
        <w:rPr>
          <w:rFonts w:hint="eastAsia"/>
          <w:sz w:val="24"/>
        </w:rPr>
        <w:t>一个在执行时代码的代理</w:t>
      </w:r>
      <w:r w:rsidR="006118AF">
        <w:rPr>
          <w:rFonts w:hint="eastAsia"/>
          <w:sz w:val="24"/>
        </w:rPr>
        <w:t>程序</w:t>
      </w:r>
      <w:r w:rsidRPr="004E7585">
        <w:rPr>
          <w:rFonts w:hint="eastAsia"/>
          <w:sz w:val="24"/>
        </w:rPr>
        <w:t>，它提供</w:t>
      </w:r>
      <w:r w:rsidR="006118AF">
        <w:rPr>
          <w:rFonts w:hint="eastAsia"/>
          <w:sz w:val="24"/>
        </w:rPr>
        <w:t>对</w:t>
      </w:r>
      <w:r w:rsidRPr="004E7585">
        <w:rPr>
          <w:rFonts w:hint="eastAsia"/>
          <w:sz w:val="24"/>
        </w:rPr>
        <w:t>内存</w:t>
      </w:r>
      <w:r w:rsidR="006118AF">
        <w:rPr>
          <w:rFonts w:hint="eastAsia"/>
          <w:sz w:val="24"/>
        </w:rPr>
        <w:t>的</w:t>
      </w:r>
      <w:r w:rsidRPr="004E7585">
        <w:rPr>
          <w:rFonts w:hint="eastAsia"/>
          <w:sz w:val="24"/>
        </w:rPr>
        <w:t>管理、线程</w:t>
      </w:r>
      <w:r w:rsidR="006118AF">
        <w:rPr>
          <w:rFonts w:hint="eastAsia"/>
          <w:sz w:val="24"/>
        </w:rPr>
        <w:t>的</w:t>
      </w:r>
      <w:r w:rsidRPr="004E7585">
        <w:rPr>
          <w:rFonts w:hint="eastAsia"/>
          <w:sz w:val="24"/>
        </w:rPr>
        <w:t>管理和远程</w:t>
      </w:r>
      <w:r w:rsidR="006118AF">
        <w:rPr>
          <w:rFonts w:hint="eastAsia"/>
          <w:sz w:val="24"/>
        </w:rPr>
        <w:t>的</w:t>
      </w:r>
      <w:r w:rsidRPr="004E7585">
        <w:rPr>
          <w:rFonts w:hint="eastAsia"/>
          <w:sz w:val="24"/>
        </w:rPr>
        <w:t>处理等核心服务，并且还强制实施严格的类型安全</w:t>
      </w:r>
      <w:r w:rsidR="006118AF">
        <w:rPr>
          <w:rFonts w:hint="eastAsia"/>
          <w:sz w:val="24"/>
        </w:rPr>
        <w:t>检查</w:t>
      </w:r>
      <w:r w:rsidRPr="004E7585">
        <w:rPr>
          <w:rFonts w:hint="eastAsia"/>
          <w:sz w:val="24"/>
        </w:rPr>
        <w:t>以及可提高</w:t>
      </w:r>
      <w:r w:rsidR="006118AF">
        <w:rPr>
          <w:rFonts w:hint="eastAsia"/>
          <w:sz w:val="24"/>
        </w:rPr>
        <w:t>类型的</w:t>
      </w:r>
      <w:r w:rsidRPr="004E7585">
        <w:rPr>
          <w:rFonts w:hint="eastAsia"/>
          <w:sz w:val="24"/>
        </w:rPr>
        <w:t>安全性和</w:t>
      </w:r>
      <w:r w:rsidR="006118AF">
        <w:rPr>
          <w:rFonts w:hint="eastAsia"/>
          <w:sz w:val="24"/>
        </w:rPr>
        <w:t>类型的</w:t>
      </w:r>
      <w:r w:rsidRPr="004E7585">
        <w:rPr>
          <w:rFonts w:hint="eastAsia"/>
          <w:sz w:val="24"/>
        </w:rPr>
        <w:t>可靠性的</w:t>
      </w:r>
      <w:r w:rsidR="006118AF">
        <w:rPr>
          <w:rFonts w:hint="eastAsia"/>
          <w:sz w:val="24"/>
        </w:rPr>
        <w:t>等</w:t>
      </w:r>
      <w:r w:rsidRPr="004E7585">
        <w:rPr>
          <w:rFonts w:hint="eastAsia"/>
          <w:sz w:val="24"/>
        </w:rPr>
        <w:t>其他形式的</w:t>
      </w:r>
      <w:r w:rsidR="006118AF">
        <w:rPr>
          <w:rFonts w:hint="eastAsia"/>
          <w:sz w:val="24"/>
        </w:rPr>
        <w:t>来提升</w:t>
      </w:r>
      <w:r w:rsidRPr="004E7585">
        <w:rPr>
          <w:rFonts w:hint="eastAsia"/>
          <w:sz w:val="24"/>
        </w:rPr>
        <w:t>代码准确性。</w:t>
      </w:r>
      <w:r w:rsidRPr="004E7585">
        <w:rPr>
          <w:rFonts w:hint="eastAsia"/>
          <w:sz w:val="24"/>
        </w:rPr>
        <w:t xml:space="preserve"> </w:t>
      </w:r>
      <w:r w:rsidRPr="004E7585">
        <w:rPr>
          <w:rFonts w:hint="eastAsia"/>
          <w:sz w:val="24"/>
        </w:rPr>
        <w:t>事实上，代码管理的概念是运行时的</w:t>
      </w:r>
      <w:r w:rsidR="006118AF">
        <w:rPr>
          <w:rFonts w:hint="eastAsia"/>
          <w:sz w:val="24"/>
        </w:rPr>
        <w:t>一个最</w:t>
      </w:r>
      <w:r w:rsidRPr="004E7585">
        <w:rPr>
          <w:rFonts w:hint="eastAsia"/>
          <w:sz w:val="24"/>
        </w:rPr>
        <w:t>基本</w:t>
      </w:r>
      <w:r w:rsidR="00363EDE">
        <w:rPr>
          <w:rFonts w:hint="eastAsia"/>
          <w:sz w:val="24"/>
        </w:rPr>
        <w:t>概念和原则</w:t>
      </w:r>
      <w:r w:rsidRPr="004E7585">
        <w:rPr>
          <w:rFonts w:hint="eastAsia"/>
          <w:sz w:val="24"/>
        </w:rPr>
        <w:t>。</w:t>
      </w:r>
      <w:r w:rsidRPr="004E7585">
        <w:rPr>
          <w:rFonts w:hint="eastAsia"/>
          <w:sz w:val="24"/>
        </w:rPr>
        <w:t xml:space="preserve"> </w:t>
      </w:r>
      <w:r w:rsidR="006118AF">
        <w:rPr>
          <w:rFonts w:hint="eastAsia"/>
          <w:sz w:val="24"/>
        </w:rPr>
        <w:t>在</w:t>
      </w:r>
      <w:r w:rsidRPr="004E7585">
        <w:rPr>
          <w:rFonts w:hint="eastAsia"/>
          <w:sz w:val="24"/>
        </w:rPr>
        <w:t>运行时</w:t>
      </w:r>
      <w:r w:rsidR="006118AF">
        <w:rPr>
          <w:rFonts w:hint="eastAsia"/>
          <w:sz w:val="24"/>
        </w:rPr>
        <w:t>上运行</w:t>
      </w:r>
      <w:r w:rsidRPr="004E7585">
        <w:rPr>
          <w:rFonts w:hint="eastAsia"/>
          <w:sz w:val="24"/>
        </w:rPr>
        <w:t>的代码</w:t>
      </w:r>
      <w:r w:rsidR="006118AF">
        <w:rPr>
          <w:rFonts w:hint="eastAsia"/>
          <w:sz w:val="24"/>
        </w:rPr>
        <w:t>被</w:t>
      </w:r>
      <w:r w:rsidRPr="004E7585">
        <w:rPr>
          <w:rFonts w:hint="eastAsia"/>
          <w:sz w:val="24"/>
        </w:rPr>
        <w:t>称</w:t>
      </w:r>
      <w:r w:rsidR="006118AF">
        <w:rPr>
          <w:rFonts w:hint="eastAsia"/>
          <w:sz w:val="24"/>
        </w:rPr>
        <w:t>之</w:t>
      </w:r>
      <w:r w:rsidRPr="004E7585">
        <w:rPr>
          <w:rFonts w:hint="eastAsia"/>
          <w:sz w:val="24"/>
        </w:rPr>
        <w:t>为托管代码，而不</w:t>
      </w:r>
      <w:r w:rsidR="006118AF">
        <w:rPr>
          <w:rFonts w:hint="eastAsia"/>
          <w:sz w:val="24"/>
        </w:rPr>
        <w:t>在</w:t>
      </w:r>
      <w:r w:rsidRPr="004E7585">
        <w:rPr>
          <w:rFonts w:hint="eastAsia"/>
          <w:sz w:val="24"/>
        </w:rPr>
        <w:t>运行时为目标的代码</w:t>
      </w:r>
      <w:r w:rsidR="006118AF">
        <w:rPr>
          <w:rFonts w:hint="eastAsia"/>
          <w:sz w:val="24"/>
        </w:rPr>
        <w:t>被</w:t>
      </w:r>
      <w:r w:rsidRPr="004E7585">
        <w:rPr>
          <w:rFonts w:hint="eastAsia"/>
          <w:sz w:val="24"/>
        </w:rPr>
        <w:t>称</w:t>
      </w:r>
      <w:r w:rsidR="006118AF">
        <w:rPr>
          <w:rFonts w:hint="eastAsia"/>
          <w:sz w:val="24"/>
        </w:rPr>
        <w:t>作</w:t>
      </w:r>
      <w:r w:rsidRPr="004E7585">
        <w:rPr>
          <w:rFonts w:hint="eastAsia"/>
          <w:sz w:val="24"/>
        </w:rPr>
        <w:t>为非托管代码。</w:t>
      </w:r>
      <w:r w:rsidRPr="004E7585">
        <w:rPr>
          <w:rFonts w:hint="eastAsia"/>
          <w:sz w:val="24"/>
        </w:rPr>
        <w:t xml:space="preserve"> </w:t>
      </w:r>
      <w:r w:rsidR="006118AF">
        <w:rPr>
          <w:rFonts w:hint="eastAsia"/>
          <w:sz w:val="24"/>
        </w:rPr>
        <w:t>基础</w:t>
      </w:r>
      <w:r w:rsidRPr="004E7585">
        <w:rPr>
          <w:rFonts w:hint="eastAsia"/>
          <w:sz w:val="24"/>
        </w:rPr>
        <w:t>类库是一个综合性的面向对象的可重用类型集合，</w:t>
      </w:r>
      <w:r w:rsidR="006118AF">
        <w:rPr>
          <w:rFonts w:hint="eastAsia"/>
          <w:sz w:val="24"/>
        </w:rPr>
        <w:t>它</w:t>
      </w:r>
      <w:r w:rsidRPr="004E7585">
        <w:rPr>
          <w:rFonts w:hint="eastAsia"/>
          <w:sz w:val="24"/>
        </w:rPr>
        <w:t>可使用它来开发多种</w:t>
      </w:r>
      <w:r w:rsidR="006118AF">
        <w:rPr>
          <w:rFonts w:hint="eastAsia"/>
          <w:sz w:val="24"/>
        </w:rPr>
        <w:t>不同的</w:t>
      </w:r>
      <w:r w:rsidRPr="004E7585">
        <w:rPr>
          <w:rFonts w:hint="eastAsia"/>
          <w:sz w:val="24"/>
        </w:rPr>
        <w:t>应用，这些应用程序</w:t>
      </w:r>
      <w:r w:rsidR="006118AF">
        <w:rPr>
          <w:rFonts w:hint="eastAsia"/>
          <w:sz w:val="24"/>
        </w:rPr>
        <w:t>可以</w:t>
      </w:r>
      <w:r w:rsidRPr="004E7585">
        <w:rPr>
          <w:rFonts w:hint="eastAsia"/>
          <w:sz w:val="24"/>
        </w:rPr>
        <w:t>包括传统的命令行</w:t>
      </w:r>
      <w:r w:rsidR="006118AF">
        <w:rPr>
          <w:rFonts w:hint="eastAsia"/>
          <w:sz w:val="24"/>
        </w:rPr>
        <w:t>程序</w:t>
      </w:r>
      <w:r w:rsidRPr="004E7585">
        <w:rPr>
          <w:rFonts w:hint="eastAsia"/>
          <w:sz w:val="24"/>
        </w:rPr>
        <w:t>或图形用户界面</w:t>
      </w:r>
      <w:r w:rsidRPr="004E7585">
        <w:rPr>
          <w:rFonts w:hint="eastAsia"/>
          <w:sz w:val="24"/>
        </w:rPr>
        <w:t xml:space="preserve"> (GUI) </w:t>
      </w:r>
      <w:r w:rsidRPr="004E7585">
        <w:rPr>
          <w:rFonts w:hint="eastAsia"/>
          <w:sz w:val="24"/>
        </w:rPr>
        <w:t>应用</w:t>
      </w:r>
      <w:r w:rsidR="006118AF">
        <w:rPr>
          <w:rFonts w:hint="eastAsia"/>
          <w:sz w:val="24"/>
        </w:rPr>
        <w:t>程序</w:t>
      </w:r>
      <w:r w:rsidRPr="004E7585">
        <w:rPr>
          <w:rFonts w:hint="eastAsia"/>
          <w:sz w:val="24"/>
        </w:rPr>
        <w:t>，</w:t>
      </w:r>
      <w:r w:rsidR="006118AF">
        <w:rPr>
          <w:rFonts w:hint="eastAsia"/>
          <w:sz w:val="24"/>
        </w:rPr>
        <w:t>也</w:t>
      </w:r>
      <w:r w:rsidRPr="004E7585">
        <w:rPr>
          <w:rFonts w:hint="eastAsia"/>
          <w:sz w:val="24"/>
        </w:rPr>
        <w:t>包括基于</w:t>
      </w:r>
      <w:r w:rsidRPr="004E7585">
        <w:rPr>
          <w:rFonts w:hint="eastAsia"/>
          <w:sz w:val="24"/>
        </w:rPr>
        <w:t xml:space="preserve"> ASP.NET </w:t>
      </w:r>
      <w:r w:rsidRPr="004E7585">
        <w:rPr>
          <w:rFonts w:hint="eastAsia"/>
          <w:sz w:val="24"/>
        </w:rPr>
        <w:t>提供的最新</w:t>
      </w:r>
      <w:r w:rsidR="006118AF">
        <w:rPr>
          <w:rFonts w:hint="eastAsia"/>
          <w:sz w:val="24"/>
        </w:rPr>
        <w:t>网站</w:t>
      </w:r>
      <w:r w:rsidRPr="004E7585">
        <w:rPr>
          <w:rFonts w:hint="eastAsia"/>
          <w:sz w:val="24"/>
        </w:rPr>
        <w:t>的应用</w:t>
      </w:r>
      <w:r w:rsidR="00035604">
        <w:rPr>
          <w:rFonts w:hint="eastAsia"/>
          <w:sz w:val="24"/>
        </w:rPr>
        <w:t>技术</w:t>
      </w:r>
      <w:r w:rsidRPr="004E7585">
        <w:rPr>
          <w:rFonts w:hint="eastAsia"/>
          <w:sz w:val="24"/>
        </w:rPr>
        <w:t>（如</w:t>
      </w:r>
      <w:r w:rsidRPr="004E7585">
        <w:rPr>
          <w:rFonts w:hint="eastAsia"/>
          <w:sz w:val="24"/>
        </w:rPr>
        <w:t xml:space="preserve"> Web </w:t>
      </w:r>
      <w:r w:rsidRPr="004E7585">
        <w:rPr>
          <w:rFonts w:hint="eastAsia"/>
          <w:sz w:val="24"/>
        </w:rPr>
        <w:t>窗体和</w:t>
      </w:r>
      <w:r w:rsidRPr="004E7585">
        <w:rPr>
          <w:rFonts w:hint="eastAsia"/>
          <w:sz w:val="24"/>
        </w:rPr>
        <w:t xml:space="preserve"> </w:t>
      </w:r>
      <w:r w:rsidR="006118AF">
        <w:rPr>
          <w:rFonts w:hint="eastAsia"/>
          <w:sz w:val="24"/>
        </w:rPr>
        <w:t>MVC</w:t>
      </w:r>
      <w:r w:rsidRPr="004E7585">
        <w:rPr>
          <w:rFonts w:hint="eastAsia"/>
          <w:sz w:val="24"/>
        </w:rPr>
        <w:t>）。</w:t>
      </w:r>
    </w:p>
    <w:p w14:paraId="33F5651F" w14:textId="77777777" w:rsidR="004E7585" w:rsidRDefault="004E7585" w:rsidP="007E42A6">
      <w:pPr>
        <w:spacing w:line="440" w:lineRule="exact"/>
        <w:ind w:firstLineChars="200" w:firstLine="480"/>
        <w:rPr>
          <w:sz w:val="24"/>
        </w:rPr>
      </w:pPr>
      <w:r w:rsidRPr="004E7585">
        <w:rPr>
          <w:rFonts w:hint="eastAsia"/>
          <w:sz w:val="24"/>
        </w:rPr>
        <w:t xml:space="preserve">.NET Framework </w:t>
      </w:r>
      <w:r w:rsidRPr="004E7585">
        <w:rPr>
          <w:rFonts w:hint="eastAsia"/>
          <w:sz w:val="24"/>
        </w:rPr>
        <w:t>可由非托管组件承载，这些</w:t>
      </w:r>
      <w:r w:rsidR="009D4930">
        <w:rPr>
          <w:rFonts w:hint="eastAsia"/>
          <w:sz w:val="24"/>
        </w:rPr>
        <w:t>公用的</w:t>
      </w:r>
      <w:r w:rsidRPr="004E7585">
        <w:rPr>
          <w:rFonts w:hint="eastAsia"/>
          <w:sz w:val="24"/>
        </w:rPr>
        <w:t>组件将公共语言运行时加载到它们</w:t>
      </w:r>
      <w:r w:rsidR="009D4930">
        <w:rPr>
          <w:rFonts w:hint="eastAsia"/>
          <w:sz w:val="24"/>
        </w:rPr>
        <w:t>对用</w:t>
      </w:r>
      <w:r w:rsidRPr="004E7585">
        <w:rPr>
          <w:rFonts w:hint="eastAsia"/>
          <w:sz w:val="24"/>
        </w:rPr>
        <w:t>的进程中并</w:t>
      </w:r>
      <w:r w:rsidR="009D4930">
        <w:rPr>
          <w:rFonts w:hint="eastAsia"/>
          <w:sz w:val="24"/>
        </w:rPr>
        <w:t>且</w:t>
      </w:r>
      <w:r w:rsidRPr="004E7585">
        <w:rPr>
          <w:rFonts w:hint="eastAsia"/>
          <w:sz w:val="24"/>
        </w:rPr>
        <w:t>启动托管代码</w:t>
      </w:r>
      <w:r w:rsidR="009D4930">
        <w:rPr>
          <w:rFonts w:hint="eastAsia"/>
          <w:sz w:val="24"/>
        </w:rPr>
        <w:t>去</w:t>
      </w:r>
      <w:r w:rsidRPr="004E7585">
        <w:rPr>
          <w:rFonts w:hint="eastAsia"/>
          <w:sz w:val="24"/>
        </w:rPr>
        <w:t>执行</w:t>
      </w:r>
      <w:r w:rsidR="009D4930">
        <w:rPr>
          <w:rFonts w:hint="eastAsia"/>
          <w:sz w:val="24"/>
        </w:rPr>
        <w:t>它</w:t>
      </w:r>
      <w:r w:rsidRPr="004E7585">
        <w:rPr>
          <w:rFonts w:hint="eastAsia"/>
          <w:sz w:val="24"/>
        </w:rPr>
        <w:t>，从而创建一个同时利用托管和非托管功能的软件环境。</w:t>
      </w:r>
      <w:r w:rsidRPr="004E7585">
        <w:rPr>
          <w:rFonts w:hint="eastAsia"/>
          <w:sz w:val="24"/>
        </w:rPr>
        <w:t xml:space="preserve"> .NET Framework </w:t>
      </w:r>
      <w:r w:rsidRPr="004E7585">
        <w:rPr>
          <w:rFonts w:hint="eastAsia"/>
          <w:sz w:val="24"/>
        </w:rPr>
        <w:t>不但</w:t>
      </w:r>
      <w:r w:rsidR="009D4930">
        <w:rPr>
          <w:rFonts w:hint="eastAsia"/>
          <w:sz w:val="24"/>
        </w:rPr>
        <w:t>可以</w:t>
      </w:r>
      <w:r w:rsidRPr="004E7585">
        <w:rPr>
          <w:rFonts w:hint="eastAsia"/>
          <w:sz w:val="24"/>
        </w:rPr>
        <w:t>提供若干个运行时主机，</w:t>
      </w:r>
      <w:r w:rsidR="009D4930">
        <w:rPr>
          <w:rFonts w:hint="eastAsia"/>
          <w:sz w:val="24"/>
        </w:rPr>
        <w:t>同时也</w:t>
      </w:r>
      <w:r w:rsidR="001E7E3A">
        <w:rPr>
          <w:rFonts w:hint="eastAsia"/>
          <w:sz w:val="24"/>
        </w:rPr>
        <w:t>提供对</w:t>
      </w:r>
      <w:r w:rsidRPr="004E7585">
        <w:rPr>
          <w:rFonts w:hint="eastAsia"/>
          <w:sz w:val="24"/>
        </w:rPr>
        <w:t>第三</w:t>
      </w:r>
      <w:proofErr w:type="gramStart"/>
      <w:r w:rsidRPr="004E7585">
        <w:rPr>
          <w:rFonts w:hint="eastAsia"/>
          <w:sz w:val="24"/>
        </w:rPr>
        <w:t>方运行</w:t>
      </w:r>
      <w:proofErr w:type="gramEnd"/>
      <w:r w:rsidRPr="004E7585">
        <w:rPr>
          <w:rFonts w:hint="eastAsia"/>
          <w:sz w:val="24"/>
        </w:rPr>
        <w:t>时</w:t>
      </w:r>
      <w:r w:rsidR="009D4930">
        <w:rPr>
          <w:rFonts w:hint="eastAsia"/>
          <w:sz w:val="24"/>
        </w:rPr>
        <w:t>程序</w:t>
      </w:r>
      <w:r w:rsidRPr="004E7585">
        <w:rPr>
          <w:rFonts w:hint="eastAsia"/>
          <w:sz w:val="24"/>
        </w:rPr>
        <w:t>的开发</w:t>
      </w:r>
      <w:r w:rsidR="001E7E3A">
        <w:rPr>
          <w:rFonts w:hint="eastAsia"/>
          <w:sz w:val="24"/>
        </w:rPr>
        <w:t>应用</w:t>
      </w:r>
      <w:r w:rsidRPr="004E7585">
        <w:rPr>
          <w:rFonts w:hint="eastAsia"/>
          <w:sz w:val="24"/>
        </w:rPr>
        <w:t>。</w:t>
      </w:r>
    </w:p>
    <w:p w14:paraId="68352A7B" w14:textId="224237EB" w:rsidR="00CC4A39" w:rsidRPr="0074660E" w:rsidRDefault="00CC4A39" w:rsidP="00EA31B8">
      <w:pPr>
        <w:rPr>
          <w:sz w:val="24"/>
        </w:rPr>
      </w:pPr>
      <w:r w:rsidRPr="0074660E">
        <w:rPr>
          <w:rFonts w:hint="eastAsia"/>
          <w:sz w:val="24"/>
        </w:rPr>
        <w:t>1</w:t>
      </w:r>
      <w:r w:rsidR="00571EB4">
        <w:rPr>
          <w:sz w:val="24"/>
        </w:rPr>
        <w:t>)</w:t>
      </w:r>
      <w:r w:rsidRPr="0074660E">
        <w:rPr>
          <w:sz w:val="24"/>
        </w:rPr>
        <w:t xml:space="preserve"> </w:t>
      </w:r>
      <w:r w:rsidRPr="0074660E">
        <w:rPr>
          <w:rFonts w:hint="eastAsia"/>
          <w:sz w:val="24"/>
        </w:rPr>
        <w:t>公共语言运行环境</w:t>
      </w:r>
      <w:r w:rsidR="00425420" w:rsidRPr="0074660E">
        <w:rPr>
          <w:rFonts w:hint="eastAsia"/>
          <w:sz w:val="24"/>
        </w:rPr>
        <w:t>（</w:t>
      </w:r>
      <w:proofErr w:type="spellStart"/>
      <w:r w:rsidR="00EA31B8">
        <w:rPr>
          <w:rFonts w:hint="eastAsia"/>
          <w:sz w:val="24"/>
        </w:rPr>
        <w:t>c</w:t>
      </w:r>
      <w:r w:rsidR="00EA31B8">
        <w:rPr>
          <w:sz w:val="24"/>
        </w:rPr>
        <w:t>lr</w:t>
      </w:r>
      <w:proofErr w:type="spellEnd"/>
      <w:r w:rsidR="00425420" w:rsidRPr="0074660E">
        <w:rPr>
          <w:rFonts w:hint="eastAsia"/>
          <w:sz w:val="24"/>
        </w:rPr>
        <w:t>）</w:t>
      </w:r>
    </w:p>
    <w:p w14:paraId="5AAB90D1" w14:textId="7767BEBC" w:rsidR="001140C4" w:rsidRDefault="001140C4" w:rsidP="001140C4">
      <w:pPr>
        <w:spacing w:line="440" w:lineRule="exact"/>
        <w:ind w:firstLineChars="200" w:firstLine="480"/>
        <w:rPr>
          <w:sz w:val="24"/>
        </w:rPr>
      </w:pPr>
      <w:r w:rsidRPr="001140C4">
        <w:rPr>
          <w:rFonts w:hint="eastAsia"/>
          <w:sz w:val="24"/>
        </w:rPr>
        <w:t>公共语言运行时</w:t>
      </w:r>
      <w:r w:rsidR="00425420">
        <w:rPr>
          <w:rFonts w:hint="eastAsia"/>
          <w:sz w:val="24"/>
        </w:rPr>
        <w:t>（</w:t>
      </w:r>
      <w:r w:rsidR="00425420">
        <w:rPr>
          <w:rFonts w:hint="eastAsia"/>
          <w:sz w:val="24"/>
        </w:rPr>
        <w:t>CLR</w:t>
      </w:r>
      <w:r w:rsidR="00425420">
        <w:rPr>
          <w:rFonts w:hint="eastAsia"/>
          <w:sz w:val="24"/>
        </w:rPr>
        <w:t>）</w:t>
      </w:r>
      <w:r w:rsidR="00FC2FBC">
        <w:rPr>
          <w:rFonts w:hint="eastAsia"/>
          <w:sz w:val="24"/>
        </w:rPr>
        <w:t>是</w:t>
      </w:r>
      <w:r w:rsidR="00D60D27">
        <w:rPr>
          <w:rFonts w:hint="eastAsia"/>
          <w:sz w:val="24"/>
        </w:rPr>
        <w:t>用来</w:t>
      </w:r>
      <w:r w:rsidRPr="001140C4">
        <w:rPr>
          <w:rFonts w:hint="eastAsia"/>
          <w:sz w:val="24"/>
        </w:rPr>
        <w:t>线程执行、</w:t>
      </w:r>
      <w:r w:rsidR="00D60D27" w:rsidRPr="001140C4">
        <w:rPr>
          <w:rFonts w:hint="eastAsia"/>
          <w:sz w:val="24"/>
        </w:rPr>
        <w:t>管理内存</w:t>
      </w:r>
      <w:r w:rsidRPr="001140C4">
        <w:rPr>
          <w:rFonts w:hint="eastAsia"/>
          <w:sz w:val="24"/>
        </w:rPr>
        <w:t>、代码安全验证、编译</w:t>
      </w:r>
      <w:r w:rsidR="00D60D27" w:rsidRPr="001140C4">
        <w:rPr>
          <w:rFonts w:hint="eastAsia"/>
          <w:sz w:val="24"/>
        </w:rPr>
        <w:t>代码</w:t>
      </w:r>
      <w:r w:rsidR="00D60D27">
        <w:rPr>
          <w:rFonts w:hint="eastAsia"/>
          <w:sz w:val="24"/>
        </w:rPr>
        <w:t>、</w:t>
      </w:r>
      <w:r w:rsidR="00D60D27" w:rsidRPr="001140C4">
        <w:rPr>
          <w:rFonts w:hint="eastAsia"/>
          <w:sz w:val="24"/>
        </w:rPr>
        <w:t>执行</w:t>
      </w:r>
      <w:r w:rsidRPr="001140C4">
        <w:rPr>
          <w:rFonts w:hint="eastAsia"/>
          <w:sz w:val="24"/>
        </w:rPr>
        <w:t>以及</w:t>
      </w:r>
      <w:proofErr w:type="gramStart"/>
      <w:r w:rsidRPr="001140C4">
        <w:rPr>
          <w:rFonts w:hint="eastAsia"/>
          <w:sz w:val="24"/>
        </w:rPr>
        <w:t>其他</w:t>
      </w:r>
      <w:r w:rsidR="00FC2FBC">
        <w:rPr>
          <w:rFonts w:hint="eastAsia"/>
          <w:sz w:val="24"/>
        </w:rPr>
        <w:t>提供</w:t>
      </w:r>
      <w:proofErr w:type="gramEnd"/>
      <w:r w:rsidR="005707FB">
        <w:rPr>
          <w:rFonts w:hint="eastAsia"/>
          <w:sz w:val="24"/>
        </w:rPr>
        <w:t>对</w:t>
      </w:r>
      <w:r w:rsidRPr="001140C4">
        <w:rPr>
          <w:rFonts w:hint="eastAsia"/>
          <w:sz w:val="24"/>
        </w:rPr>
        <w:t>系统</w:t>
      </w:r>
      <w:r w:rsidR="00FC2FBC">
        <w:rPr>
          <w:rFonts w:hint="eastAsia"/>
          <w:sz w:val="24"/>
        </w:rPr>
        <w:t>的</w:t>
      </w:r>
      <w:r w:rsidRPr="001140C4">
        <w:rPr>
          <w:rFonts w:hint="eastAsia"/>
          <w:sz w:val="24"/>
        </w:rPr>
        <w:t>服务。</w:t>
      </w:r>
    </w:p>
    <w:p w14:paraId="620D29CE" w14:textId="23A64DB5" w:rsidR="00262497" w:rsidRDefault="00262497" w:rsidP="005F3AA8">
      <w:pPr>
        <w:ind w:firstLineChars="200" w:firstLine="420"/>
        <w:jc w:val="center"/>
        <w:rPr>
          <w:sz w:val="24"/>
        </w:rPr>
      </w:pPr>
      <w:r>
        <w:rPr>
          <w:noProof/>
        </w:rPr>
        <w:drawing>
          <wp:inline distT="0" distB="0" distL="0" distR="0" wp14:anchorId="48D03BD3" wp14:editId="72F4FB64">
            <wp:extent cx="3331845" cy="1783715"/>
            <wp:effectExtent l="0" t="0" r="1905" b="6985"/>
            <wp:docPr id="5" name="图片 5" descr="https://upload.wikimedia.org/wikipedia/commons/thumb/a/af/Common_Language_Runtime_diagram.svg/350px-Common_Language_Runtim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Common_Language_Runtime_diagram.svg/350px-Common_Language_Runtime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1783715"/>
                    </a:xfrm>
                    <a:prstGeom prst="rect">
                      <a:avLst/>
                    </a:prstGeom>
                    <a:noFill/>
                    <a:ln>
                      <a:noFill/>
                    </a:ln>
                  </pic:spPr>
                </pic:pic>
              </a:graphicData>
            </a:graphic>
          </wp:inline>
        </w:drawing>
      </w:r>
    </w:p>
    <w:p w14:paraId="3DFFDC44" w14:textId="68662067" w:rsidR="00606ADE" w:rsidRPr="001140C4" w:rsidRDefault="00606ADE" w:rsidP="005F3AA8">
      <w:pPr>
        <w:ind w:firstLineChars="200" w:firstLine="480"/>
        <w:jc w:val="center"/>
        <w:rPr>
          <w:sz w:val="24"/>
        </w:rPr>
      </w:pPr>
      <w:r>
        <w:rPr>
          <w:rFonts w:hint="eastAsia"/>
          <w:sz w:val="24"/>
        </w:rPr>
        <w:t>图</w:t>
      </w:r>
      <w:r>
        <w:rPr>
          <w:rFonts w:hint="eastAsia"/>
          <w:sz w:val="24"/>
        </w:rPr>
        <w:t>2-2</w:t>
      </w:r>
      <w:r w:rsidR="00EA31B8">
        <w:rPr>
          <w:sz w:val="24"/>
        </w:rPr>
        <w:t xml:space="preserve"> </w:t>
      </w:r>
      <w:proofErr w:type="spellStart"/>
      <w:r w:rsidR="00EA31B8">
        <w:rPr>
          <w:rFonts w:hint="eastAsia"/>
          <w:sz w:val="24"/>
        </w:rPr>
        <w:t>clr</w:t>
      </w:r>
      <w:proofErr w:type="spellEnd"/>
      <w:r w:rsidR="00EA31B8">
        <w:rPr>
          <w:rFonts w:hint="eastAsia"/>
          <w:sz w:val="24"/>
        </w:rPr>
        <w:t>图示</w:t>
      </w:r>
    </w:p>
    <w:p w14:paraId="02DF7D7E" w14:textId="77777777" w:rsidR="001140C4" w:rsidRPr="001140C4" w:rsidRDefault="0027683E" w:rsidP="001140C4">
      <w:pPr>
        <w:spacing w:line="440" w:lineRule="exact"/>
        <w:ind w:firstLineChars="200" w:firstLine="480"/>
        <w:rPr>
          <w:sz w:val="24"/>
        </w:rPr>
      </w:pPr>
      <w:r>
        <w:rPr>
          <w:rFonts w:hint="eastAsia"/>
          <w:sz w:val="24"/>
        </w:rPr>
        <w:t>CLR</w:t>
      </w:r>
      <w:r>
        <w:rPr>
          <w:rFonts w:hint="eastAsia"/>
          <w:sz w:val="24"/>
        </w:rPr>
        <w:t>环境</w:t>
      </w:r>
      <w:r w:rsidR="00FC2FBC">
        <w:rPr>
          <w:rFonts w:hint="eastAsia"/>
          <w:sz w:val="24"/>
        </w:rPr>
        <w:t>的</w:t>
      </w:r>
      <w:r w:rsidR="001140C4" w:rsidRPr="001140C4">
        <w:rPr>
          <w:rFonts w:hint="eastAsia"/>
          <w:sz w:val="24"/>
        </w:rPr>
        <w:t>安全性，</w:t>
      </w:r>
      <w:r w:rsidR="00FC2FBC">
        <w:rPr>
          <w:rFonts w:hint="eastAsia"/>
          <w:sz w:val="24"/>
        </w:rPr>
        <w:t>是</w:t>
      </w:r>
      <w:r>
        <w:rPr>
          <w:rFonts w:hint="eastAsia"/>
          <w:sz w:val="24"/>
        </w:rPr>
        <w:t>依赖于</w:t>
      </w:r>
      <w:r w:rsidR="001140C4" w:rsidRPr="001140C4">
        <w:rPr>
          <w:rFonts w:hint="eastAsia"/>
          <w:sz w:val="24"/>
        </w:rPr>
        <w:t>托管组件的来源（</w:t>
      </w:r>
      <w:r w:rsidR="00F5019C">
        <w:rPr>
          <w:rFonts w:hint="eastAsia"/>
          <w:sz w:val="24"/>
        </w:rPr>
        <w:t>例如</w:t>
      </w:r>
      <w:r w:rsidR="001140C4" w:rsidRPr="001140C4">
        <w:rPr>
          <w:rFonts w:hint="eastAsia"/>
          <w:sz w:val="24"/>
        </w:rPr>
        <w:t xml:space="preserve"> Internet</w:t>
      </w:r>
      <w:r w:rsidR="001140C4" w:rsidRPr="001140C4">
        <w:rPr>
          <w:rFonts w:hint="eastAsia"/>
          <w:sz w:val="24"/>
        </w:rPr>
        <w:t>、企业网络</w:t>
      </w:r>
      <w:r w:rsidR="00F5019C">
        <w:rPr>
          <w:rFonts w:hint="eastAsia"/>
          <w:sz w:val="24"/>
        </w:rPr>
        <w:t>、</w:t>
      </w:r>
      <w:r w:rsidR="001140C4" w:rsidRPr="001140C4">
        <w:rPr>
          <w:rFonts w:hint="eastAsia"/>
          <w:sz w:val="24"/>
        </w:rPr>
        <w:t>本地计算机</w:t>
      </w:r>
      <w:r w:rsidR="00F5019C">
        <w:rPr>
          <w:rFonts w:hint="eastAsia"/>
          <w:sz w:val="24"/>
        </w:rPr>
        <w:t>以及本地网络中</w:t>
      </w:r>
      <w:r w:rsidR="001140C4" w:rsidRPr="001140C4">
        <w:rPr>
          <w:rFonts w:hint="eastAsia"/>
          <w:sz w:val="24"/>
        </w:rPr>
        <w:t>）在内的一些因素。</w:t>
      </w:r>
      <w:r w:rsidR="001140C4" w:rsidRPr="001140C4">
        <w:rPr>
          <w:rFonts w:hint="eastAsia"/>
          <w:sz w:val="24"/>
        </w:rPr>
        <w:t xml:space="preserve"> </w:t>
      </w:r>
      <w:r w:rsidR="001140C4" w:rsidRPr="001140C4">
        <w:rPr>
          <w:rFonts w:hint="eastAsia"/>
          <w:sz w:val="24"/>
        </w:rPr>
        <w:t>这意味着即使用在同一</w:t>
      </w:r>
      <w:r w:rsidR="001254A5">
        <w:rPr>
          <w:rFonts w:hint="eastAsia"/>
          <w:sz w:val="24"/>
        </w:rPr>
        <w:t>环境</w:t>
      </w:r>
      <w:r w:rsidR="001140C4" w:rsidRPr="001140C4">
        <w:rPr>
          <w:rFonts w:hint="eastAsia"/>
          <w:sz w:val="24"/>
        </w:rPr>
        <w:t>应用中，托管组件</w:t>
      </w:r>
      <w:proofErr w:type="gramStart"/>
      <w:r w:rsidR="001140C4" w:rsidRPr="001140C4">
        <w:rPr>
          <w:rFonts w:hint="eastAsia"/>
          <w:sz w:val="24"/>
        </w:rPr>
        <w:t>既</w:t>
      </w:r>
      <w:r>
        <w:rPr>
          <w:rFonts w:hint="eastAsia"/>
          <w:sz w:val="24"/>
        </w:rPr>
        <w:t>意义</w:t>
      </w:r>
      <w:proofErr w:type="gramEnd"/>
      <w:r w:rsidR="001140C4" w:rsidRPr="001140C4">
        <w:rPr>
          <w:rFonts w:hint="eastAsia"/>
          <w:sz w:val="24"/>
        </w:rPr>
        <w:t>执行文件访问操作</w:t>
      </w:r>
      <w:r>
        <w:rPr>
          <w:rFonts w:hint="eastAsia"/>
          <w:sz w:val="24"/>
        </w:rPr>
        <w:t>的同时还可以对</w:t>
      </w:r>
      <w:r w:rsidR="001140C4" w:rsidRPr="001140C4">
        <w:rPr>
          <w:rFonts w:hint="eastAsia"/>
          <w:sz w:val="24"/>
        </w:rPr>
        <w:t>注册表访问操作</w:t>
      </w:r>
      <w:r>
        <w:rPr>
          <w:rFonts w:hint="eastAsia"/>
          <w:sz w:val="24"/>
        </w:rPr>
        <w:t>。</w:t>
      </w:r>
    </w:p>
    <w:p w14:paraId="52DDFCE6"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0212BF">
        <w:rPr>
          <w:rFonts w:hint="eastAsia"/>
          <w:sz w:val="24"/>
        </w:rPr>
        <w:t>能够</w:t>
      </w:r>
      <w:r w:rsidRPr="001140C4">
        <w:rPr>
          <w:rFonts w:hint="eastAsia"/>
          <w:sz w:val="24"/>
        </w:rPr>
        <w:t>通过</w:t>
      </w:r>
      <w:r w:rsidR="000212BF">
        <w:rPr>
          <w:rFonts w:hint="eastAsia"/>
          <w:sz w:val="24"/>
        </w:rPr>
        <w:t>一种</w:t>
      </w:r>
      <w:r w:rsidRPr="001140C4">
        <w:rPr>
          <w:rFonts w:hint="eastAsia"/>
          <w:sz w:val="24"/>
        </w:rPr>
        <w:t>实现称为常规类型系统</w:t>
      </w:r>
      <w:r w:rsidRPr="001140C4">
        <w:rPr>
          <w:rFonts w:hint="eastAsia"/>
          <w:sz w:val="24"/>
        </w:rPr>
        <w:t xml:space="preserve"> (CTS) </w:t>
      </w:r>
      <w:r w:rsidRPr="001140C4">
        <w:rPr>
          <w:rFonts w:hint="eastAsia"/>
          <w:sz w:val="24"/>
        </w:rPr>
        <w:t>的严格</w:t>
      </w:r>
      <w:r w:rsidR="000212BF">
        <w:rPr>
          <w:rFonts w:hint="eastAsia"/>
          <w:sz w:val="24"/>
        </w:rPr>
        <w:t>数据</w:t>
      </w:r>
      <w:r w:rsidRPr="001140C4">
        <w:rPr>
          <w:rFonts w:hint="eastAsia"/>
          <w:sz w:val="24"/>
        </w:rPr>
        <w:t>类型验证和代码</w:t>
      </w:r>
      <w:r w:rsidR="000212BF">
        <w:rPr>
          <w:rFonts w:hint="eastAsia"/>
          <w:sz w:val="24"/>
        </w:rPr>
        <w:t>的种种检查</w:t>
      </w:r>
      <w:r w:rsidRPr="001140C4">
        <w:rPr>
          <w:rFonts w:hint="eastAsia"/>
          <w:sz w:val="24"/>
        </w:rPr>
        <w:t>基础结构</w:t>
      </w:r>
      <w:r w:rsidR="000212BF">
        <w:rPr>
          <w:rFonts w:hint="eastAsia"/>
          <w:sz w:val="24"/>
        </w:rPr>
        <w:t>进而增强</w:t>
      </w:r>
      <w:r w:rsidRPr="001140C4">
        <w:rPr>
          <w:rFonts w:hint="eastAsia"/>
          <w:sz w:val="24"/>
        </w:rPr>
        <w:t>代码可靠性。</w:t>
      </w:r>
      <w:r w:rsidRPr="001140C4">
        <w:rPr>
          <w:rFonts w:hint="eastAsia"/>
          <w:sz w:val="24"/>
        </w:rPr>
        <w:t xml:space="preserve"> CTS </w:t>
      </w:r>
      <w:r w:rsidR="000212BF">
        <w:rPr>
          <w:rFonts w:hint="eastAsia"/>
          <w:sz w:val="24"/>
        </w:rPr>
        <w:t>可以</w:t>
      </w:r>
      <w:r w:rsidRPr="001140C4">
        <w:rPr>
          <w:rFonts w:hint="eastAsia"/>
          <w:sz w:val="24"/>
        </w:rPr>
        <w:t>确保所有托管代码都是可以</w:t>
      </w:r>
      <w:r w:rsidR="000212BF">
        <w:rPr>
          <w:rFonts w:hint="eastAsia"/>
          <w:sz w:val="24"/>
        </w:rPr>
        <w:t>通过元数据进行</w:t>
      </w:r>
      <w:r w:rsidRPr="001140C4">
        <w:rPr>
          <w:rFonts w:hint="eastAsia"/>
          <w:sz w:val="24"/>
        </w:rPr>
        <w:t>自我描述的。</w:t>
      </w:r>
      <w:r w:rsidRPr="001140C4">
        <w:rPr>
          <w:rFonts w:hint="eastAsia"/>
          <w:sz w:val="24"/>
        </w:rPr>
        <w:t xml:space="preserve"> </w:t>
      </w:r>
      <w:r w:rsidR="000212BF">
        <w:rPr>
          <w:rFonts w:hint="eastAsia"/>
          <w:sz w:val="24"/>
        </w:rPr>
        <w:t>对于网络上的各种</w:t>
      </w:r>
      <w:r w:rsidRPr="001140C4">
        <w:rPr>
          <w:rFonts w:hint="eastAsia"/>
          <w:sz w:val="24"/>
        </w:rPr>
        <w:t xml:space="preserve"> Microsoft</w:t>
      </w:r>
      <w:r w:rsidR="000212BF">
        <w:rPr>
          <w:rFonts w:hint="eastAsia"/>
          <w:sz w:val="24"/>
        </w:rPr>
        <w:t>的</w:t>
      </w:r>
      <w:r w:rsidRPr="001140C4">
        <w:rPr>
          <w:rFonts w:hint="eastAsia"/>
          <w:sz w:val="24"/>
        </w:rPr>
        <w:t xml:space="preserve"> </w:t>
      </w:r>
      <w:r w:rsidRPr="001140C4">
        <w:rPr>
          <w:rFonts w:hint="eastAsia"/>
          <w:sz w:val="24"/>
        </w:rPr>
        <w:t>编译器</w:t>
      </w:r>
      <w:r w:rsidR="000212BF">
        <w:rPr>
          <w:rFonts w:hint="eastAsia"/>
          <w:sz w:val="24"/>
        </w:rPr>
        <w:t>或者是</w:t>
      </w:r>
      <w:r w:rsidRPr="001140C4">
        <w:rPr>
          <w:rFonts w:hint="eastAsia"/>
          <w:sz w:val="24"/>
        </w:rPr>
        <w:t>第三</w:t>
      </w:r>
      <w:proofErr w:type="gramStart"/>
      <w:r w:rsidRPr="001140C4">
        <w:rPr>
          <w:rFonts w:hint="eastAsia"/>
          <w:sz w:val="24"/>
        </w:rPr>
        <w:t>方语言</w:t>
      </w:r>
      <w:proofErr w:type="gramEnd"/>
      <w:r w:rsidRPr="001140C4">
        <w:rPr>
          <w:rFonts w:hint="eastAsia"/>
          <w:sz w:val="24"/>
        </w:rPr>
        <w:t>编译器都可生成符合</w:t>
      </w:r>
      <w:r w:rsidRPr="001140C4">
        <w:rPr>
          <w:rFonts w:hint="eastAsia"/>
          <w:sz w:val="24"/>
        </w:rPr>
        <w:t xml:space="preserve"> CTS </w:t>
      </w:r>
      <w:r w:rsidRPr="001140C4">
        <w:rPr>
          <w:rFonts w:hint="eastAsia"/>
          <w:sz w:val="24"/>
        </w:rPr>
        <w:t>的</w:t>
      </w:r>
      <w:r w:rsidR="000212BF">
        <w:rPr>
          <w:rFonts w:hint="eastAsia"/>
          <w:sz w:val="24"/>
        </w:rPr>
        <w:t>规范的</w:t>
      </w:r>
      <w:r w:rsidRPr="001140C4">
        <w:rPr>
          <w:rFonts w:hint="eastAsia"/>
          <w:sz w:val="24"/>
        </w:rPr>
        <w:t>托管代码。</w:t>
      </w:r>
      <w:r w:rsidRPr="001140C4">
        <w:rPr>
          <w:rFonts w:hint="eastAsia"/>
          <w:sz w:val="24"/>
        </w:rPr>
        <w:t xml:space="preserve"> </w:t>
      </w:r>
      <w:r w:rsidR="000212BF">
        <w:rPr>
          <w:rFonts w:hint="eastAsia"/>
          <w:sz w:val="24"/>
        </w:rPr>
        <w:t>因此</w:t>
      </w:r>
      <w:r w:rsidRPr="001140C4">
        <w:rPr>
          <w:rFonts w:hint="eastAsia"/>
          <w:sz w:val="24"/>
        </w:rPr>
        <w:t>这</w:t>
      </w:r>
      <w:r w:rsidR="000212BF">
        <w:rPr>
          <w:rFonts w:hint="eastAsia"/>
          <w:sz w:val="24"/>
        </w:rPr>
        <w:t>也</w:t>
      </w:r>
      <w:r w:rsidRPr="001140C4">
        <w:rPr>
          <w:rFonts w:hint="eastAsia"/>
          <w:sz w:val="24"/>
        </w:rPr>
        <w:t>意味着托管代码可在严格实施类型</w:t>
      </w:r>
      <w:r w:rsidR="000212BF">
        <w:rPr>
          <w:rFonts w:hint="eastAsia"/>
          <w:sz w:val="24"/>
        </w:rPr>
        <w:t>保证</w:t>
      </w:r>
      <w:r w:rsidRPr="001140C4">
        <w:rPr>
          <w:rFonts w:hint="eastAsia"/>
          <w:sz w:val="24"/>
        </w:rPr>
        <w:t>类型安全的同时使用</w:t>
      </w:r>
      <w:r w:rsidR="000212BF">
        <w:rPr>
          <w:rFonts w:hint="eastAsia"/>
          <w:sz w:val="24"/>
        </w:rPr>
        <w:t>可以</w:t>
      </w:r>
      <w:r w:rsidRPr="001140C4">
        <w:rPr>
          <w:rFonts w:hint="eastAsia"/>
          <w:sz w:val="24"/>
        </w:rPr>
        <w:t>托管类型和实例。</w:t>
      </w:r>
    </w:p>
    <w:p w14:paraId="293BF141" w14:textId="77777777" w:rsidR="001140C4" w:rsidRPr="001140C4" w:rsidRDefault="001140C4" w:rsidP="001140C4">
      <w:pPr>
        <w:spacing w:line="440" w:lineRule="exact"/>
        <w:ind w:firstLineChars="200" w:firstLine="480"/>
        <w:rPr>
          <w:sz w:val="24"/>
        </w:rPr>
      </w:pPr>
      <w:r w:rsidRPr="001140C4">
        <w:rPr>
          <w:rFonts w:hint="eastAsia"/>
          <w:sz w:val="24"/>
        </w:rPr>
        <w:t>此外，运行时的托管环境还</w:t>
      </w:r>
      <w:r w:rsidR="00416BA6">
        <w:rPr>
          <w:rFonts w:hint="eastAsia"/>
          <w:sz w:val="24"/>
        </w:rPr>
        <w:t>抵消</w:t>
      </w:r>
      <w:r w:rsidRPr="001140C4">
        <w:rPr>
          <w:rFonts w:hint="eastAsia"/>
          <w:sz w:val="24"/>
        </w:rPr>
        <w:t>了</w:t>
      </w:r>
      <w:r w:rsidR="00416BA6">
        <w:rPr>
          <w:rFonts w:hint="eastAsia"/>
          <w:sz w:val="24"/>
        </w:rPr>
        <w:t>软件环境中的</w:t>
      </w:r>
      <w:r w:rsidRPr="001140C4">
        <w:rPr>
          <w:rFonts w:hint="eastAsia"/>
          <w:sz w:val="24"/>
        </w:rPr>
        <w:t>常见问题。</w:t>
      </w:r>
      <w:r w:rsidRPr="001140C4">
        <w:rPr>
          <w:rFonts w:hint="eastAsia"/>
          <w:sz w:val="24"/>
        </w:rPr>
        <w:t xml:space="preserve"> </w:t>
      </w:r>
      <w:r w:rsidRPr="001140C4">
        <w:rPr>
          <w:rFonts w:hint="eastAsia"/>
          <w:sz w:val="24"/>
        </w:rPr>
        <w:t>例如，运行时</w:t>
      </w:r>
      <w:r w:rsidR="007D7DF5">
        <w:rPr>
          <w:rFonts w:hint="eastAsia"/>
          <w:sz w:val="24"/>
        </w:rPr>
        <w:t>会</w:t>
      </w:r>
      <w:r w:rsidRPr="001140C4">
        <w:rPr>
          <w:rFonts w:hint="eastAsia"/>
          <w:sz w:val="24"/>
        </w:rPr>
        <w:t>自动处理对象布局</w:t>
      </w:r>
      <w:r w:rsidR="007D7DF5">
        <w:rPr>
          <w:rFonts w:hint="eastAsia"/>
          <w:sz w:val="24"/>
        </w:rPr>
        <w:t>同时</w:t>
      </w:r>
      <w:r w:rsidRPr="001140C4">
        <w:rPr>
          <w:rFonts w:hint="eastAsia"/>
          <w:sz w:val="24"/>
        </w:rPr>
        <w:t>管理对对象的引用，</w:t>
      </w:r>
      <w:r w:rsidR="007D7DF5">
        <w:rPr>
          <w:rFonts w:hint="eastAsia"/>
          <w:sz w:val="24"/>
        </w:rPr>
        <w:t>如果不存在引用时，便会释放掉</w:t>
      </w:r>
      <w:r w:rsidRPr="001140C4">
        <w:rPr>
          <w:rFonts w:hint="eastAsia"/>
          <w:sz w:val="24"/>
        </w:rPr>
        <w:t>。</w:t>
      </w:r>
      <w:r w:rsidRPr="001140C4">
        <w:rPr>
          <w:rFonts w:hint="eastAsia"/>
          <w:sz w:val="24"/>
        </w:rPr>
        <w:t xml:space="preserve"> </w:t>
      </w:r>
      <w:r w:rsidRPr="001140C4">
        <w:rPr>
          <w:rFonts w:hint="eastAsia"/>
          <w:sz w:val="24"/>
        </w:rPr>
        <w:t>这种自动内存管理</w:t>
      </w:r>
      <w:r w:rsidR="00C97A1C">
        <w:rPr>
          <w:rFonts w:hint="eastAsia"/>
          <w:sz w:val="24"/>
        </w:rPr>
        <w:t>系</w:t>
      </w:r>
      <w:r w:rsidR="00C97A1C">
        <w:rPr>
          <w:rFonts w:hint="eastAsia"/>
          <w:sz w:val="24"/>
        </w:rPr>
        <w:lastRenderedPageBreak/>
        <w:t>统可以</w:t>
      </w:r>
      <w:r w:rsidRPr="001140C4">
        <w:rPr>
          <w:rFonts w:hint="eastAsia"/>
          <w:sz w:val="24"/>
        </w:rPr>
        <w:t>解决了两个最常见</w:t>
      </w:r>
      <w:r w:rsidR="00C97A1C">
        <w:rPr>
          <w:rFonts w:hint="eastAsia"/>
          <w:sz w:val="24"/>
        </w:rPr>
        <w:t>最基本</w:t>
      </w:r>
      <w:r w:rsidRPr="001140C4">
        <w:rPr>
          <w:rFonts w:hint="eastAsia"/>
          <w:sz w:val="24"/>
        </w:rPr>
        <w:t>的应用</w:t>
      </w:r>
      <w:r w:rsidR="00C97A1C">
        <w:rPr>
          <w:rFonts w:hint="eastAsia"/>
          <w:sz w:val="24"/>
        </w:rPr>
        <w:t>程序</w:t>
      </w:r>
      <w:r w:rsidRPr="001140C4">
        <w:rPr>
          <w:rFonts w:hint="eastAsia"/>
          <w:sz w:val="24"/>
        </w:rPr>
        <w:t>错误：无效内存引用</w:t>
      </w:r>
      <w:r w:rsidR="00C97A1C">
        <w:rPr>
          <w:rFonts w:hint="eastAsia"/>
          <w:sz w:val="24"/>
        </w:rPr>
        <w:t>和</w:t>
      </w:r>
      <w:r w:rsidR="00C97A1C" w:rsidRPr="001140C4">
        <w:rPr>
          <w:rFonts w:hint="eastAsia"/>
          <w:sz w:val="24"/>
        </w:rPr>
        <w:t>内存泄漏</w:t>
      </w:r>
      <w:r w:rsidR="00C97A1C">
        <w:rPr>
          <w:rFonts w:hint="eastAsia"/>
          <w:sz w:val="24"/>
        </w:rPr>
        <w:t>（</w:t>
      </w:r>
      <w:r w:rsidR="00C97A1C">
        <w:rPr>
          <w:rFonts w:hint="eastAsia"/>
          <w:sz w:val="24"/>
        </w:rPr>
        <w:t>C</w:t>
      </w:r>
      <w:r w:rsidR="00C97A1C">
        <w:rPr>
          <w:sz w:val="24"/>
        </w:rPr>
        <w:t>/</w:t>
      </w:r>
      <w:r w:rsidR="00C97A1C">
        <w:rPr>
          <w:rFonts w:hint="eastAsia"/>
          <w:sz w:val="24"/>
        </w:rPr>
        <w:t>C++</w:t>
      </w:r>
      <w:r w:rsidR="00C97A1C">
        <w:rPr>
          <w:rFonts w:hint="eastAsia"/>
          <w:sz w:val="24"/>
        </w:rPr>
        <w:t>控制不好尤其容易产生的</w:t>
      </w:r>
      <w:r w:rsidR="00D423BA">
        <w:rPr>
          <w:rFonts w:hint="eastAsia"/>
          <w:sz w:val="24"/>
        </w:rPr>
        <w:t>一种应用程序的错误</w:t>
      </w:r>
      <w:r w:rsidR="00C97A1C">
        <w:rPr>
          <w:rFonts w:hint="eastAsia"/>
          <w:sz w:val="24"/>
        </w:rPr>
        <w:t>）</w:t>
      </w:r>
      <w:r w:rsidRPr="001140C4">
        <w:rPr>
          <w:rFonts w:hint="eastAsia"/>
          <w:sz w:val="24"/>
        </w:rPr>
        <w:t>。</w:t>
      </w:r>
    </w:p>
    <w:p w14:paraId="7BA31217"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B07971">
        <w:rPr>
          <w:rFonts w:hint="eastAsia"/>
          <w:sz w:val="24"/>
        </w:rPr>
        <w:t>可以</w:t>
      </w:r>
      <w:r w:rsidRPr="001140C4">
        <w:rPr>
          <w:rFonts w:hint="eastAsia"/>
          <w:sz w:val="24"/>
        </w:rPr>
        <w:t>提高了开发人员的工作效率。</w:t>
      </w:r>
      <w:r w:rsidRPr="001140C4">
        <w:rPr>
          <w:rFonts w:hint="eastAsia"/>
          <w:sz w:val="24"/>
        </w:rPr>
        <w:t xml:space="preserve"> </w:t>
      </w:r>
      <w:r w:rsidRPr="001140C4">
        <w:rPr>
          <w:rFonts w:hint="eastAsia"/>
          <w:sz w:val="24"/>
        </w:rPr>
        <w:t>例如，程序员用他们选择的</w:t>
      </w:r>
      <w:r w:rsidR="00B07971">
        <w:rPr>
          <w:rFonts w:hint="eastAsia"/>
          <w:sz w:val="24"/>
        </w:rPr>
        <w:t>他们最擅长的</w:t>
      </w:r>
      <w:r w:rsidRPr="001140C4">
        <w:rPr>
          <w:rFonts w:hint="eastAsia"/>
          <w:sz w:val="24"/>
        </w:rPr>
        <w:t>开发语言编写应用</w:t>
      </w:r>
      <w:r w:rsidR="00B07971">
        <w:rPr>
          <w:rFonts w:hint="eastAsia"/>
          <w:sz w:val="24"/>
        </w:rPr>
        <w:t>程序</w:t>
      </w:r>
      <w:r w:rsidRPr="001140C4">
        <w:rPr>
          <w:rFonts w:hint="eastAsia"/>
          <w:sz w:val="24"/>
        </w:rPr>
        <w:t>，</w:t>
      </w:r>
      <w:r w:rsidR="00B07971">
        <w:rPr>
          <w:rFonts w:hint="eastAsia"/>
          <w:sz w:val="24"/>
        </w:rPr>
        <w:t>同时</w:t>
      </w:r>
      <w:r w:rsidRPr="001140C4">
        <w:rPr>
          <w:rFonts w:hint="eastAsia"/>
          <w:sz w:val="24"/>
        </w:rPr>
        <w:t>却仍</w:t>
      </w:r>
      <w:r w:rsidR="00B07971">
        <w:rPr>
          <w:rFonts w:hint="eastAsia"/>
          <w:sz w:val="24"/>
        </w:rPr>
        <w:t>然</w:t>
      </w:r>
      <w:r w:rsidRPr="001140C4">
        <w:rPr>
          <w:rFonts w:hint="eastAsia"/>
          <w:sz w:val="24"/>
        </w:rPr>
        <w:t>能充分利用其他开发人员用其他</w:t>
      </w:r>
      <w:r w:rsidR="00B07971">
        <w:rPr>
          <w:rFonts w:hint="eastAsia"/>
          <w:sz w:val="24"/>
        </w:rPr>
        <w:t>开发</w:t>
      </w:r>
      <w:r w:rsidRPr="001140C4">
        <w:rPr>
          <w:rFonts w:hint="eastAsia"/>
          <w:sz w:val="24"/>
        </w:rPr>
        <w:t>语言编写的运行时、类库和组件</w:t>
      </w:r>
      <w:r w:rsidR="00B07971">
        <w:rPr>
          <w:rFonts w:hint="eastAsia"/>
          <w:sz w:val="24"/>
        </w:rPr>
        <w:t>例如（</w:t>
      </w:r>
      <w:r w:rsidR="00A20898">
        <w:rPr>
          <w:rFonts w:hint="eastAsia"/>
          <w:sz w:val="24"/>
        </w:rPr>
        <w:t>动态链接库</w:t>
      </w:r>
      <w:r w:rsidR="00B07971">
        <w:rPr>
          <w:rFonts w:hint="eastAsia"/>
          <w:sz w:val="24"/>
        </w:rPr>
        <w:t>）</w:t>
      </w:r>
      <w:r w:rsidRPr="001140C4">
        <w:rPr>
          <w:rFonts w:hint="eastAsia"/>
          <w:sz w:val="24"/>
        </w:rPr>
        <w:t>。</w:t>
      </w:r>
      <w:r w:rsidRPr="001140C4">
        <w:rPr>
          <w:rFonts w:hint="eastAsia"/>
          <w:sz w:val="24"/>
        </w:rPr>
        <w:t xml:space="preserve"> </w:t>
      </w:r>
      <w:r w:rsidRPr="001140C4">
        <w:rPr>
          <w:rFonts w:hint="eastAsia"/>
          <w:sz w:val="24"/>
        </w:rPr>
        <w:t>任何选择以运行时为目标的编译器供应商都可以这样做。</w:t>
      </w:r>
      <w:r w:rsidRPr="001140C4">
        <w:rPr>
          <w:rFonts w:hint="eastAsia"/>
          <w:sz w:val="24"/>
        </w:rPr>
        <w:t xml:space="preserve"> </w:t>
      </w:r>
    </w:p>
    <w:p w14:paraId="39FA077F" w14:textId="77777777" w:rsidR="001140C4" w:rsidRPr="001140C4" w:rsidRDefault="001140C4" w:rsidP="001140C4">
      <w:pPr>
        <w:spacing w:line="440" w:lineRule="exact"/>
        <w:ind w:firstLineChars="200" w:firstLine="480"/>
        <w:rPr>
          <w:sz w:val="24"/>
        </w:rPr>
      </w:pPr>
      <w:r w:rsidRPr="001140C4">
        <w:rPr>
          <w:rFonts w:hint="eastAsia"/>
          <w:sz w:val="24"/>
        </w:rPr>
        <w:t>尽管运行时</w:t>
      </w:r>
      <w:r w:rsidR="00155AB4">
        <w:rPr>
          <w:rFonts w:hint="eastAsia"/>
          <w:sz w:val="24"/>
        </w:rPr>
        <w:t>拥有了高可用的前瞻性同时</w:t>
      </w:r>
      <w:r w:rsidRPr="001140C4">
        <w:rPr>
          <w:rFonts w:hint="eastAsia"/>
          <w:sz w:val="24"/>
        </w:rPr>
        <w:t>是为未来的软件设计的，</w:t>
      </w:r>
      <w:r w:rsidR="00155AB4">
        <w:rPr>
          <w:rFonts w:hint="eastAsia"/>
          <w:sz w:val="24"/>
        </w:rPr>
        <w:t>与此同时</w:t>
      </w:r>
      <w:r w:rsidRPr="001140C4">
        <w:rPr>
          <w:rFonts w:hint="eastAsia"/>
          <w:sz w:val="24"/>
        </w:rPr>
        <w:t>它也</w:t>
      </w:r>
      <w:r w:rsidR="00155AB4">
        <w:rPr>
          <w:rFonts w:hint="eastAsia"/>
          <w:sz w:val="24"/>
        </w:rPr>
        <w:t>能够</w:t>
      </w:r>
      <w:r w:rsidRPr="001140C4">
        <w:rPr>
          <w:rFonts w:hint="eastAsia"/>
          <w:sz w:val="24"/>
        </w:rPr>
        <w:t>支持</w:t>
      </w:r>
      <w:r w:rsidR="00155AB4">
        <w:rPr>
          <w:rFonts w:hint="eastAsia"/>
          <w:sz w:val="24"/>
        </w:rPr>
        <w:t>现有的</w:t>
      </w:r>
      <w:r w:rsidRPr="001140C4">
        <w:rPr>
          <w:rFonts w:hint="eastAsia"/>
          <w:sz w:val="24"/>
        </w:rPr>
        <w:t>和以前的软件。</w:t>
      </w:r>
      <w:r w:rsidRPr="001140C4">
        <w:rPr>
          <w:rFonts w:hint="eastAsia"/>
          <w:sz w:val="24"/>
        </w:rPr>
        <w:t xml:space="preserve"> </w:t>
      </w:r>
      <w:r w:rsidRPr="001140C4">
        <w:rPr>
          <w:rFonts w:hint="eastAsia"/>
          <w:sz w:val="24"/>
        </w:rPr>
        <w:t>托管和非托管代码之间的互操作性使</w:t>
      </w:r>
      <w:r w:rsidR="007D083B">
        <w:rPr>
          <w:rFonts w:hint="eastAsia"/>
          <w:sz w:val="24"/>
        </w:rPr>
        <w:t>.N</w:t>
      </w:r>
      <w:r w:rsidR="007D083B">
        <w:rPr>
          <w:sz w:val="24"/>
        </w:rPr>
        <w:t>et</w:t>
      </w:r>
      <w:r w:rsidRPr="001140C4">
        <w:rPr>
          <w:rFonts w:hint="eastAsia"/>
          <w:sz w:val="24"/>
        </w:rPr>
        <w:t>开发人员能够</w:t>
      </w:r>
      <w:r w:rsidR="007D083B">
        <w:rPr>
          <w:rFonts w:hint="eastAsia"/>
          <w:sz w:val="24"/>
        </w:rPr>
        <w:t>通过这种特性</w:t>
      </w:r>
      <w:r w:rsidRPr="001140C4">
        <w:rPr>
          <w:rFonts w:hint="eastAsia"/>
          <w:sz w:val="24"/>
        </w:rPr>
        <w:t>继续使用</w:t>
      </w:r>
      <w:r w:rsidR="007D083B">
        <w:rPr>
          <w:rFonts w:hint="eastAsia"/>
          <w:sz w:val="24"/>
        </w:rPr>
        <w:t>原来</w:t>
      </w:r>
      <w:r w:rsidRPr="001140C4">
        <w:rPr>
          <w:rFonts w:hint="eastAsia"/>
          <w:sz w:val="24"/>
        </w:rPr>
        <w:t>所需的</w:t>
      </w:r>
      <w:r w:rsidRPr="001140C4">
        <w:rPr>
          <w:rFonts w:hint="eastAsia"/>
          <w:sz w:val="24"/>
        </w:rPr>
        <w:t xml:space="preserve"> COM </w:t>
      </w:r>
      <w:r w:rsidRPr="001140C4">
        <w:rPr>
          <w:rFonts w:hint="eastAsia"/>
          <w:sz w:val="24"/>
        </w:rPr>
        <w:t>组件和</w:t>
      </w:r>
      <w:r w:rsidRPr="001140C4">
        <w:rPr>
          <w:rFonts w:hint="eastAsia"/>
          <w:sz w:val="24"/>
        </w:rPr>
        <w:t xml:space="preserve"> DLL</w:t>
      </w:r>
      <w:r w:rsidR="00AA2095">
        <w:rPr>
          <w:rFonts w:hint="eastAsia"/>
          <w:sz w:val="24"/>
        </w:rPr>
        <w:t>（由其他托管语言编写而</w:t>
      </w:r>
      <w:proofErr w:type="gramStart"/>
      <w:r w:rsidR="00AA2095">
        <w:rPr>
          <w:rFonts w:hint="eastAsia"/>
          <w:sz w:val="24"/>
        </w:rPr>
        <w:t>成或者</w:t>
      </w:r>
      <w:proofErr w:type="gramEnd"/>
      <w:r w:rsidR="00AA2095">
        <w:rPr>
          <w:rFonts w:hint="eastAsia"/>
          <w:sz w:val="24"/>
        </w:rPr>
        <w:t>是面向</w:t>
      </w:r>
      <w:r w:rsidR="00AA2095">
        <w:rPr>
          <w:rFonts w:hint="eastAsia"/>
          <w:sz w:val="24"/>
        </w:rPr>
        <w:t>.</w:t>
      </w:r>
      <w:r w:rsidR="00AA2095">
        <w:rPr>
          <w:sz w:val="24"/>
        </w:rPr>
        <w:t>net</w:t>
      </w:r>
      <w:r w:rsidR="00AA2095">
        <w:rPr>
          <w:rFonts w:hint="eastAsia"/>
          <w:sz w:val="24"/>
        </w:rPr>
        <w:t>平台的托管语言）</w:t>
      </w:r>
      <w:r w:rsidRPr="001140C4">
        <w:rPr>
          <w:rFonts w:hint="eastAsia"/>
          <w:sz w:val="24"/>
        </w:rPr>
        <w:t>。</w:t>
      </w:r>
    </w:p>
    <w:p w14:paraId="47FE78D0" w14:textId="77777777" w:rsidR="001140C4" w:rsidRPr="001140C4" w:rsidRDefault="001140C4" w:rsidP="001140C4">
      <w:pPr>
        <w:spacing w:line="440" w:lineRule="exact"/>
        <w:ind w:firstLineChars="200" w:firstLine="480"/>
        <w:rPr>
          <w:sz w:val="24"/>
        </w:rPr>
      </w:pPr>
      <w:r w:rsidRPr="001140C4">
        <w:rPr>
          <w:rFonts w:hint="eastAsia"/>
          <w:sz w:val="24"/>
        </w:rPr>
        <w:t>运行时</w:t>
      </w:r>
      <w:r w:rsidR="00453F82">
        <w:rPr>
          <w:rFonts w:hint="eastAsia"/>
          <w:sz w:val="24"/>
        </w:rPr>
        <w:t>的目的是</w:t>
      </w:r>
      <w:r w:rsidRPr="001140C4">
        <w:rPr>
          <w:rFonts w:hint="eastAsia"/>
          <w:sz w:val="24"/>
        </w:rPr>
        <w:t>增强</w:t>
      </w:r>
      <w:r w:rsidR="00453F82">
        <w:rPr>
          <w:rFonts w:hint="eastAsia"/>
          <w:sz w:val="24"/>
        </w:rPr>
        <w:t>应用程序</w:t>
      </w:r>
      <w:r w:rsidRPr="001140C4">
        <w:rPr>
          <w:rFonts w:hint="eastAsia"/>
          <w:sz w:val="24"/>
        </w:rPr>
        <w:t>性能。</w:t>
      </w:r>
      <w:r w:rsidRPr="001140C4">
        <w:rPr>
          <w:rFonts w:hint="eastAsia"/>
          <w:sz w:val="24"/>
        </w:rPr>
        <w:t xml:space="preserve"> </w:t>
      </w:r>
      <w:r w:rsidRPr="001140C4">
        <w:rPr>
          <w:rFonts w:hint="eastAsia"/>
          <w:sz w:val="24"/>
        </w:rPr>
        <w:t>尽管公共语言运行时提供许多标准运行时服务，但是它从不解释托管代码。</w:t>
      </w:r>
      <w:r w:rsidRPr="001140C4">
        <w:rPr>
          <w:rFonts w:hint="eastAsia"/>
          <w:sz w:val="24"/>
        </w:rPr>
        <w:t xml:space="preserve"> </w:t>
      </w:r>
      <w:r w:rsidR="00453F82">
        <w:rPr>
          <w:rFonts w:hint="eastAsia"/>
          <w:sz w:val="24"/>
        </w:rPr>
        <w:t>而是</w:t>
      </w:r>
      <w:r w:rsidRPr="001140C4">
        <w:rPr>
          <w:rFonts w:hint="eastAsia"/>
          <w:sz w:val="24"/>
        </w:rPr>
        <w:t>一种</w:t>
      </w:r>
      <w:r w:rsidR="00453F82">
        <w:rPr>
          <w:rFonts w:hint="eastAsia"/>
          <w:sz w:val="24"/>
        </w:rPr>
        <w:t>被</w:t>
      </w:r>
      <w:r w:rsidRPr="001140C4">
        <w:rPr>
          <w:rFonts w:hint="eastAsia"/>
          <w:sz w:val="24"/>
        </w:rPr>
        <w:t>称为</w:t>
      </w:r>
      <w:r w:rsidR="00453F82">
        <w:rPr>
          <w:rFonts w:hint="eastAsia"/>
          <w:sz w:val="24"/>
        </w:rPr>
        <w:t>即时编译器</w:t>
      </w:r>
      <w:r w:rsidRPr="001140C4">
        <w:rPr>
          <w:rFonts w:hint="eastAsia"/>
          <w:sz w:val="24"/>
        </w:rPr>
        <w:t xml:space="preserve">(JIT) </w:t>
      </w:r>
      <w:r w:rsidRPr="001140C4">
        <w:rPr>
          <w:rFonts w:hint="eastAsia"/>
          <w:sz w:val="24"/>
        </w:rPr>
        <w:t>编译的功能使所有托管代码</w:t>
      </w:r>
      <w:r w:rsidR="009E11DA">
        <w:rPr>
          <w:rFonts w:hint="eastAsia"/>
          <w:sz w:val="24"/>
        </w:rPr>
        <w:t>可以</w:t>
      </w:r>
      <w:r w:rsidRPr="001140C4">
        <w:rPr>
          <w:rFonts w:hint="eastAsia"/>
          <w:sz w:val="24"/>
        </w:rPr>
        <w:t>以它在其上执行的系统</w:t>
      </w:r>
      <w:r w:rsidR="009E11DA">
        <w:rPr>
          <w:rFonts w:hint="eastAsia"/>
          <w:sz w:val="24"/>
        </w:rPr>
        <w:t>（不同的</w:t>
      </w:r>
      <w:proofErr w:type="spellStart"/>
      <w:r w:rsidR="009E11DA">
        <w:rPr>
          <w:rFonts w:hint="eastAsia"/>
          <w:sz w:val="24"/>
        </w:rPr>
        <w:t>cpu</w:t>
      </w:r>
      <w:proofErr w:type="spellEnd"/>
      <w:r w:rsidR="009E11DA">
        <w:rPr>
          <w:rFonts w:hint="eastAsia"/>
          <w:sz w:val="24"/>
        </w:rPr>
        <w:t>架构下）</w:t>
      </w:r>
      <w:r w:rsidRPr="001140C4">
        <w:rPr>
          <w:rFonts w:hint="eastAsia"/>
          <w:sz w:val="24"/>
        </w:rPr>
        <w:t>的本机语言运行。</w:t>
      </w:r>
      <w:r w:rsidRPr="001140C4">
        <w:rPr>
          <w:rFonts w:hint="eastAsia"/>
          <w:sz w:val="24"/>
        </w:rPr>
        <w:t xml:space="preserve"> </w:t>
      </w:r>
      <w:r w:rsidRPr="001140C4">
        <w:rPr>
          <w:rFonts w:hint="eastAsia"/>
          <w:sz w:val="24"/>
        </w:rPr>
        <w:t>同时，内存管理器</w:t>
      </w:r>
      <w:r w:rsidR="009E11DA">
        <w:rPr>
          <w:rFonts w:hint="eastAsia"/>
          <w:sz w:val="24"/>
        </w:rPr>
        <w:t>排除</w:t>
      </w:r>
      <w:r w:rsidRPr="001140C4">
        <w:rPr>
          <w:rFonts w:hint="eastAsia"/>
          <w:sz w:val="24"/>
        </w:rPr>
        <w:t>出现零碎内存的可能性，并</w:t>
      </w:r>
      <w:r w:rsidR="00453F82">
        <w:rPr>
          <w:rFonts w:hint="eastAsia"/>
          <w:sz w:val="24"/>
        </w:rPr>
        <w:t>扩大</w:t>
      </w:r>
      <w:r w:rsidRPr="001140C4">
        <w:rPr>
          <w:rFonts w:hint="eastAsia"/>
          <w:sz w:val="24"/>
        </w:rPr>
        <w:t>了内存引用区域</w:t>
      </w:r>
      <w:r w:rsidR="00453F82">
        <w:rPr>
          <w:rFonts w:hint="eastAsia"/>
          <w:sz w:val="24"/>
        </w:rPr>
        <w:t>可以</w:t>
      </w:r>
      <w:r w:rsidRPr="001140C4">
        <w:rPr>
          <w:rFonts w:hint="eastAsia"/>
          <w:sz w:val="24"/>
        </w:rPr>
        <w:t>进一步提高</w:t>
      </w:r>
      <w:r w:rsidR="00453F82">
        <w:rPr>
          <w:rFonts w:hint="eastAsia"/>
          <w:sz w:val="24"/>
        </w:rPr>
        <w:t>应用程序的</w:t>
      </w:r>
      <w:r w:rsidRPr="001140C4">
        <w:rPr>
          <w:rFonts w:hint="eastAsia"/>
          <w:sz w:val="24"/>
        </w:rPr>
        <w:t>性能。</w:t>
      </w:r>
    </w:p>
    <w:p w14:paraId="7B387E35" w14:textId="498A33C8" w:rsidR="00072081" w:rsidRDefault="001140C4">
      <w:pPr>
        <w:spacing w:line="440" w:lineRule="exact"/>
        <w:ind w:firstLineChars="200" w:firstLine="480"/>
        <w:rPr>
          <w:sz w:val="24"/>
        </w:rPr>
      </w:pPr>
      <w:r w:rsidRPr="001140C4">
        <w:rPr>
          <w:rFonts w:hint="eastAsia"/>
          <w:sz w:val="24"/>
        </w:rPr>
        <w:t>最后，运行时可由高性能的服务器端应用</w:t>
      </w:r>
      <w:r w:rsidR="00706C18">
        <w:rPr>
          <w:rFonts w:hint="eastAsia"/>
          <w:sz w:val="24"/>
        </w:rPr>
        <w:t>程序</w:t>
      </w:r>
      <w:r w:rsidRPr="001140C4">
        <w:rPr>
          <w:rFonts w:hint="eastAsia"/>
          <w:sz w:val="24"/>
        </w:rPr>
        <w:t>（如</w:t>
      </w:r>
      <w:r w:rsidRPr="001140C4">
        <w:rPr>
          <w:rFonts w:hint="eastAsia"/>
          <w:sz w:val="24"/>
        </w:rPr>
        <w:t xml:space="preserve"> Microsoft SQL Server </w:t>
      </w:r>
      <w:r w:rsidRPr="001140C4">
        <w:rPr>
          <w:rFonts w:hint="eastAsia"/>
          <w:sz w:val="24"/>
        </w:rPr>
        <w:t>和</w:t>
      </w:r>
      <w:r w:rsidRPr="001140C4">
        <w:rPr>
          <w:rFonts w:hint="eastAsia"/>
          <w:sz w:val="24"/>
        </w:rPr>
        <w:t xml:space="preserve"> Internet Information Services (IIS)</w:t>
      </w:r>
      <w:r w:rsidRPr="001140C4">
        <w:rPr>
          <w:rFonts w:hint="eastAsia"/>
          <w:sz w:val="24"/>
        </w:rPr>
        <w:t>）承载。</w:t>
      </w:r>
      <w:r w:rsidRPr="001140C4">
        <w:rPr>
          <w:rFonts w:hint="eastAsia"/>
          <w:sz w:val="24"/>
        </w:rPr>
        <w:t xml:space="preserve"> </w:t>
      </w:r>
      <w:r w:rsidR="00706C18">
        <w:rPr>
          <w:rFonts w:hint="eastAsia"/>
          <w:sz w:val="24"/>
        </w:rPr>
        <w:t>这些</w:t>
      </w:r>
      <w:r w:rsidRPr="001140C4">
        <w:rPr>
          <w:rFonts w:hint="eastAsia"/>
          <w:sz w:val="24"/>
        </w:rPr>
        <w:t>基础结构</w:t>
      </w:r>
      <w:r w:rsidR="00706C18">
        <w:rPr>
          <w:rFonts w:hint="eastAsia"/>
          <w:sz w:val="24"/>
        </w:rPr>
        <w:t>可以使</w:t>
      </w:r>
      <w:r w:rsidRPr="001140C4">
        <w:rPr>
          <w:rFonts w:hint="eastAsia"/>
          <w:sz w:val="24"/>
        </w:rPr>
        <w:t>您在享受支持运行时承载的行业最佳企业服务器的优越性能的同时，</w:t>
      </w:r>
      <w:r w:rsidR="00706C18">
        <w:rPr>
          <w:rFonts w:hint="eastAsia"/>
          <w:sz w:val="24"/>
        </w:rPr>
        <w:t>也</w:t>
      </w:r>
      <w:r w:rsidRPr="001140C4">
        <w:rPr>
          <w:rFonts w:hint="eastAsia"/>
          <w:sz w:val="24"/>
        </w:rPr>
        <w:t>能够使用托管代码</w:t>
      </w:r>
      <w:r w:rsidR="00706C18">
        <w:rPr>
          <w:rFonts w:hint="eastAsia"/>
          <w:sz w:val="24"/>
        </w:rPr>
        <w:t>来</w:t>
      </w:r>
      <w:r w:rsidRPr="001140C4">
        <w:rPr>
          <w:rFonts w:hint="eastAsia"/>
          <w:sz w:val="24"/>
        </w:rPr>
        <w:t>编写</w:t>
      </w:r>
      <w:r w:rsidR="00706C18">
        <w:rPr>
          <w:rFonts w:hint="eastAsia"/>
          <w:sz w:val="24"/>
        </w:rPr>
        <w:t>新的</w:t>
      </w:r>
      <w:r w:rsidRPr="001140C4">
        <w:rPr>
          <w:rFonts w:hint="eastAsia"/>
          <w:sz w:val="24"/>
        </w:rPr>
        <w:t>业务逻辑。</w:t>
      </w:r>
    </w:p>
    <w:p w14:paraId="4258432F" w14:textId="77777777" w:rsidR="00072081" w:rsidRDefault="00072081" w:rsidP="001140C4">
      <w:pPr>
        <w:spacing w:line="440" w:lineRule="exact"/>
        <w:ind w:firstLineChars="200" w:firstLine="480"/>
        <w:rPr>
          <w:sz w:val="24"/>
        </w:rPr>
      </w:pPr>
    </w:p>
    <w:p w14:paraId="730809E3" w14:textId="77777777" w:rsidR="00727B4D" w:rsidRPr="002055A5" w:rsidRDefault="00727B4D" w:rsidP="002055A5">
      <w:pPr>
        <w:spacing w:line="440" w:lineRule="exact"/>
        <w:outlineLvl w:val="1"/>
        <w:rPr>
          <w:b/>
          <w:sz w:val="28"/>
          <w:szCs w:val="28"/>
        </w:rPr>
      </w:pPr>
      <w:bookmarkStart w:id="40" w:name="_Toc8414003"/>
      <w:r w:rsidRPr="002055A5">
        <w:rPr>
          <w:rFonts w:hint="eastAsia"/>
          <w:b/>
          <w:sz w:val="28"/>
          <w:szCs w:val="28"/>
        </w:rPr>
        <w:t>2.2</w:t>
      </w:r>
      <w:r w:rsidRPr="002055A5">
        <w:rPr>
          <w:b/>
          <w:sz w:val="28"/>
          <w:szCs w:val="28"/>
        </w:rPr>
        <w:t xml:space="preserve"> </w:t>
      </w:r>
      <w:proofErr w:type="spellStart"/>
      <w:r w:rsidRPr="002055A5">
        <w:rPr>
          <w:rFonts w:hint="eastAsia"/>
          <w:b/>
          <w:sz w:val="28"/>
          <w:szCs w:val="28"/>
        </w:rPr>
        <w:t>wpf</w:t>
      </w:r>
      <w:bookmarkEnd w:id="40"/>
      <w:proofErr w:type="spellEnd"/>
    </w:p>
    <w:p w14:paraId="16702C86" w14:textId="30340353" w:rsidR="00727B4D" w:rsidRDefault="006C3023" w:rsidP="00CA16C7">
      <w:pPr>
        <w:spacing w:line="440" w:lineRule="exact"/>
        <w:ind w:firstLineChars="200" w:firstLine="480"/>
        <w:rPr>
          <w:sz w:val="24"/>
        </w:rPr>
      </w:pPr>
      <w:r w:rsidRPr="00CA16C7">
        <w:rPr>
          <w:rFonts w:hint="eastAsia"/>
          <w:sz w:val="24"/>
        </w:rPr>
        <w:t xml:space="preserve">WPF </w:t>
      </w:r>
      <w:r w:rsidRPr="00CA16C7">
        <w:rPr>
          <w:rFonts w:hint="eastAsia"/>
          <w:sz w:val="24"/>
        </w:rPr>
        <w:t>的核心是一个与分辨率</w:t>
      </w:r>
      <w:r w:rsidR="00E06804">
        <w:rPr>
          <w:rFonts w:hint="eastAsia"/>
          <w:sz w:val="24"/>
        </w:rPr>
        <w:t>没有任何关系</w:t>
      </w:r>
      <w:r w:rsidRPr="00CA16C7">
        <w:rPr>
          <w:rFonts w:hint="eastAsia"/>
          <w:sz w:val="24"/>
        </w:rPr>
        <w:t>且基于矢量</w:t>
      </w:r>
      <w:r w:rsidR="00E06804">
        <w:rPr>
          <w:rFonts w:hint="eastAsia"/>
          <w:sz w:val="24"/>
        </w:rPr>
        <w:t>图形</w:t>
      </w:r>
      <w:r w:rsidRPr="00CA16C7">
        <w:rPr>
          <w:rFonts w:hint="eastAsia"/>
          <w:sz w:val="24"/>
        </w:rPr>
        <w:t>的呈现</w:t>
      </w:r>
      <w:r w:rsidR="00E06804">
        <w:rPr>
          <w:rFonts w:hint="eastAsia"/>
          <w:sz w:val="24"/>
        </w:rPr>
        <w:t>试图</w:t>
      </w:r>
      <w:r w:rsidRPr="00CA16C7">
        <w:rPr>
          <w:rFonts w:hint="eastAsia"/>
          <w:sz w:val="24"/>
        </w:rPr>
        <w:t>引擎，旨在</w:t>
      </w:r>
      <w:r w:rsidR="00E06804">
        <w:rPr>
          <w:rFonts w:hint="eastAsia"/>
          <w:sz w:val="24"/>
        </w:rPr>
        <w:t>发挥出</w:t>
      </w:r>
      <w:r w:rsidRPr="00CA16C7">
        <w:rPr>
          <w:rFonts w:hint="eastAsia"/>
          <w:sz w:val="24"/>
        </w:rPr>
        <w:t>现代图形硬件</w:t>
      </w:r>
      <w:r w:rsidR="00E06804">
        <w:rPr>
          <w:rFonts w:hint="eastAsia"/>
          <w:sz w:val="24"/>
        </w:rPr>
        <w:t>的最大效果</w:t>
      </w:r>
      <w:r w:rsidRPr="00CA16C7">
        <w:rPr>
          <w:rFonts w:hint="eastAsia"/>
          <w:sz w:val="24"/>
        </w:rPr>
        <w:t>。</w:t>
      </w:r>
      <w:r w:rsidRPr="00CA16C7">
        <w:rPr>
          <w:rFonts w:hint="eastAsia"/>
          <w:sz w:val="24"/>
        </w:rPr>
        <w:t xml:space="preserve"> WPF </w:t>
      </w:r>
      <w:r w:rsidRPr="00CA16C7">
        <w:rPr>
          <w:rFonts w:hint="eastAsia"/>
          <w:sz w:val="24"/>
        </w:rPr>
        <w:t>通过一套完善的应用程序开发功能对</w:t>
      </w:r>
      <w:proofErr w:type="gramStart"/>
      <w:r w:rsidRPr="00CA16C7">
        <w:rPr>
          <w:rFonts w:hint="eastAsia"/>
          <w:sz w:val="24"/>
        </w:rPr>
        <w:t>该核心</w:t>
      </w:r>
      <w:proofErr w:type="gramEnd"/>
      <w:r w:rsidR="00FE1AA4">
        <w:rPr>
          <w:rFonts w:hint="eastAsia"/>
          <w:sz w:val="24"/>
        </w:rPr>
        <w:t>功能</w:t>
      </w:r>
      <w:r w:rsidRPr="00CA16C7">
        <w:rPr>
          <w:rFonts w:hint="eastAsia"/>
          <w:sz w:val="24"/>
        </w:rPr>
        <w:t>进行了扩展，这些功能包括</w:t>
      </w:r>
      <w:r w:rsidR="00BD3CF2">
        <w:rPr>
          <w:rFonts w:hint="eastAsia"/>
          <w:sz w:val="24"/>
        </w:rPr>
        <w:t>了</w:t>
      </w:r>
      <w:r w:rsidRPr="00CA16C7">
        <w:rPr>
          <w:rFonts w:hint="eastAsia"/>
          <w:sz w:val="24"/>
        </w:rPr>
        <w:t>可扩展应用程序标记语言</w:t>
      </w:r>
      <w:r w:rsidRPr="00CA16C7">
        <w:rPr>
          <w:rFonts w:hint="eastAsia"/>
          <w:sz w:val="24"/>
        </w:rPr>
        <w:t xml:space="preserve"> (XAML</w:t>
      </w:r>
      <w:r w:rsidR="00D4001A">
        <w:rPr>
          <w:rFonts w:hint="eastAsia"/>
          <w:sz w:val="24"/>
        </w:rPr>
        <w:t>，基于</w:t>
      </w:r>
      <w:r w:rsidR="00D4001A">
        <w:rPr>
          <w:rFonts w:hint="eastAsia"/>
          <w:sz w:val="24"/>
        </w:rPr>
        <w:t>xml</w:t>
      </w:r>
      <w:r w:rsidRPr="00CA16C7">
        <w:rPr>
          <w:rFonts w:hint="eastAsia"/>
          <w:sz w:val="24"/>
        </w:rPr>
        <w:t>)</w:t>
      </w:r>
      <w:r w:rsidRPr="00CA16C7">
        <w:rPr>
          <w:rFonts w:hint="eastAsia"/>
          <w:sz w:val="24"/>
        </w:rPr>
        <w:t>、数据绑定、</w:t>
      </w:r>
      <w:r w:rsidR="00D4001A" w:rsidRPr="00CA16C7">
        <w:rPr>
          <w:rFonts w:hint="eastAsia"/>
          <w:sz w:val="24"/>
        </w:rPr>
        <w:t>二维和三维图形、</w:t>
      </w:r>
      <w:r w:rsidRPr="00CA16C7">
        <w:rPr>
          <w:rFonts w:hint="eastAsia"/>
          <w:sz w:val="24"/>
        </w:rPr>
        <w:t>布局、</w:t>
      </w:r>
      <w:r w:rsidR="00D4001A" w:rsidRPr="00CA16C7">
        <w:rPr>
          <w:rFonts w:hint="eastAsia"/>
          <w:sz w:val="24"/>
        </w:rPr>
        <w:t>模板、文档、</w:t>
      </w:r>
      <w:r w:rsidRPr="00CA16C7">
        <w:rPr>
          <w:rFonts w:hint="eastAsia"/>
          <w:sz w:val="24"/>
        </w:rPr>
        <w:t>动画、</w:t>
      </w:r>
      <w:r w:rsidR="00D4001A" w:rsidRPr="00CA16C7">
        <w:rPr>
          <w:rFonts w:hint="eastAsia"/>
          <w:sz w:val="24"/>
        </w:rPr>
        <w:t>控件、</w:t>
      </w:r>
      <w:r w:rsidR="00497026" w:rsidRPr="00CA16C7">
        <w:rPr>
          <w:rFonts w:hint="eastAsia"/>
          <w:sz w:val="24"/>
        </w:rPr>
        <w:t>模板、文档、</w:t>
      </w:r>
      <w:r w:rsidRPr="00CA16C7">
        <w:rPr>
          <w:rFonts w:hint="eastAsia"/>
          <w:sz w:val="24"/>
        </w:rPr>
        <w:t>样式、媒体、文本和版式。</w:t>
      </w:r>
      <w:r w:rsidRPr="00CA16C7">
        <w:rPr>
          <w:rFonts w:hint="eastAsia"/>
          <w:sz w:val="24"/>
        </w:rPr>
        <w:t>.NET Framework</w:t>
      </w:r>
      <w:r w:rsidR="00287168">
        <w:rPr>
          <w:rFonts w:hint="eastAsia"/>
          <w:sz w:val="24"/>
        </w:rPr>
        <w:t>包含了</w:t>
      </w:r>
      <w:proofErr w:type="spellStart"/>
      <w:r w:rsidR="00287168">
        <w:rPr>
          <w:rFonts w:hint="eastAsia"/>
          <w:sz w:val="24"/>
        </w:rPr>
        <w:t>wpf</w:t>
      </w:r>
      <w:proofErr w:type="spellEnd"/>
      <w:r w:rsidRPr="00CA16C7">
        <w:rPr>
          <w:rFonts w:hint="eastAsia"/>
          <w:sz w:val="24"/>
        </w:rPr>
        <w:t>，因此你</w:t>
      </w:r>
      <w:r w:rsidR="005A0439">
        <w:rPr>
          <w:rFonts w:hint="eastAsia"/>
          <w:sz w:val="24"/>
        </w:rPr>
        <w:t>也</w:t>
      </w:r>
      <w:r w:rsidRPr="00CA16C7">
        <w:rPr>
          <w:rFonts w:hint="eastAsia"/>
          <w:sz w:val="24"/>
        </w:rPr>
        <w:t>可以生成整合其他</w:t>
      </w:r>
      <w:r w:rsidRPr="00CA16C7">
        <w:rPr>
          <w:rFonts w:hint="eastAsia"/>
          <w:sz w:val="24"/>
        </w:rPr>
        <w:t xml:space="preserve"> .NET Framework </w:t>
      </w:r>
      <w:r w:rsidRPr="00CA16C7">
        <w:rPr>
          <w:rFonts w:hint="eastAsia"/>
          <w:sz w:val="24"/>
        </w:rPr>
        <w:t>类库元素的应用程序。</w:t>
      </w:r>
    </w:p>
    <w:p w14:paraId="56704890" w14:textId="77777777" w:rsidR="007E68B8" w:rsidRDefault="007E68B8" w:rsidP="00CA16C7">
      <w:pPr>
        <w:spacing w:line="440" w:lineRule="exact"/>
        <w:ind w:firstLineChars="200" w:firstLine="480"/>
        <w:rPr>
          <w:sz w:val="24"/>
        </w:rPr>
      </w:pPr>
    </w:p>
    <w:p w14:paraId="5357DFDF" w14:textId="11959849" w:rsidR="003E35B3" w:rsidRDefault="003E35B3" w:rsidP="003E35B3">
      <w:pPr>
        <w:ind w:firstLineChars="200" w:firstLine="420"/>
        <w:jc w:val="center"/>
        <w:rPr>
          <w:sz w:val="24"/>
        </w:rPr>
      </w:pPr>
      <w:r>
        <w:rPr>
          <w:noProof/>
        </w:rPr>
        <w:drawing>
          <wp:inline distT="0" distB="0" distL="0" distR="0" wp14:anchorId="249830BC" wp14:editId="071AC235">
            <wp:extent cx="2860675" cy="1548130"/>
            <wp:effectExtent l="0" t="0" r="0" b="0"/>
            <wp:docPr id="7" name="图片 7" descr="http://a0.att.hudong.com/71/46/01100000000000144722466556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0.att.hudong.com/71/46/011000000000001447224665569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1548130"/>
                    </a:xfrm>
                    <a:prstGeom prst="rect">
                      <a:avLst/>
                    </a:prstGeom>
                    <a:noFill/>
                    <a:ln>
                      <a:noFill/>
                    </a:ln>
                  </pic:spPr>
                </pic:pic>
              </a:graphicData>
            </a:graphic>
          </wp:inline>
        </w:drawing>
      </w:r>
    </w:p>
    <w:p w14:paraId="32FFD434" w14:textId="3E571C49" w:rsidR="005F6B13" w:rsidRPr="00CA16C7" w:rsidRDefault="005F6B13" w:rsidP="003E35B3">
      <w:pPr>
        <w:ind w:firstLineChars="200" w:firstLine="480"/>
        <w:jc w:val="center"/>
        <w:rPr>
          <w:sz w:val="24"/>
        </w:rPr>
      </w:pPr>
      <w:r>
        <w:rPr>
          <w:rFonts w:hint="eastAsia"/>
          <w:sz w:val="24"/>
        </w:rPr>
        <w:t>图</w:t>
      </w:r>
      <w:r>
        <w:rPr>
          <w:rFonts w:hint="eastAsia"/>
          <w:sz w:val="24"/>
        </w:rPr>
        <w:t>2-3</w:t>
      </w:r>
      <w:r w:rsidR="00CF59AF">
        <w:rPr>
          <w:sz w:val="24"/>
        </w:rPr>
        <w:t xml:space="preserve"> </w:t>
      </w:r>
      <w:proofErr w:type="spellStart"/>
      <w:r w:rsidR="00CF59AF">
        <w:rPr>
          <w:rFonts w:hint="eastAsia"/>
          <w:sz w:val="24"/>
        </w:rPr>
        <w:t>wpf</w:t>
      </w:r>
      <w:proofErr w:type="spellEnd"/>
      <w:r w:rsidR="00CF59AF">
        <w:rPr>
          <w:rFonts w:hint="eastAsia"/>
          <w:sz w:val="24"/>
        </w:rPr>
        <w:t>结构图</w:t>
      </w:r>
    </w:p>
    <w:p w14:paraId="6868C940" w14:textId="77777777" w:rsidR="006C3023" w:rsidRPr="00CA16C7" w:rsidRDefault="006C3023" w:rsidP="00CA16C7">
      <w:pPr>
        <w:spacing w:line="440" w:lineRule="exact"/>
        <w:ind w:firstLineChars="200" w:firstLine="480"/>
        <w:rPr>
          <w:sz w:val="24"/>
        </w:rPr>
      </w:pPr>
      <w:r w:rsidRPr="00CA16C7">
        <w:rPr>
          <w:rFonts w:hint="eastAsia"/>
          <w:sz w:val="24"/>
        </w:rPr>
        <w:lastRenderedPageBreak/>
        <w:t>通过</w:t>
      </w:r>
      <w:r w:rsidRPr="00CA16C7">
        <w:rPr>
          <w:rFonts w:hint="eastAsia"/>
          <w:sz w:val="24"/>
        </w:rPr>
        <w:t xml:space="preserve"> WPF</w:t>
      </w:r>
      <w:r w:rsidRPr="00CA16C7">
        <w:rPr>
          <w:rFonts w:hint="eastAsia"/>
          <w:sz w:val="24"/>
        </w:rPr>
        <w:t>，可以使用标记和代码隐藏开发应用程序，这是</w:t>
      </w:r>
      <w:r w:rsidRPr="00CA16C7">
        <w:rPr>
          <w:rFonts w:hint="eastAsia"/>
          <w:sz w:val="24"/>
        </w:rPr>
        <w:t xml:space="preserve"> ASP.NET </w:t>
      </w:r>
      <w:r w:rsidRPr="00CA16C7">
        <w:rPr>
          <w:rFonts w:hint="eastAsia"/>
          <w:sz w:val="24"/>
        </w:rPr>
        <w:t>开发人员已经熟悉的体验。</w:t>
      </w:r>
      <w:r w:rsidRPr="00CA16C7">
        <w:rPr>
          <w:rFonts w:hint="eastAsia"/>
          <w:sz w:val="24"/>
        </w:rPr>
        <w:t xml:space="preserve"> </w:t>
      </w:r>
      <w:r w:rsidRPr="00CA16C7">
        <w:rPr>
          <w:rFonts w:hint="eastAsia"/>
          <w:sz w:val="24"/>
        </w:rPr>
        <w:t>通常使用</w:t>
      </w:r>
      <w:r w:rsidRPr="00CA16C7">
        <w:rPr>
          <w:rFonts w:hint="eastAsia"/>
          <w:sz w:val="24"/>
        </w:rPr>
        <w:t xml:space="preserve"> XAML </w:t>
      </w:r>
      <w:r w:rsidRPr="00CA16C7">
        <w:rPr>
          <w:rFonts w:hint="eastAsia"/>
          <w:sz w:val="24"/>
        </w:rPr>
        <w:t>标记</w:t>
      </w:r>
      <w:r w:rsidR="00850BC3">
        <w:rPr>
          <w:rFonts w:hint="eastAsia"/>
          <w:sz w:val="24"/>
        </w:rPr>
        <w:t>语言来</w:t>
      </w:r>
      <w:r w:rsidRPr="00CA16C7">
        <w:rPr>
          <w:rFonts w:hint="eastAsia"/>
          <w:sz w:val="24"/>
        </w:rPr>
        <w:t>实现应用程序的外观</w:t>
      </w:r>
      <w:r w:rsidR="00850BC3">
        <w:rPr>
          <w:rFonts w:hint="eastAsia"/>
          <w:sz w:val="24"/>
        </w:rPr>
        <w:t>即</w:t>
      </w:r>
      <w:proofErr w:type="spellStart"/>
      <w:r w:rsidR="00850BC3">
        <w:rPr>
          <w:rFonts w:hint="eastAsia"/>
          <w:sz w:val="24"/>
        </w:rPr>
        <w:t>ui</w:t>
      </w:r>
      <w:proofErr w:type="spellEnd"/>
      <w:r w:rsidR="00850BC3">
        <w:rPr>
          <w:rFonts w:hint="eastAsia"/>
          <w:sz w:val="24"/>
        </w:rPr>
        <w:t>层</w:t>
      </w:r>
      <w:r w:rsidRPr="00CA16C7">
        <w:rPr>
          <w:rFonts w:hint="eastAsia"/>
          <w:sz w:val="24"/>
        </w:rPr>
        <w:t>，同时使用</w:t>
      </w:r>
      <w:r w:rsidR="00850BC3">
        <w:rPr>
          <w:rFonts w:hint="eastAsia"/>
          <w:sz w:val="24"/>
        </w:rPr>
        <w:t>面向</w:t>
      </w:r>
      <w:r w:rsidR="00850BC3">
        <w:rPr>
          <w:rFonts w:hint="eastAsia"/>
          <w:sz w:val="24"/>
        </w:rPr>
        <w:t>.</w:t>
      </w:r>
      <w:r w:rsidR="00850BC3">
        <w:rPr>
          <w:sz w:val="24"/>
        </w:rPr>
        <w:t>net</w:t>
      </w:r>
      <w:r w:rsidR="00850BC3">
        <w:rPr>
          <w:rFonts w:hint="eastAsia"/>
          <w:sz w:val="24"/>
        </w:rPr>
        <w:t>平台下的</w:t>
      </w:r>
      <w:r w:rsidRPr="00CA16C7">
        <w:rPr>
          <w:rFonts w:hint="eastAsia"/>
          <w:sz w:val="24"/>
        </w:rPr>
        <w:t>托管编程语言（代码</w:t>
      </w:r>
      <w:r w:rsidR="00850BC3">
        <w:rPr>
          <w:rFonts w:hint="eastAsia"/>
          <w:sz w:val="24"/>
        </w:rPr>
        <w:t>后置</w:t>
      </w:r>
      <w:r w:rsidRPr="00CA16C7">
        <w:rPr>
          <w:rFonts w:hint="eastAsia"/>
          <w:sz w:val="24"/>
        </w:rPr>
        <w:t>）来实现</w:t>
      </w:r>
      <w:r w:rsidR="00850BC3">
        <w:rPr>
          <w:rFonts w:hint="eastAsia"/>
          <w:sz w:val="24"/>
        </w:rPr>
        <w:t>应用程序的种种</w:t>
      </w:r>
      <w:r w:rsidRPr="00CA16C7">
        <w:rPr>
          <w:rFonts w:hint="eastAsia"/>
          <w:sz w:val="24"/>
        </w:rPr>
        <w:t>行为。</w:t>
      </w:r>
      <w:r w:rsidRPr="00CA16C7">
        <w:rPr>
          <w:rFonts w:hint="eastAsia"/>
          <w:sz w:val="24"/>
        </w:rPr>
        <w:t xml:space="preserve"> </w:t>
      </w:r>
      <w:r w:rsidRPr="00CA16C7">
        <w:rPr>
          <w:rFonts w:hint="eastAsia"/>
          <w:sz w:val="24"/>
        </w:rPr>
        <w:t>这种外观和行为的分离具有以下优点：</w:t>
      </w:r>
    </w:p>
    <w:p w14:paraId="16FD7B69" w14:textId="77777777" w:rsidR="00727B4D" w:rsidRPr="00CA16C7" w:rsidRDefault="006C3023" w:rsidP="00CA16C7">
      <w:pPr>
        <w:spacing w:line="440" w:lineRule="exact"/>
        <w:ind w:firstLineChars="200" w:firstLine="480"/>
        <w:rPr>
          <w:sz w:val="24"/>
        </w:rPr>
      </w:pPr>
      <w:r w:rsidRPr="00CA16C7">
        <w:rPr>
          <w:rFonts w:hint="eastAsia"/>
          <w:sz w:val="24"/>
        </w:rPr>
        <w:t>降低了</w:t>
      </w:r>
      <w:r w:rsidR="006604A5">
        <w:rPr>
          <w:rFonts w:hint="eastAsia"/>
          <w:sz w:val="24"/>
        </w:rPr>
        <w:t>项目的</w:t>
      </w:r>
      <w:r w:rsidRPr="00CA16C7">
        <w:rPr>
          <w:rFonts w:hint="eastAsia"/>
          <w:sz w:val="24"/>
        </w:rPr>
        <w:t>开发和维护成本，因为特定于</w:t>
      </w:r>
      <w:r w:rsidR="007A1075">
        <w:rPr>
          <w:rFonts w:hint="eastAsia"/>
          <w:sz w:val="24"/>
        </w:rPr>
        <w:t>应用程序的</w:t>
      </w:r>
      <w:r w:rsidRPr="00CA16C7">
        <w:rPr>
          <w:rFonts w:hint="eastAsia"/>
          <w:sz w:val="24"/>
        </w:rPr>
        <w:t>外观的标记与</w:t>
      </w:r>
      <w:r w:rsidR="008228F5">
        <w:rPr>
          <w:rFonts w:hint="eastAsia"/>
          <w:sz w:val="24"/>
        </w:rPr>
        <w:t>其</w:t>
      </w:r>
      <w:r w:rsidRPr="00CA16C7">
        <w:rPr>
          <w:rFonts w:hint="eastAsia"/>
          <w:sz w:val="24"/>
        </w:rPr>
        <w:t>特定于行为的代码</w:t>
      </w:r>
      <w:r w:rsidR="00C10EC9">
        <w:rPr>
          <w:rFonts w:hint="eastAsia"/>
          <w:sz w:val="24"/>
        </w:rPr>
        <w:t>是分开的不是有着很强的耦合性</w:t>
      </w:r>
      <w:r w:rsidRPr="00CA16C7">
        <w:rPr>
          <w:rFonts w:hint="eastAsia"/>
          <w:sz w:val="24"/>
        </w:rPr>
        <w:t>。</w:t>
      </w:r>
    </w:p>
    <w:p w14:paraId="157438D9" w14:textId="77777777" w:rsidR="00CA16C7" w:rsidRPr="00CA16C7" w:rsidRDefault="006B6DBE" w:rsidP="00CA16C7">
      <w:pPr>
        <w:spacing w:line="440" w:lineRule="exact"/>
        <w:ind w:firstLineChars="200" w:firstLine="480"/>
        <w:rPr>
          <w:sz w:val="24"/>
        </w:rPr>
      </w:pPr>
      <w:r>
        <w:rPr>
          <w:rFonts w:hint="eastAsia"/>
          <w:sz w:val="24"/>
        </w:rPr>
        <w:t>通过这种方式</w:t>
      </w:r>
      <w:r w:rsidR="00CA16C7" w:rsidRPr="00CA16C7">
        <w:rPr>
          <w:rFonts w:hint="eastAsia"/>
          <w:sz w:val="24"/>
        </w:rPr>
        <w:t>开发</w:t>
      </w:r>
      <w:r>
        <w:rPr>
          <w:rFonts w:hint="eastAsia"/>
          <w:sz w:val="24"/>
        </w:rPr>
        <w:t>效率得到了提高</w:t>
      </w:r>
      <w:r w:rsidR="00CA16C7" w:rsidRPr="00CA16C7">
        <w:rPr>
          <w:rFonts w:hint="eastAsia"/>
          <w:sz w:val="24"/>
        </w:rPr>
        <w:t>，因为设计人员在</w:t>
      </w:r>
      <w:r>
        <w:rPr>
          <w:rFonts w:hint="eastAsia"/>
          <w:sz w:val="24"/>
        </w:rPr>
        <w:t>实现和设计</w:t>
      </w:r>
      <w:r w:rsidR="00CA16C7" w:rsidRPr="00CA16C7">
        <w:rPr>
          <w:rFonts w:hint="eastAsia"/>
          <w:sz w:val="24"/>
        </w:rPr>
        <w:t>应用程序外观的同时，</w:t>
      </w:r>
      <w:r>
        <w:rPr>
          <w:rFonts w:hint="eastAsia"/>
          <w:sz w:val="24"/>
        </w:rPr>
        <w:t>其他的</w:t>
      </w:r>
      <w:r w:rsidR="00CA16C7" w:rsidRPr="00CA16C7">
        <w:rPr>
          <w:rFonts w:hint="eastAsia"/>
          <w:sz w:val="24"/>
        </w:rPr>
        <w:t>开发人员可以实现应用程序的</w:t>
      </w:r>
      <w:r>
        <w:rPr>
          <w:rFonts w:hint="eastAsia"/>
          <w:sz w:val="24"/>
        </w:rPr>
        <w:t>种种</w:t>
      </w:r>
      <w:r w:rsidR="00CA16C7" w:rsidRPr="00CA16C7">
        <w:rPr>
          <w:rFonts w:hint="eastAsia"/>
          <w:sz w:val="24"/>
        </w:rPr>
        <w:t>行为。</w:t>
      </w:r>
    </w:p>
    <w:p w14:paraId="26B59E2C" w14:textId="77777777" w:rsidR="00832A80" w:rsidRPr="002055A5" w:rsidRDefault="001C1D38" w:rsidP="00CC4A39">
      <w:pPr>
        <w:spacing w:line="440" w:lineRule="exact"/>
        <w:outlineLvl w:val="1"/>
        <w:rPr>
          <w:b/>
          <w:sz w:val="28"/>
          <w:szCs w:val="28"/>
        </w:rPr>
      </w:pPr>
      <w:bookmarkStart w:id="41" w:name="_Toc8414004"/>
      <w:r>
        <w:rPr>
          <w:rFonts w:hint="eastAsia"/>
          <w:b/>
          <w:sz w:val="28"/>
          <w:szCs w:val="28"/>
        </w:rPr>
        <w:t>2</w:t>
      </w:r>
      <w:r w:rsidRPr="00062656">
        <w:rPr>
          <w:rFonts w:hint="eastAsia"/>
          <w:b/>
          <w:sz w:val="28"/>
          <w:szCs w:val="28"/>
        </w:rPr>
        <w:t>.</w:t>
      </w:r>
      <w:r w:rsidR="008A0DCE">
        <w:rPr>
          <w:rFonts w:hint="eastAsia"/>
          <w:b/>
          <w:sz w:val="28"/>
          <w:szCs w:val="28"/>
        </w:rPr>
        <w:t>3</w:t>
      </w:r>
      <w:r w:rsidR="00FB135A">
        <w:rPr>
          <w:rFonts w:hint="eastAsia"/>
          <w:b/>
          <w:sz w:val="28"/>
          <w:szCs w:val="28"/>
        </w:rPr>
        <w:t xml:space="preserve"> </w:t>
      </w:r>
      <w:r w:rsidR="008A0DCE">
        <w:rPr>
          <w:rFonts w:hint="eastAsia"/>
          <w:b/>
          <w:sz w:val="28"/>
          <w:szCs w:val="28"/>
        </w:rPr>
        <w:t>C#</w:t>
      </w:r>
      <w:r>
        <w:rPr>
          <w:rFonts w:hint="eastAsia"/>
          <w:b/>
          <w:sz w:val="28"/>
          <w:szCs w:val="28"/>
        </w:rPr>
        <w:t>简介</w:t>
      </w:r>
      <w:bookmarkEnd w:id="41"/>
    </w:p>
    <w:p w14:paraId="2081C073" w14:textId="1DE2A426" w:rsidR="00A07C1A" w:rsidRDefault="00A07C1A" w:rsidP="00997427">
      <w:pPr>
        <w:spacing w:line="440" w:lineRule="exact"/>
        <w:ind w:firstLineChars="200" w:firstLine="480"/>
        <w:rPr>
          <w:sz w:val="24"/>
        </w:rPr>
      </w:pPr>
      <w:r w:rsidRPr="00A07C1A">
        <w:rPr>
          <w:rFonts w:hint="eastAsia"/>
          <w:sz w:val="24"/>
        </w:rPr>
        <w:t>C</w:t>
      </w:r>
      <w:r w:rsidRPr="00A07C1A">
        <w:rPr>
          <w:rFonts w:hint="eastAsia"/>
          <w:sz w:val="24"/>
        </w:rPr>
        <w:t>＃是一种基于</w:t>
      </w:r>
      <w:r w:rsidRPr="00A07C1A">
        <w:rPr>
          <w:rFonts w:hint="eastAsia"/>
          <w:sz w:val="24"/>
        </w:rPr>
        <w:t>Microsoft</w:t>
      </w:r>
      <w:r w:rsidRPr="00A07C1A">
        <w:rPr>
          <w:rFonts w:hint="eastAsia"/>
          <w:sz w:val="24"/>
        </w:rPr>
        <w:t>引入的</w:t>
      </w:r>
      <w:r w:rsidRPr="00A07C1A">
        <w:rPr>
          <w:rFonts w:hint="eastAsia"/>
          <w:sz w:val="24"/>
        </w:rPr>
        <w:t>.NET</w:t>
      </w:r>
      <w:r w:rsidRPr="00A07C1A">
        <w:rPr>
          <w:rFonts w:hint="eastAsia"/>
          <w:sz w:val="24"/>
        </w:rPr>
        <w:t>框架的高级面向对象编程语言。</w:t>
      </w:r>
      <w:r w:rsidRPr="00A07C1A">
        <w:rPr>
          <w:rFonts w:hint="eastAsia"/>
          <w:sz w:val="24"/>
        </w:rPr>
        <w:t xml:space="preserve"> C</w:t>
      </w:r>
      <w:r w:rsidRPr="00A07C1A">
        <w:rPr>
          <w:rFonts w:hint="eastAsia"/>
          <w:sz w:val="24"/>
        </w:rPr>
        <w:t>＃基于</w:t>
      </w:r>
      <w:r w:rsidRPr="00A07C1A">
        <w:rPr>
          <w:rFonts w:hint="eastAsia"/>
          <w:sz w:val="24"/>
        </w:rPr>
        <w:t>.NET Framework</w:t>
      </w:r>
      <w:r w:rsidRPr="00A07C1A">
        <w:rPr>
          <w:rFonts w:hint="eastAsia"/>
          <w:sz w:val="24"/>
        </w:rPr>
        <w:t>类库，具有类似于</w:t>
      </w:r>
      <w:r w:rsidRPr="00A07C1A">
        <w:rPr>
          <w:rFonts w:hint="eastAsia"/>
          <w:sz w:val="24"/>
        </w:rPr>
        <w:t>Visual Basic</w:t>
      </w:r>
      <w:r w:rsidRPr="00A07C1A">
        <w:rPr>
          <w:rFonts w:hint="eastAsia"/>
          <w:sz w:val="24"/>
        </w:rPr>
        <w:t>的快速开发功能</w:t>
      </w:r>
      <w:r w:rsidR="00E42110">
        <w:rPr>
          <w:rFonts w:hint="eastAsia"/>
          <w:sz w:val="24"/>
        </w:rPr>
        <w:t>能力</w:t>
      </w:r>
      <w:r w:rsidRPr="00A07C1A">
        <w:rPr>
          <w:rFonts w:hint="eastAsia"/>
          <w:sz w:val="24"/>
        </w:rPr>
        <w:t>。</w:t>
      </w:r>
      <w:r w:rsidRPr="00A07C1A">
        <w:rPr>
          <w:rFonts w:hint="eastAsia"/>
          <w:sz w:val="24"/>
        </w:rPr>
        <w:t xml:space="preserve"> C</w:t>
      </w:r>
      <w:r w:rsidRPr="00A07C1A">
        <w:rPr>
          <w:rFonts w:hint="eastAsia"/>
          <w:sz w:val="24"/>
        </w:rPr>
        <w:t>＃是由</w:t>
      </w:r>
      <w:r w:rsidRPr="00A07C1A">
        <w:rPr>
          <w:rFonts w:hint="eastAsia"/>
          <w:sz w:val="24"/>
        </w:rPr>
        <w:t xml:space="preserve">Anders </w:t>
      </w:r>
      <w:proofErr w:type="spellStart"/>
      <w:r w:rsidRPr="00A07C1A">
        <w:rPr>
          <w:rFonts w:hint="eastAsia"/>
          <w:sz w:val="24"/>
        </w:rPr>
        <w:t>Hellsberg</w:t>
      </w:r>
      <w:proofErr w:type="spellEnd"/>
      <w:r w:rsidR="001B214F">
        <w:rPr>
          <w:rFonts w:hint="eastAsia"/>
          <w:sz w:val="24"/>
        </w:rPr>
        <w:t>语言学家</w:t>
      </w:r>
      <w:r w:rsidRPr="00A07C1A">
        <w:rPr>
          <w:rFonts w:hint="eastAsia"/>
          <w:sz w:val="24"/>
        </w:rPr>
        <w:t>开发的，他在</w:t>
      </w:r>
      <w:r w:rsidRPr="00A07C1A">
        <w:rPr>
          <w:rFonts w:hint="eastAsia"/>
          <w:sz w:val="24"/>
        </w:rPr>
        <w:t>2000</w:t>
      </w:r>
      <w:r w:rsidRPr="00A07C1A">
        <w:rPr>
          <w:rFonts w:hint="eastAsia"/>
          <w:sz w:val="24"/>
        </w:rPr>
        <w:t>年发布了该语言并希望用这种语言取代</w:t>
      </w:r>
      <w:r w:rsidRPr="00A07C1A">
        <w:rPr>
          <w:rFonts w:hint="eastAsia"/>
          <w:sz w:val="24"/>
        </w:rPr>
        <w:t>Java</w:t>
      </w:r>
      <w:r w:rsidRPr="00A07C1A">
        <w:rPr>
          <w:rFonts w:hint="eastAsia"/>
          <w:sz w:val="24"/>
        </w:rPr>
        <w:t>。</w:t>
      </w:r>
      <w:r w:rsidRPr="00A07C1A">
        <w:rPr>
          <w:rFonts w:hint="eastAsia"/>
          <w:sz w:val="24"/>
        </w:rPr>
        <w:t xml:space="preserve"> C</w:t>
      </w:r>
      <w:r w:rsidRPr="00A07C1A">
        <w:rPr>
          <w:rFonts w:hint="eastAsia"/>
          <w:sz w:val="24"/>
        </w:rPr>
        <w:t>＃已成为</w:t>
      </w:r>
      <w:proofErr w:type="spellStart"/>
      <w:r w:rsidRPr="00A07C1A">
        <w:rPr>
          <w:rFonts w:hint="eastAsia"/>
          <w:sz w:val="24"/>
        </w:rPr>
        <w:t>Ecma</w:t>
      </w:r>
      <w:proofErr w:type="spellEnd"/>
      <w:r w:rsidRPr="00A07C1A">
        <w:rPr>
          <w:rFonts w:hint="eastAsia"/>
          <w:sz w:val="24"/>
        </w:rPr>
        <w:t>国际和国际标准组织的标准规范。</w:t>
      </w:r>
    </w:p>
    <w:p w14:paraId="1AC0063F" w14:textId="02820ECC" w:rsidR="00AB1B01" w:rsidRDefault="00AB1B01" w:rsidP="00AB1B01">
      <w:pPr>
        <w:ind w:firstLineChars="200" w:firstLine="420"/>
        <w:jc w:val="center"/>
        <w:rPr>
          <w:sz w:val="24"/>
        </w:rPr>
      </w:pPr>
      <w:r>
        <w:rPr>
          <w:noProof/>
        </w:rPr>
        <w:drawing>
          <wp:inline distT="0" distB="0" distL="0" distR="0" wp14:anchorId="1A8B6D1A" wp14:editId="307F54F7">
            <wp:extent cx="3811270" cy="1901190"/>
            <wp:effectExtent l="0" t="0" r="0" b="3810"/>
            <wp:docPr id="8" name="图片 8" descr="http://p3.pstatp.com/large/dc1f0004b4b214f25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3.pstatp.com/large/dc1f0004b4b214f253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1901190"/>
                    </a:xfrm>
                    <a:prstGeom prst="rect">
                      <a:avLst/>
                    </a:prstGeom>
                    <a:noFill/>
                    <a:ln>
                      <a:noFill/>
                    </a:ln>
                  </pic:spPr>
                </pic:pic>
              </a:graphicData>
            </a:graphic>
          </wp:inline>
        </w:drawing>
      </w:r>
    </w:p>
    <w:p w14:paraId="527E633A" w14:textId="6040B4C4" w:rsidR="000053E7" w:rsidRDefault="00D543A0" w:rsidP="00AB1B01">
      <w:pPr>
        <w:ind w:firstLineChars="200" w:firstLine="480"/>
        <w:jc w:val="center"/>
        <w:rPr>
          <w:sz w:val="24"/>
        </w:rPr>
      </w:pPr>
      <w:r>
        <w:rPr>
          <w:rFonts w:hint="eastAsia"/>
          <w:sz w:val="24"/>
        </w:rPr>
        <w:t>图</w:t>
      </w:r>
      <w:r>
        <w:rPr>
          <w:rFonts w:hint="eastAsia"/>
          <w:sz w:val="24"/>
        </w:rPr>
        <w:t>2-4</w:t>
      </w:r>
      <w:r w:rsidR="00CF59AF">
        <w:rPr>
          <w:sz w:val="24"/>
        </w:rPr>
        <w:t xml:space="preserve"> </w:t>
      </w:r>
      <w:r w:rsidR="00CF59AF">
        <w:rPr>
          <w:rFonts w:hint="eastAsia"/>
          <w:sz w:val="24"/>
        </w:rPr>
        <w:t>C#</w:t>
      </w:r>
      <w:r w:rsidR="00CF59AF">
        <w:rPr>
          <w:rFonts w:hint="eastAsia"/>
          <w:sz w:val="24"/>
        </w:rPr>
        <w:t>简介示意图</w:t>
      </w:r>
    </w:p>
    <w:p w14:paraId="2CC0B3AD" w14:textId="77777777" w:rsidR="00997427" w:rsidRPr="00997427" w:rsidRDefault="00997427" w:rsidP="00997427">
      <w:pPr>
        <w:spacing w:line="440" w:lineRule="exact"/>
        <w:ind w:firstLineChars="200" w:firstLine="480"/>
        <w:rPr>
          <w:sz w:val="24"/>
        </w:rPr>
      </w:pPr>
      <w:r w:rsidRPr="00997427">
        <w:rPr>
          <w:rFonts w:hint="eastAsia"/>
          <w:sz w:val="24"/>
        </w:rPr>
        <w:t>ECMA</w:t>
      </w:r>
      <w:r w:rsidRPr="00997427">
        <w:rPr>
          <w:rFonts w:hint="eastAsia"/>
          <w:sz w:val="24"/>
        </w:rPr>
        <w:t>标准列出的</w:t>
      </w:r>
      <w:r w:rsidRPr="00997427">
        <w:rPr>
          <w:rFonts w:hint="eastAsia"/>
          <w:sz w:val="24"/>
        </w:rPr>
        <w:t>C#</w:t>
      </w:r>
      <w:r w:rsidRPr="00997427">
        <w:rPr>
          <w:rFonts w:hint="eastAsia"/>
          <w:sz w:val="24"/>
        </w:rPr>
        <w:t>设计目标：</w:t>
      </w:r>
    </w:p>
    <w:p w14:paraId="77B9BAA7" w14:textId="77777777" w:rsidR="00997427" w:rsidRPr="00997427" w:rsidRDefault="00997427" w:rsidP="00997427">
      <w:pPr>
        <w:spacing w:line="440" w:lineRule="exact"/>
        <w:ind w:firstLineChars="200" w:firstLine="480"/>
        <w:rPr>
          <w:sz w:val="24"/>
        </w:rPr>
      </w:pPr>
      <w:r w:rsidRPr="00997427">
        <w:rPr>
          <w:rFonts w:hint="eastAsia"/>
          <w:sz w:val="24"/>
        </w:rPr>
        <w:t>C#</w:t>
      </w:r>
      <w:r w:rsidRPr="00997427">
        <w:rPr>
          <w:rFonts w:hint="eastAsia"/>
          <w:sz w:val="24"/>
        </w:rPr>
        <w:t>旨在设计成为一种“简单、现代、通用”，以及面向对象的程序设计语言</w:t>
      </w:r>
    </w:p>
    <w:p w14:paraId="2B3A8B76" w14:textId="77777777" w:rsidR="00997427" w:rsidRPr="00997427" w:rsidRDefault="00AB431D" w:rsidP="00997427">
      <w:pPr>
        <w:spacing w:line="440" w:lineRule="exact"/>
        <w:ind w:firstLineChars="200" w:firstLine="480"/>
        <w:rPr>
          <w:sz w:val="24"/>
        </w:rPr>
      </w:pPr>
      <w:r>
        <w:rPr>
          <w:rFonts w:hint="eastAsia"/>
          <w:sz w:val="24"/>
        </w:rPr>
        <w:t>在这</w:t>
      </w:r>
      <w:r w:rsidR="00997427" w:rsidRPr="00997427">
        <w:rPr>
          <w:rFonts w:hint="eastAsia"/>
          <w:sz w:val="24"/>
        </w:rPr>
        <w:t>种语言的实现，应</w:t>
      </w:r>
      <w:r>
        <w:rPr>
          <w:rFonts w:hint="eastAsia"/>
          <w:sz w:val="24"/>
        </w:rPr>
        <w:t>该</w:t>
      </w:r>
      <w:r w:rsidR="00997427" w:rsidRPr="00997427">
        <w:rPr>
          <w:rFonts w:hint="eastAsia"/>
          <w:sz w:val="24"/>
        </w:rPr>
        <w:t>提供对于以下软件工程</w:t>
      </w:r>
      <w:r>
        <w:rPr>
          <w:rFonts w:hint="eastAsia"/>
          <w:sz w:val="24"/>
        </w:rPr>
        <w:t>5</w:t>
      </w:r>
      <w:r>
        <w:rPr>
          <w:rFonts w:hint="eastAsia"/>
          <w:sz w:val="24"/>
        </w:rPr>
        <w:t>种</w:t>
      </w:r>
      <w:r w:rsidR="00997427" w:rsidRPr="00997427">
        <w:rPr>
          <w:rFonts w:hint="eastAsia"/>
          <w:sz w:val="24"/>
        </w:rPr>
        <w:t>要素</w:t>
      </w:r>
      <w:r>
        <w:rPr>
          <w:rFonts w:hint="eastAsia"/>
          <w:sz w:val="24"/>
        </w:rPr>
        <w:t>提供必要</w:t>
      </w:r>
      <w:r w:rsidR="00997427" w:rsidRPr="00997427">
        <w:rPr>
          <w:rFonts w:hint="eastAsia"/>
          <w:sz w:val="24"/>
        </w:rPr>
        <w:t>的支持：强类型检查、数组维度检查、未初始化的变量引用检测、自动垃圾收集（</w:t>
      </w:r>
      <w:r w:rsidR="00997427" w:rsidRPr="00997427">
        <w:rPr>
          <w:rFonts w:hint="eastAsia"/>
          <w:sz w:val="24"/>
        </w:rPr>
        <w:t>Garbage Collection</w:t>
      </w:r>
      <w:r w:rsidR="00997427" w:rsidRPr="00997427">
        <w:rPr>
          <w:rFonts w:hint="eastAsia"/>
          <w:sz w:val="24"/>
        </w:rPr>
        <w:t>，指一种存储器自动释放技术）。软件必须做到强大、持久，并具有较强的编程生产力。</w:t>
      </w:r>
    </w:p>
    <w:p w14:paraId="0004EBD6" w14:textId="77777777" w:rsidR="00997427" w:rsidRPr="00997427" w:rsidRDefault="004048A7" w:rsidP="00997427">
      <w:pPr>
        <w:spacing w:line="440" w:lineRule="exact"/>
        <w:ind w:firstLineChars="200" w:firstLine="480"/>
        <w:rPr>
          <w:sz w:val="24"/>
        </w:rPr>
      </w:pPr>
      <w:r>
        <w:rPr>
          <w:rFonts w:hint="eastAsia"/>
          <w:sz w:val="24"/>
        </w:rPr>
        <w:t>这</w:t>
      </w:r>
      <w:r w:rsidR="00997427" w:rsidRPr="00997427">
        <w:rPr>
          <w:rFonts w:hint="eastAsia"/>
          <w:sz w:val="24"/>
        </w:rPr>
        <w:t>种语言为在分布式环境中的开发提供适用的组件开发应用。</w:t>
      </w:r>
    </w:p>
    <w:p w14:paraId="57D82C89" w14:textId="77777777" w:rsidR="00997427" w:rsidRPr="00997427" w:rsidRDefault="00997427" w:rsidP="00997427">
      <w:pPr>
        <w:spacing w:line="440" w:lineRule="exact"/>
        <w:ind w:firstLineChars="200" w:firstLine="480"/>
        <w:rPr>
          <w:sz w:val="24"/>
        </w:rPr>
      </w:pPr>
      <w:r w:rsidRPr="00997427">
        <w:rPr>
          <w:rFonts w:hint="eastAsia"/>
          <w:sz w:val="24"/>
        </w:rPr>
        <w:t>为使</w:t>
      </w:r>
      <w:r w:rsidR="000C6429">
        <w:rPr>
          <w:rFonts w:hint="eastAsia"/>
          <w:sz w:val="24"/>
        </w:rPr>
        <w:t>开发人员能够</w:t>
      </w:r>
      <w:r w:rsidRPr="00997427">
        <w:rPr>
          <w:rFonts w:hint="eastAsia"/>
          <w:sz w:val="24"/>
        </w:rPr>
        <w:t>容易迁移到这种语言，</w:t>
      </w:r>
      <w:r w:rsidR="000C6429">
        <w:rPr>
          <w:rFonts w:hint="eastAsia"/>
          <w:sz w:val="24"/>
        </w:rPr>
        <w:t>因此</w:t>
      </w:r>
      <w:r w:rsidRPr="00997427">
        <w:rPr>
          <w:rFonts w:hint="eastAsia"/>
          <w:sz w:val="24"/>
        </w:rPr>
        <w:t>源代码的可移植性</w:t>
      </w:r>
      <w:r w:rsidR="000C6429">
        <w:rPr>
          <w:rFonts w:hint="eastAsia"/>
          <w:sz w:val="24"/>
        </w:rPr>
        <w:t>尤为</w:t>
      </w:r>
      <w:r w:rsidRPr="00997427">
        <w:rPr>
          <w:rFonts w:hint="eastAsia"/>
          <w:sz w:val="24"/>
        </w:rPr>
        <w:t>重要，</w:t>
      </w:r>
      <w:r w:rsidR="000C6429">
        <w:rPr>
          <w:rFonts w:hint="eastAsia"/>
          <w:sz w:val="24"/>
        </w:rPr>
        <w:t>特别</w:t>
      </w:r>
      <w:r w:rsidRPr="00997427">
        <w:rPr>
          <w:rFonts w:hint="eastAsia"/>
          <w:sz w:val="24"/>
        </w:rPr>
        <w:t>是对于那些已熟悉</w:t>
      </w:r>
      <w:r w:rsidRPr="00997427">
        <w:rPr>
          <w:rFonts w:hint="eastAsia"/>
          <w:sz w:val="24"/>
        </w:rPr>
        <w:t>C</w:t>
      </w:r>
      <w:r w:rsidRPr="00997427">
        <w:rPr>
          <w:rFonts w:hint="eastAsia"/>
          <w:sz w:val="24"/>
        </w:rPr>
        <w:t>和</w:t>
      </w:r>
      <w:r w:rsidRPr="00997427">
        <w:rPr>
          <w:rFonts w:hint="eastAsia"/>
          <w:sz w:val="24"/>
        </w:rPr>
        <w:t>C++</w:t>
      </w:r>
      <w:r w:rsidRPr="00997427">
        <w:rPr>
          <w:rFonts w:hint="eastAsia"/>
          <w:sz w:val="24"/>
        </w:rPr>
        <w:t>的程序员而言。</w:t>
      </w:r>
    </w:p>
    <w:p w14:paraId="1B315BAA" w14:textId="77777777" w:rsidR="00997427" w:rsidRPr="00997427" w:rsidRDefault="00997427" w:rsidP="00997427">
      <w:pPr>
        <w:spacing w:line="440" w:lineRule="exact"/>
        <w:ind w:firstLineChars="200" w:firstLine="480"/>
        <w:rPr>
          <w:sz w:val="24"/>
        </w:rPr>
      </w:pPr>
      <w:r w:rsidRPr="00997427">
        <w:rPr>
          <w:rFonts w:hint="eastAsia"/>
          <w:sz w:val="24"/>
        </w:rPr>
        <w:t>对</w:t>
      </w:r>
      <w:r w:rsidR="004048A7">
        <w:rPr>
          <w:rFonts w:hint="eastAsia"/>
          <w:sz w:val="24"/>
        </w:rPr>
        <w:t>尽可能</w:t>
      </w:r>
      <w:r w:rsidR="00DE45D0">
        <w:rPr>
          <w:rFonts w:hint="eastAsia"/>
          <w:sz w:val="24"/>
        </w:rPr>
        <w:t>支持</w:t>
      </w:r>
      <w:r w:rsidRPr="00997427">
        <w:rPr>
          <w:rFonts w:hint="eastAsia"/>
          <w:sz w:val="24"/>
        </w:rPr>
        <w:t>国际化。</w:t>
      </w:r>
    </w:p>
    <w:p w14:paraId="4F964C91" w14:textId="77777777" w:rsidR="00997427" w:rsidRPr="00997427" w:rsidRDefault="00997427" w:rsidP="00997427">
      <w:pPr>
        <w:spacing w:line="440" w:lineRule="exact"/>
        <w:ind w:firstLineChars="200" w:firstLine="480"/>
        <w:rPr>
          <w:sz w:val="24"/>
        </w:rPr>
      </w:pPr>
      <w:r w:rsidRPr="00997427">
        <w:rPr>
          <w:rFonts w:hint="eastAsia"/>
          <w:sz w:val="24"/>
        </w:rPr>
        <w:t>C#</w:t>
      </w:r>
      <w:r w:rsidR="00781266">
        <w:rPr>
          <w:rFonts w:hint="eastAsia"/>
          <w:sz w:val="24"/>
        </w:rPr>
        <w:t>可以给</w:t>
      </w:r>
      <w:r w:rsidRPr="00997427">
        <w:rPr>
          <w:rFonts w:hint="eastAsia"/>
          <w:sz w:val="24"/>
        </w:rPr>
        <w:t>独立和嵌入式的系统编写程序，从使用复杂操作系统的大型系统到特定应用的小型系统均适用。</w:t>
      </w:r>
    </w:p>
    <w:p w14:paraId="54043F46" w14:textId="77777777" w:rsidR="001E080A" w:rsidRPr="003330E0" w:rsidRDefault="00997427" w:rsidP="003330E0">
      <w:pPr>
        <w:spacing w:line="440" w:lineRule="exact"/>
        <w:ind w:firstLineChars="200" w:firstLine="480"/>
        <w:rPr>
          <w:sz w:val="24"/>
        </w:rPr>
      </w:pPr>
      <w:r w:rsidRPr="00997427">
        <w:rPr>
          <w:rFonts w:hint="eastAsia"/>
          <w:sz w:val="24"/>
        </w:rPr>
        <w:t>虽然</w:t>
      </w:r>
      <w:r w:rsidRPr="00997427">
        <w:rPr>
          <w:rFonts w:hint="eastAsia"/>
          <w:sz w:val="24"/>
        </w:rPr>
        <w:t>C#</w:t>
      </w:r>
      <w:r w:rsidRPr="00997427">
        <w:rPr>
          <w:rFonts w:hint="eastAsia"/>
          <w:sz w:val="24"/>
        </w:rPr>
        <w:t>程序在存储和操作能力需求方面具备经济性，但此种语言在某些情况下并不</w:t>
      </w:r>
      <w:r w:rsidRPr="00997427">
        <w:rPr>
          <w:rFonts w:hint="eastAsia"/>
          <w:sz w:val="24"/>
        </w:rPr>
        <w:lastRenderedPageBreak/>
        <w:t>能在性能和程序大小方面与</w:t>
      </w:r>
      <w:r w:rsidRPr="00997427">
        <w:rPr>
          <w:rFonts w:hint="eastAsia"/>
          <w:sz w:val="24"/>
        </w:rPr>
        <w:t>C</w:t>
      </w:r>
      <w:r w:rsidRPr="00997427">
        <w:rPr>
          <w:rFonts w:hint="eastAsia"/>
          <w:sz w:val="24"/>
        </w:rPr>
        <w:t>语言相抗衡。</w:t>
      </w:r>
    </w:p>
    <w:p w14:paraId="41FC5026" w14:textId="77777777" w:rsidR="00F67FDE" w:rsidRDefault="00F67FDE" w:rsidP="00F67FDE">
      <w:pPr>
        <w:spacing w:line="440" w:lineRule="exact"/>
        <w:rPr>
          <w:sz w:val="24"/>
        </w:rPr>
      </w:pPr>
      <w:bookmarkStart w:id="42" w:name="_Toc167439488"/>
      <w:bookmarkStart w:id="43" w:name="_Toc167606870"/>
      <w:bookmarkStart w:id="44" w:name="_Toc167613934"/>
    </w:p>
    <w:p w14:paraId="079B94FB" w14:textId="77777777" w:rsidR="002A103C" w:rsidRPr="002055A5" w:rsidRDefault="000915F3" w:rsidP="002055A5">
      <w:pPr>
        <w:spacing w:line="440" w:lineRule="exact"/>
        <w:outlineLvl w:val="1"/>
        <w:rPr>
          <w:b/>
          <w:sz w:val="28"/>
          <w:szCs w:val="28"/>
        </w:rPr>
      </w:pPr>
      <w:bookmarkStart w:id="45" w:name="_Toc8414005"/>
      <w:r w:rsidRPr="002055A5">
        <w:rPr>
          <w:rFonts w:hint="eastAsia"/>
          <w:b/>
          <w:sz w:val="28"/>
          <w:szCs w:val="28"/>
        </w:rPr>
        <w:t>2.4</w:t>
      </w:r>
      <w:r w:rsidRPr="002055A5">
        <w:rPr>
          <w:b/>
          <w:sz w:val="28"/>
          <w:szCs w:val="28"/>
        </w:rPr>
        <w:t xml:space="preserve"> </w:t>
      </w:r>
      <w:r w:rsidRPr="002055A5">
        <w:rPr>
          <w:rFonts w:hint="eastAsia"/>
          <w:b/>
          <w:sz w:val="28"/>
          <w:szCs w:val="28"/>
        </w:rPr>
        <w:t>visual</w:t>
      </w:r>
      <w:r w:rsidRPr="002055A5">
        <w:rPr>
          <w:b/>
          <w:sz w:val="28"/>
          <w:szCs w:val="28"/>
        </w:rPr>
        <w:t xml:space="preserve"> </w:t>
      </w:r>
      <w:r w:rsidRPr="002055A5">
        <w:rPr>
          <w:rFonts w:hint="eastAsia"/>
          <w:b/>
          <w:sz w:val="28"/>
          <w:szCs w:val="28"/>
        </w:rPr>
        <w:t>studio</w:t>
      </w:r>
      <w:r w:rsidRPr="002055A5">
        <w:rPr>
          <w:b/>
          <w:sz w:val="28"/>
          <w:szCs w:val="28"/>
        </w:rPr>
        <w:t xml:space="preserve"> </w:t>
      </w:r>
      <w:r w:rsidRPr="002055A5">
        <w:rPr>
          <w:rFonts w:hint="eastAsia"/>
          <w:b/>
          <w:sz w:val="28"/>
          <w:szCs w:val="28"/>
        </w:rPr>
        <w:t>2017</w:t>
      </w:r>
      <w:r w:rsidR="00CD548F" w:rsidRPr="002055A5">
        <w:rPr>
          <w:rFonts w:hint="eastAsia"/>
          <w:b/>
          <w:sz w:val="28"/>
          <w:szCs w:val="28"/>
        </w:rPr>
        <w:t>集成开发环境</w:t>
      </w:r>
      <w:bookmarkEnd w:id="45"/>
    </w:p>
    <w:p w14:paraId="76AF061F" w14:textId="751CC762" w:rsidR="00E44AD3" w:rsidRDefault="00CB675B" w:rsidP="000A1008">
      <w:pPr>
        <w:ind w:firstLineChars="200" w:firstLine="420"/>
      </w:pPr>
      <w:r w:rsidRPr="00CB675B">
        <w:rPr>
          <w:rFonts w:hint="eastAsia"/>
        </w:rPr>
        <w:t xml:space="preserve">Visual Studio </w:t>
      </w:r>
      <w:r w:rsidRPr="00CB675B">
        <w:rPr>
          <w:rFonts w:hint="eastAsia"/>
        </w:rPr>
        <w:t>集成开发环境是一种创新启动板，可用于编辑、调试并生成代码，然后发布应用。</w:t>
      </w:r>
      <w:r w:rsidRPr="00CB675B">
        <w:rPr>
          <w:rFonts w:hint="eastAsia"/>
        </w:rPr>
        <w:t xml:space="preserve"> </w:t>
      </w:r>
      <w:r w:rsidRPr="00CB675B">
        <w:rPr>
          <w:rFonts w:hint="eastAsia"/>
        </w:rPr>
        <w:t>集成开发环境</w:t>
      </w:r>
      <w:r w:rsidRPr="00CB675B">
        <w:rPr>
          <w:rFonts w:hint="eastAsia"/>
        </w:rPr>
        <w:t xml:space="preserve"> (IDE) </w:t>
      </w:r>
      <w:r w:rsidRPr="00CB675B">
        <w:rPr>
          <w:rFonts w:hint="eastAsia"/>
        </w:rPr>
        <w:t>是一个功能丰富的程序，可用于软件开发的许多方面。</w:t>
      </w:r>
      <w:r w:rsidRPr="00CB675B">
        <w:rPr>
          <w:rFonts w:hint="eastAsia"/>
        </w:rPr>
        <w:t xml:space="preserve"> </w:t>
      </w:r>
      <w:r w:rsidRPr="00CB675B">
        <w:rPr>
          <w:rFonts w:hint="eastAsia"/>
        </w:rPr>
        <w:t>除了大多数</w:t>
      </w:r>
      <w:r w:rsidRPr="00CB675B">
        <w:rPr>
          <w:rFonts w:hint="eastAsia"/>
        </w:rPr>
        <w:t xml:space="preserve"> IDE </w:t>
      </w:r>
      <w:r w:rsidRPr="00CB675B">
        <w:rPr>
          <w:rFonts w:hint="eastAsia"/>
        </w:rPr>
        <w:t>提供的标准编辑器和调试器之外，</w:t>
      </w:r>
      <w:r w:rsidRPr="00CB675B">
        <w:rPr>
          <w:rFonts w:hint="eastAsia"/>
        </w:rPr>
        <w:t xml:space="preserve">Visual Studio </w:t>
      </w:r>
      <w:r w:rsidRPr="00CB675B">
        <w:rPr>
          <w:rFonts w:hint="eastAsia"/>
        </w:rPr>
        <w:t>还包括编译器、代码完成工具、图形</w:t>
      </w:r>
      <w:proofErr w:type="gramStart"/>
      <w:r w:rsidRPr="00CB675B">
        <w:rPr>
          <w:rFonts w:hint="eastAsia"/>
        </w:rPr>
        <w:t>设计器</w:t>
      </w:r>
      <w:proofErr w:type="gramEnd"/>
      <w:r w:rsidRPr="00CB675B">
        <w:rPr>
          <w:rFonts w:hint="eastAsia"/>
        </w:rPr>
        <w:t>和许多其他功能，以简化软件开发过程。</w:t>
      </w:r>
    </w:p>
    <w:p w14:paraId="6C19F329" w14:textId="76A048DC" w:rsidR="00FE1381" w:rsidRDefault="00FE1381" w:rsidP="00FE1381">
      <w:pPr>
        <w:ind w:firstLineChars="200" w:firstLine="420"/>
        <w:jc w:val="center"/>
      </w:pPr>
      <w:r>
        <w:rPr>
          <w:noProof/>
        </w:rPr>
        <w:drawing>
          <wp:inline distT="0" distB="0" distL="0" distR="0" wp14:anchorId="0AC10D8D" wp14:editId="5FEB732D">
            <wp:extent cx="3784600" cy="2390140"/>
            <wp:effectExtent l="0" t="0" r="6350" b="0"/>
            <wp:docPr id="9" name="图片 9" descr="https://upload.wikimedia.org/wikipedia/zh/9/9a/Vs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zh/9/9a/Vs20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4600" cy="2390140"/>
                    </a:xfrm>
                    <a:prstGeom prst="rect">
                      <a:avLst/>
                    </a:prstGeom>
                    <a:noFill/>
                    <a:ln>
                      <a:noFill/>
                    </a:ln>
                  </pic:spPr>
                </pic:pic>
              </a:graphicData>
            </a:graphic>
          </wp:inline>
        </w:drawing>
      </w:r>
    </w:p>
    <w:p w14:paraId="7E18128F" w14:textId="39F26B1F" w:rsidR="00030D6B" w:rsidRPr="00E44AD3" w:rsidRDefault="00030D6B" w:rsidP="00FE1381">
      <w:pPr>
        <w:ind w:firstLineChars="200" w:firstLine="420"/>
        <w:jc w:val="center"/>
      </w:pPr>
      <w:r>
        <w:rPr>
          <w:rFonts w:hint="eastAsia"/>
        </w:rPr>
        <w:t>图</w:t>
      </w:r>
      <w:r>
        <w:rPr>
          <w:rFonts w:hint="eastAsia"/>
        </w:rPr>
        <w:t>2-5</w:t>
      </w:r>
      <w:r w:rsidR="001D5EE9">
        <w:rPr>
          <w:rFonts w:hint="eastAsia"/>
        </w:rPr>
        <w:t>Vs2017</w:t>
      </w:r>
      <w:r w:rsidR="001D5EE9">
        <w:rPr>
          <w:rFonts w:hint="eastAsia"/>
        </w:rPr>
        <w:t>图示</w:t>
      </w:r>
    </w:p>
    <w:p w14:paraId="338AC228" w14:textId="77777777" w:rsidR="003C099F" w:rsidRDefault="00CB675B" w:rsidP="00F67FDE">
      <w:pPr>
        <w:spacing w:line="440" w:lineRule="exact"/>
        <w:rPr>
          <w:sz w:val="24"/>
        </w:rPr>
      </w:pPr>
      <w:r w:rsidRPr="00CB675B">
        <w:rPr>
          <w:rFonts w:hint="eastAsia"/>
          <w:sz w:val="24"/>
        </w:rPr>
        <w:t xml:space="preserve">Visual Studio </w:t>
      </w:r>
      <w:r w:rsidRPr="00CB675B">
        <w:rPr>
          <w:rFonts w:hint="eastAsia"/>
          <w:sz w:val="24"/>
        </w:rPr>
        <w:t>中的一些常用功能可帮助你在开发软件时提高工作效率，这些功能包括：</w:t>
      </w:r>
    </w:p>
    <w:p w14:paraId="6D474BC6" w14:textId="77777777" w:rsidR="00CB675B" w:rsidRDefault="00CB675B" w:rsidP="00CB675B">
      <w:pPr>
        <w:numPr>
          <w:ilvl w:val="0"/>
          <w:numId w:val="29"/>
        </w:numPr>
        <w:spacing w:line="440" w:lineRule="exact"/>
        <w:rPr>
          <w:sz w:val="24"/>
        </w:rPr>
      </w:pPr>
      <w:r w:rsidRPr="00CB675B">
        <w:rPr>
          <w:rFonts w:hint="eastAsia"/>
          <w:sz w:val="24"/>
        </w:rPr>
        <w:t>波形曲线和快速操作</w:t>
      </w:r>
    </w:p>
    <w:p w14:paraId="6332E390" w14:textId="77777777" w:rsidR="00A458C9" w:rsidRDefault="00A458C9" w:rsidP="00A458C9">
      <w:pPr>
        <w:spacing w:line="440" w:lineRule="exact"/>
        <w:ind w:firstLineChars="200" w:firstLine="480"/>
        <w:rPr>
          <w:sz w:val="24"/>
        </w:rPr>
      </w:pPr>
      <w:r w:rsidRPr="00A458C9">
        <w:rPr>
          <w:rFonts w:hint="eastAsia"/>
          <w:sz w:val="24"/>
        </w:rPr>
        <w:t>波形曲线是波浪形下划线，它可以在键入时对代码中的错误或潜在问题发出警报。</w:t>
      </w:r>
      <w:r w:rsidRPr="00A458C9">
        <w:rPr>
          <w:rFonts w:hint="eastAsia"/>
          <w:sz w:val="24"/>
        </w:rPr>
        <w:t xml:space="preserve"> </w:t>
      </w:r>
      <w:r w:rsidRPr="00A458C9">
        <w:rPr>
          <w:rFonts w:hint="eastAsia"/>
          <w:sz w:val="24"/>
        </w:rPr>
        <w:t>这些可视线索使你能立即修复问题，而无需等待在生成期间或运行程序时发现错误。</w:t>
      </w:r>
      <w:r w:rsidRPr="00A458C9">
        <w:rPr>
          <w:rFonts w:hint="eastAsia"/>
          <w:sz w:val="24"/>
        </w:rPr>
        <w:t xml:space="preserve"> </w:t>
      </w:r>
      <w:r w:rsidRPr="00A458C9">
        <w:rPr>
          <w:rFonts w:hint="eastAsia"/>
          <w:sz w:val="24"/>
        </w:rPr>
        <w:t>如果将鼠标悬停在波形曲线上，将看到关于此错误的其他信息。</w:t>
      </w:r>
      <w:r w:rsidRPr="00A458C9">
        <w:rPr>
          <w:rFonts w:hint="eastAsia"/>
          <w:sz w:val="24"/>
        </w:rPr>
        <w:t xml:space="preserve"> </w:t>
      </w:r>
      <w:r w:rsidRPr="00A458C9">
        <w:rPr>
          <w:rFonts w:hint="eastAsia"/>
          <w:sz w:val="24"/>
        </w:rPr>
        <w:t>左边距中也可能会出现一个灯泡，提供</w:t>
      </w:r>
      <w:proofErr w:type="gramStart"/>
      <w:r w:rsidRPr="00A458C9">
        <w:rPr>
          <w:rFonts w:hint="eastAsia"/>
          <w:sz w:val="24"/>
        </w:rPr>
        <w:t>修复此</w:t>
      </w:r>
      <w:proofErr w:type="gramEnd"/>
      <w:r w:rsidRPr="00A458C9">
        <w:rPr>
          <w:rFonts w:hint="eastAsia"/>
          <w:sz w:val="24"/>
        </w:rPr>
        <w:t>错误的“快速操作”建议。</w:t>
      </w:r>
    </w:p>
    <w:p w14:paraId="3250F63D" w14:textId="77777777" w:rsidR="00CB675B" w:rsidRDefault="00CB675B" w:rsidP="00CB675B">
      <w:pPr>
        <w:numPr>
          <w:ilvl w:val="0"/>
          <w:numId w:val="29"/>
        </w:numPr>
        <w:spacing w:line="440" w:lineRule="exact"/>
        <w:rPr>
          <w:sz w:val="24"/>
        </w:rPr>
      </w:pPr>
      <w:r w:rsidRPr="00CB675B">
        <w:rPr>
          <w:rFonts w:hint="eastAsia"/>
          <w:sz w:val="24"/>
        </w:rPr>
        <w:t>代码清理</w:t>
      </w:r>
    </w:p>
    <w:p w14:paraId="67033D5A" w14:textId="77777777" w:rsidR="00CB675B" w:rsidRDefault="00CB675B" w:rsidP="00CB675B">
      <w:pPr>
        <w:numPr>
          <w:ilvl w:val="0"/>
          <w:numId w:val="29"/>
        </w:numPr>
        <w:spacing w:line="440" w:lineRule="exact"/>
        <w:rPr>
          <w:sz w:val="24"/>
        </w:rPr>
      </w:pPr>
      <w:r w:rsidRPr="00CB675B">
        <w:rPr>
          <w:rFonts w:hint="eastAsia"/>
          <w:sz w:val="24"/>
        </w:rPr>
        <w:t>重构</w:t>
      </w:r>
    </w:p>
    <w:p w14:paraId="02559292" w14:textId="77777777" w:rsidR="00CB675B" w:rsidRDefault="00CB675B" w:rsidP="00CB675B">
      <w:pPr>
        <w:numPr>
          <w:ilvl w:val="0"/>
          <w:numId w:val="29"/>
        </w:numPr>
        <w:spacing w:line="440" w:lineRule="exact"/>
        <w:rPr>
          <w:sz w:val="24"/>
        </w:rPr>
      </w:pPr>
      <w:r w:rsidRPr="00CB675B">
        <w:rPr>
          <w:sz w:val="24"/>
        </w:rPr>
        <w:t>IntelliSense</w:t>
      </w:r>
    </w:p>
    <w:p w14:paraId="27E49B98" w14:textId="77777777" w:rsidR="00CB675B" w:rsidRDefault="00CB675B" w:rsidP="00CB675B">
      <w:pPr>
        <w:numPr>
          <w:ilvl w:val="0"/>
          <w:numId w:val="29"/>
        </w:numPr>
        <w:spacing w:line="440" w:lineRule="exact"/>
        <w:rPr>
          <w:sz w:val="24"/>
        </w:rPr>
      </w:pPr>
      <w:r w:rsidRPr="00CB675B">
        <w:rPr>
          <w:rFonts w:hint="eastAsia"/>
          <w:sz w:val="24"/>
        </w:rPr>
        <w:t>快速启动</w:t>
      </w:r>
    </w:p>
    <w:p w14:paraId="0831E4AD" w14:textId="77777777" w:rsidR="00CB675B" w:rsidRDefault="00CB675B" w:rsidP="00CB675B">
      <w:pPr>
        <w:numPr>
          <w:ilvl w:val="0"/>
          <w:numId w:val="29"/>
        </w:numPr>
        <w:spacing w:line="440" w:lineRule="exact"/>
        <w:rPr>
          <w:sz w:val="24"/>
        </w:rPr>
      </w:pPr>
      <w:r w:rsidRPr="00CB675B">
        <w:rPr>
          <w:rFonts w:hint="eastAsia"/>
          <w:sz w:val="24"/>
        </w:rPr>
        <w:t>调用层次结构</w:t>
      </w:r>
    </w:p>
    <w:p w14:paraId="7D1E6BC7" w14:textId="77777777" w:rsidR="00CB675B" w:rsidRDefault="00CB675B" w:rsidP="00CB675B">
      <w:pPr>
        <w:numPr>
          <w:ilvl w:val="0"/>
          <w:numId w:val="29"/>
        </w:numPr>
        <w:spacing w:line="440" w:lineRule="exact"/>
        <w:rPr>
          <w:sz w:val="24"/>
        </w:rPr>
      </w:pPr>
      <w:r w:rsidRPr="00CB675B">
        <w:rPr>
          <w:sz w:val="24"/>
        </w:rPr>
        <w:t>CodeLens</w:t>
      </w:r>
    </w:p>
    <w:p w14:paraId="1319B492" w14:textId="77777777" w:rsidR="00CB675B" w:rsidRDefault="00E405EA" w:rsidP="00CB675B">
      <w:pPr>
        <w:numPr>
          <w:ilvl w:val="0"/>
          <w:numId w:val="29"/>
        </w:numPr>
        <w:spacing w:line="440" w:lineRule="exact"/>
        <w:rPr>
          <w:sz w:val="24"/>
        </w:rPr>
      </w:pPr>
      <w:r w:rsidRPr="00E405EA">
        <w:rPr>
          <w:rFonts w:hint="eastAsia"/>
          <w:sz w:val="24"/>
        </w:rPr>
        <w:t>转到定义</w:t>
      </w:r>
    </w:p>
    <w:p w14:paraId="5C310181" w14:textId="77777777" w:rsidR="00E405EA" w:rsidRDefault="004915F7" w:rsidP="00CB675B">
      <w:pPr>
        <w:numPr>
          <w:ilvl w:val="0"/>
          <w:numId w:val="29"/>
        </w:numPr>
        <w:spacing w:line="440" w:lineRule="exact"/>
        <w:rPr>
          <w:sz w:val="24"/>
        </w:rPr>
      </w:pPr>
      <w:r w:rsidRPr="004915F7">
        <w:rPr>
          <w:rFonts w:hint="eastAsia"/>
          <w:sz w:val="24"/>
        </w:rPr>
        <w:t>查看定义</w:t>
      </w:r>
    </w:p>
    <w:p w14:paraId="5F13A21B" w14:textId="1D129EAB" w:rsidR="00DD1141" w:rsidRPr="002055A5" w:rsidRDefault="00DD1141" w:rsidP="002055A5">
      <w:pPr>
        <w:spacing w:line="440" w:lineRule="exact"/>
        <w:outlineLvl w:val="1"/>
        <w:rPr>
          <w:b/>
          <w:sz w:val="28"/>
          <w:szCs w:val="28"/>
        </w:rPr>
      </w:pPr>
      <w:bookmarkStart w:id="46" w:name="_Toc8414006"/>
      <w:r w:rsidRPr="002055A5">
        <w:rPr>
          <w:rFonts w:hint="eastAsia"/>
          <w:b/>
          <w:sz w:val="28"/>
          <w:szCs w:val="28"/>
        </w:rPr>
        <w:t>2.5</w:t>
      </w:r>
      <w:r w:rsidRPr="002055A5">
        <w:rPr>
          <w:b/>
          <w:sz w:val="28"/>
          <w:szCs w:val="28"/>
        </w:rPr>
        <w:t xml:space="preserve"> </w:t>
      </w:r>
      <w:proofErr w:type="spellStart"/>
      <w:r w:rsidR="004D36A9">
        <w:rPr>
          <w:rFonts w:hint="eastAsia"/>
          <w:b/>
          <w:sz w:val="28"/>
          <w:szCs w:val="28"/>
        </w:rPr>
        <w:t>E</w:t>
      </w:r>
      <w:r w:rsidRPr="002055A5">
        <w:rPr>
          <w:rFonts w:hint="eastAsia"/>
          <w:b/>
          <w:sz w:val="28"/>
          <w:szCs w:val="28"/>
        </w:rPr>
        <w:t>xif</w:t>
      </w:r>
      <w:proofErr w:type="spellEnd"/>
      <w:r w:rsidRPr="002055A5">
        <w:rPr>
          <w:b/>
          <w:sz w:val="28"/>
          <w:szCs w:val="28"/>
        </w:rPr>
        <w:t xml:space="preserve"> </w:t>
      </w:r>
      <w:r w:rsidRPr="002055A5">
        <w:rPr>
          <w:rFonts w:hint="eastAsia"/>
          <w:b/>
          <w:sz w:val="28"/>
          <w:szCs w:val="28"/>
        </w:rPr>
        <w:t>信息</w:t>
      </w:r>
      <w:bookmarkEnd w:id="46"/>
    </w:p>
    <w:p w14:paraId="0F3EC366" w14:textId="662CE5F0" w:rsidR="002E147F" w:rsidRDefault="002E147F" w:rsidP="00CC4305">
      <w:pPr>
        <w:spacing w:line="440" w:lineRule="exact"/>
        <w:ind w:firstLineChars="200" w:firstLine="480"/>
        <w:rPr>
          <w:sz w:val="24"/>
        </w:rPr>
      </w:pPr>
      <w:r w:rsidRPr="002E147F">
        <w:rPr>
          <w:rFonts w:hint="eastAsia"/>
          <w:sz w:val="24"/>
        </w:rPr>
        <w:t>可交换图像文件格式（英语：</w:t>
      </w:r>
      <w:r w:rsidRPr="002E147F">
        <w:rPr>
          <w:rFonts w:hint="eastAsia"/>
          <w:sz w:val="24"/>
        </w:rPr>
        <w:t>Exchangeable image file format</w:t>
      </w:r>
      <w:r w:rsidRPr="002E147F">
        <w:rPr>
          <w:rFonts w:hint="eastAsia"/>
          <w:sz w:val="24"/>
        </w:rPr>
        <w:t>，官方简称</w:t>
      </w:r>
      <w:proofErr w:type="spellStart"/>
      <w:r w:rsidRPr="002E147F">
        <w:rPr>
          <w:rFonts w:hint="eastAsia"/>
          <w:sz w:val="24"/>
        </w:rPr>
        <w:t>Exif</w:t>
      </w:r>
      <w:proofErr w:type="spellEnd"/>
      <w:r w:rsidRPr="002E147F">
        <w:rPr>
          <w:rFonts w:hint="eastAsia"/>
          <w:sz w:val="24"/>
        </w:rPr>
        <w:t>），是</w:t>
      </w:r>
      <w:r w:rsidR="001E6942">
        <w:rPr>
          <w:rFonts w:hint="eastAsia"/>
          <w:sz w:val="24"/>
        </w:rPr>
        <w:t>一种</w:t>
      </w:r>
      <w:r w:rsidRPr="002E147F">
        <w:rPr>
          <w:rFonts w:hint="eastAsia"/>
          <w:sz w:val="24"/>
        </w:rPr>
        <w:t>专门为数码相机的照片</w:t>
      </w:r>
      <w:r w:rsidR="001E6942">
        <w:rPr>
          <w:rFonts w:hint="eastAsia"/>
          <w:sz w:val="24"/>
        </w:rPr>
        <w:t>格式</w:t>
      </w:r>
      <w:r w:rsidRPr="002E147F">
        <w:rPr>
          <w:rFonts w:hint="eastAsia"/>
          <w:sz w:val="24"/>
        </w:rPr>
        <w:t>设定的，</w:t>
      </w:r>
      <w:r w:rsidR="001E6942">
        <w:rPr>
          <w:rFonts w:hint="eastAsia"/>
          <w:sz w:val="24"/>
        </w:rPr>
        <w:t>它</w:t>
      </w:r>
      <w:r w:rsidRPr="002E147F">
        <w:rPr>
          <w:rFonts w:hint="eastAsia"/>
          <w:sz w:val="24"/>
        </w:rPr>
        <w:t>可以记录数码照片的</w:t>
      </w:r>
      <w:r w:rsidR="001E6942">
        <w:rPr>
          <w:rFonts w:hint="eastAsia"/>
          <w:sz w:val="24"/>
        </w:rPr>
        <w:t>各种</w:t>
      </w:r>
      <w:r w:rsidRPr="002E147F">
        <w:rPr>
          <w:rFonts w:hint="eastAsia"/>
          <w:sz w:val="24"/>
        </w:rPr>
        <w:t>属性信息</w:t>
      </w:r>
      <w:r w:rsidR="001E6942">
        <w:rPr>
          <w:rFonts w:hint="eastAsia"/>
          <w:sz w:val="24"/>
        </w:rPr>
        <w:t>、</w:t>
      </w:r>
      <w:r w:rsidRPr="002E147F">
        <w:rPr>
          <w:rFonts w:hint="eastAsia"/>
          <w:sz w:val="24"/>
        </w:rPr>
        <w:t>拍摄数据</w:t>
      </w:r>
      <w:r w:rsidR="001E6942">
        <w:rPr>
          <w:rFonts w:hint="eastAsia"/>
          <w:sz w:val="24"/>
        </w:rPr>
        <w:t>以及</w:t>
      </w:r>
      <w:r w:rsidR="001E6942">
        <w:rPr>
          <w:rFonts w:hint="eastAsia"/>
          <w:sz w:val="24"/>
        </w:rPr>
        <w:lastRenderedPageBreak/>
        <w:t>相机生产商的其它附加的数据</w:t>
      </w:r>
      <w:r w:rsidRPr="002E147F">
        <w:rPr>
          <w:rFonts w:hint="eastAsia"/>
          <w:sz w:val="24"/>
        </w:rPr>
        <w:t>。</w:t>
      </w:r>
    </w:p>
    <w:p w14:paraId="637E25FE" w14:textId="69FFCFDF" w:rsidR="00580E9C" w:rsidRPr="002E147F" w:rsidRDefault="008845E2" w:rsidP="00730A7B">
      <w:pPr>
        <w:spacing w:line="440" w:lineRule="exact"/>
        <w:ind w:firstLineChars="200" w:firstLine="480"/>
        <w:jc w:val="center"/>
        <w:rPr>
          <w:sz w:val="24"/>
        </w:rPr>
      </w:pPr>
      <w:r>
        <w:rPr>
          <w:rFonts w:hint="eastAsia"/>
          <w:sz w:val="24"/>
        </w:rPr>
        <w:t>图</w:t>
      </w:r>
      <w:r>
        <w:rPr>
          <w:rFonts w:hint="eastAsia"/>
          <w:sz w:val="24"/>
        </w:rPr>
        <w:t>2-6</w:t>
      </w:r>
      <w:r w:rsidR="00580E9C">
        <w:rPr>
          <w:noProof/>
        </w:rPr>
        <w:drawing>
          <wp:anchor distT="0" distB="0" distL="114300" distR="114300" simplePos="0" relativeHeight="251658240" behindDoc="0" locked="0" layoutInCell="1" allowOverlap="1" wp14:anchorId="47BD5494" wp14:editId="747472E5">
            <wp:simplePos x="0" y="0"/>
            <wp:positionH relativeFrom="column">
              <wp:posOffset>268196</wp:posOffset>
            </wp:positionH>
            <wp:positionV relativeFrom="paragraph">
              <wp:posOffset>-245</wp:posOffset>
            </wp:positionV>
            <wp:extent cx="5939155" cy="3242945"/>
            <wp:effectExtent l="0" t="0" r="444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155" cy="3242945"/>
                    </a:xfrm>
                    <a:prstGeom prst="rect">
                      <a:avLst/>
                    </a:prstGeom>
                  </pic:spPr>
                </pic:pic>
              </a:graphicData>
            </a:graphic>
            <wp14:sizeRelH relativeFrom="page">
              <wp14:pctWidth>0</wp14:pctWidth>
            </wp14:sizeRelH>
            <wp14:sizeRelV relativeFrom="page">
              <wp14:pctHeight>0</wp14:pctHeight>
            </wp14:sizeRelV>
          </wp:anchor>
        </w:drawing>
      </w:r>
      <w:r w:rsidR="008B5D1C">
        <w:rPr>
          <w:sz w:val="24"/>
        </w:rPr>
        <w:t xml:space="preserve"> </w:t>
      </w:r>
      <w:r w:rsidR="008B5D1C">
        <w:rPr>
          <w:rFonts w:hint="eastAsia"/>
          <w:sz w:val="24"/>
        </w:rPr>
        <w:t>EX IF</w:t>
      </w:r>
      <w:r w:rsidR="008B5D1C">
        <w:rPr>
          <w:rFonts w:hint="eastAsia"/>
          <w:sz w:val="24"/>
        </w:rPr>
        <w:t>格式图</w:t>
      </w:r>
    </w:p>
    <w:p w14:paraId="75DACE82" w14:textId="77777777" w:rsidR="002E147F" w:rsidRPr="002E147F" w:rsidRDefault="002E147F" w:rsidP="002E147F">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最</w:t>
      </w:r>
      <w:r w:rsidR="00B160F1">
        <w:rPr>
          <w:rFonts w:hint="eastAsia"/>
          <w:sz w:val="24"/>
        </w:rPr>
        <w:t>早是</w:t>
      </w:r>
      <w:r w:rsidRPr="002E147F">
        <w:rPr>
          <w:rFonts w:hint="eastAsia"/>
          <w:sz w:val="24"/>
        </w:rPr>
        <w:t>由日本电子工业发展协会</w:t>
      </w:r>
      <w:r w:rsidR="00B160F1">
        <w:rPr>
          <w:rFonts w:hint="eastAsia"/>
          <w:sz w:val="24"/>
        </w:rPr>
        <w:t>于</w:t>
      </w:r>
      <w:r w:rsidRPr="002E147F">
        <w:rPr>
          <w:rFonts w:hint="eastAsia"/>
          <w:sz w:val="24"/>
        </w:rPr>
        <w:t>1996</w:t>
      </w:r>
      <w:r w:rsidRPr="002E147F">
        <w:rPr>
          <w:rFonts w:hint="eastAsia"/>
          <w:sz w:val="24"/>
        </w:rPr>
        <w:t>年制定，版本为</w:t>
      </w:r>
      <w:r w:rsidRPr="002E147F">
        <w:rPr>
          <w:rFonts w:hint="eastAsia"/>
          <w:sz w:val="24"/>
        </w:rPr>
        <w:t>1.0</w:t>
      </w:r>
      <w:r w:rsidRPr="002E147F">
        <w:rPr>
          <w:rFonts w:hint="eastAsia"/>
          <w:sz w:val="24"/>
        </w:rPr>
        <w:t>。</w:t>
      </w:r>
      <w:r w:rsidRPr="002E147F">
        <w:rPr>
          <w:rFonts w:hint="eastAsia"/>
          <w:sz w:val="24"/>
        </w:rPr>
        <w:t>1998</w:t>
      </w:r>
      <w:r w:rsidRPr="002E147F">
        <w:rPr>
          <w:rFonts w:hint="eastAsia"/>
          <w:sz w:val="24"/>
        </w:rPr>
        <w:t>年，升级到</w:t>
      </w:r>
      <w:r w:rsidRPr="002E147F">
        <w:rPr>
          <w:rFonts w:hint="eastAsia"/>
          <w:sz w:val="24"/>
        </w:rPr>
        <w:t>2.1</w:t>
      </w:r>
      <w:r w:rsidRPr="002E147F">
        <w:rPr>
          <w:rFonts w:hint="eastAsia"/>
          <w:sz w:val="24"/>
        </w:rPr>
        <w:t>，</w:t>
      </w:r>
      <w:r w:rsidR="00B75AA9">
        <w:rPr>
          <w:rFonts w:hint="eastAsia"/>
          <w:sz w:val="24"/>
        </w:rPr>
        <w:t>期间</w:t>
      </w:r>
      <w:r w:rsidRPr="002E147F">
        <w:rPr>
          <w:rFonts w:hint="eastAsia"/>
          <w:sz w:val="24"/>
        </w:rPr>
        <w:t>增加了对音频文件的支持。</w:t>
      </w:r>
      <w:r w:rsidR="00B75AA9">
        <w:rPr>
          <w:rFonts w:hint="eastAsia"/>
          <w:sz w:val="24"/>
        </w:rPr>
        <w:t>在</w:t>
      </w:r>
      <w:r w:rsidRPr="002E147F">
        <w:rPr>
          <w:rFonts w:hint="eastAsia"/>
          <w:sz w:val="24"/>
        </w:rPr>
        <w:t>2002</w:t>
      </w:r>
      <w:r w:rsidRPr="002E147F">
        <w:rPr>
          <w:rFonts w:hint="eastAsia"/>
          <w:sz w:val="24"/>
        </w:rPr>
        <w:t>年</w:t>
      </w:r>
      <w:r w:rsidRPr="002E147F">
        <w:rPr>
          <w:rFonts w:hint="eastAsia"/>
          <w:sz w:val="24"/>
        </w:rPr>
        <w:t>3</w:t>
      </w:r>
      <w:r w:rsidRPr="002E147F">
        <w:rPr>
          <w:rFonts w:hint="eastAsia"/>
          <w:sz w:val="24"/>
        </w:rPr>
        <w:t>月，发</w:t>
      </w:r>
      <w:r w:rsidR="00B75AA9">
        <w:rPr>
          <w:rFonts w:hint="eastAsia"/>
          <w:sz w:val="24"/>
        </w:rPr>
        <w:t>布</w:t>
      </w:r>
      <w:r w:rsidRPr="002E147F">
        <w:rPr>
          <w:rFonts w:hint="eastAsia"/>
          <w:sz w:val="24"/>
        </w:rPr>
        <w:t>了</w:t>
      </w:r>
      <w:r w:rsidRPr="002E147F">
        <w:rPr>
          <w:rFonts w:hint="eastAsia"/>
          <w:sz w:val="24"/>
        </w:rPr>
        <w:t>2.2</w:t>
      </w:r>
      <w:r w:rsidRPr="002E147F">
        <w:rPr>
          <w:rFonts w:hint="eastAsia"/>
          <w:sz w:val="24"/>
        </w:rPr>
        <w:t>版</w:t>
      </w:r>
      <w:r w:rsidR="00165C54">
        <w:rPr>
          <w:rFonts w:hint="eastAsia"/>
          <w:sz w:val="24"/>
        </w:rPr>
        <w:t>本</w:t>
      </w:r>
      <w:r w:rsidRPr="002E147F">
        <w:rPr>
          <w:rFonts w:hint="eastAsia"/>
          <w:sz w:val="24"/>
        </w:rPr>
        <w:t>。</w:t>
      </w:r>
    </w:p>
    <w:p w14:paraId="663142BE" w14:textId="77777777" w:rsidR="002E147F" w:rsidRPr="00EE72E0" w:rsidRDefault="002E147F" w:rsidP="00EE72E0">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可以附加于</w:t>
      </w:r>
      <w:r w:rsidRPr="002E147F">
        <w:rPr>
          <w:rFonts w:hint="eastAsia"/>
          <w:sz w:val="24"/>
        </w:rPr>
        <w:t>TIFF</w:t>
      </w:r>
      <w:r w:rsidRPr="002E147F">
        <w:rPr>
          <w:rFonts w:hint="eastAsia"/>
          <w:sz w:val="24"/>
        </w:rPr>
        <w:t>、</w:t>
      </w:r>
      <w:r w:rsidRPr="002E147F">
        <w:rPr>
          <w:rFonts w:hint="eastAsia"/>
          <w:sz w:val="24"/>
        </w:rPr>
        <w:t>RIFF</w:t>
      </w:r>
      <w:r w:rsidR="00BC62AE" w:rsidRPr="002E147F">
        <w:rPr>
          <w:rFonts w:hint="eastAsia"/>
          <w:sz w:val="24"/>
        </w:rPr>
        <w:t>、</w:t>
      </w:r>
      <w:r w:rsidR="00BC62AE" w:rsidRPr="002E147F">
        <w:rPr>
          <w:rFonts w:hint="eastAsia"/>
          <w:sz w:val="24"/>
        </w:rPr>
        <w:t>JPEG</w:t>
      </w:r>
      <w:r w:rsidRPr="002E147F">
        <w:rPr>
          <w:rFonts w:hint="eastAsia"/>
          <w:sz w:val="24"/>
        </w:rPr>
        <w:t>等文件</w:t>
      </w:r>
      <w:r w:rsidR="00EE72E0">
        <w:rPr>
          <w:rFonts w:hint="eastAsia"/>
          <w:sz w:val="24"/>
        </w:rPr>
        <w:t>里面</w:t>
      </w:r>
      <w:r w:rsidRPr="002E147F">
        <w:rPr>
          <w:rFonts w:hint="eastAsia"/>
          <w:sz w:val="24"/>
        </w:rPr>
        <w:t>，</w:t>
      </w:r>
      <w:r w:rsidR="00EE72E0">
        <w:rPr>
          <w:rFonts w:hint="eastAsia"/>
          <w:sz w:val="24"/>
        </w:rPr>
        <w:t>目的是</w:t>
      </w:r>
      <w:r w:rsidRPr="002E147F">
        <w:rPr>
          <w:rFonts w:hint="eastAsia"/>
          <w:sz w:val="24"/>
        </w:rPr>
        <w:t>增加有关数码相机</w:t>
      </w:r>
      <w:r w:rsidR="00CF006B">
        <w:rPr>
          <w:rFonts w:hint="eastAsia"/>
          <w:sz w:val="24"/>
        </w:rPr>
        <w:t>在</w:t>
      </w:r>
      <w:r w:rsidRPr="002E147F">
        <w:rPr>
          <w:rFonts w:hint="eastAsia"/>
          <w:sz w:val="24"/>
        </w:rPr>
        <w:t>拍摄</w:t>
      </w:r>
      <w:r w:rsidR="00CF006B">
        <w:rPr>
          <w:rFonts w:hint="eastAsia"/>
          <w:sz w:val="24"/>
        </w:rPr>
        <w:t>过程中的</w:t>
      </w:r>
      <w:proofErr w:type="gramStart"/>
      <w:r w:rsidR="00CF006B">
        <w:rPr>
          <w:rFonts w:hint="eastAsia"/>
          <w:sz w:val="24"/>
        </w:rPr>
        <w:t>种种拍色</w:t>
      </w:r>
      <w:r w:rsidRPr="002E147F">
        <w:rPr>
          <w:rFonts w:hint="eastAsia"/>
          <w:sz w:val="24"/>
        </w:rPr>
        <w:t>信息</w:t>
      </w:r>
      <w:proofErr w:type="gramEnd"/>
      <w:r w:rsidRPr="002E147F">
        <w:rPr>
          <w:rFonts w:hint="eastAsia"/>
          <w:sz w:val="24"/>
        </w:rPr>
        <w:t>的内容</w:t>
      </w:r>
      <w:r w:rsidR="00CF006B">
        <w:rPr>
          <w:rFonts w:hint="eastAsia"/>
          <w:sz w:val="24"/>
        </w:rPr>
        <w:t>、</w:t>
      </w:r>
      <w:proofErr w:type="gramStart"/>
      <w:r w:rsidR="00CF006B">
        <w:rPr>
          <w:rFonts w:hint="eastAsia"/>
          <w:sz w:val="24"/>
        </w:rPr>
        <w:t>缩略</w:t>
      </w:r>
      <w:r w:rsidRPr="002E147F">
        <w:rPr>
          <w:rFonts w:hint="eastAsia"/>
          <w:sz w:val="24"/>
        </w:rPr>
        <w:t>图</w:t>
      </w:r>
      <w:r w:rsidR="00CF006B">
        <w:rPr>
          <w:rFonts w:hint="eastAsia"/>
          <w:sz w:val="24"/>
        </w:rPr>
        <w:t>或者</w:t>
      </w:r>
      <w:proofErr w:type="gramEnd"/>
      <w:r w:rsidR="00CF006B">
        <w:rPr>
          <w:rFonts w:hint="eastAsia"/>
          <w:sz w:val="24"/>
        </w:rPr>
        <w:t>是</w:t>
      </w:r>
      <w:r w:rsidRPr="002E147F">
        <w:rPr>
          <w:rFonts w:hint="eastAsia"/>
          <w:sz w:val="24"/>
        </w:rPr>
        <w:t>图像处理软件的版本信息</w:t>
      </w:r>
      <w:r w:rsidR="00CF006B">
        <w:rPr>
          <w:rFonts w:hint="eastAsia"/>
          <w:sz w:val="24"/>
        </w:rPr>
        <w:t>等其他信息</w:t>
      </w:r>
      <w:r w:rsidRPr="002E147F">
        <w:rPr>
          <w:rFonts w:hint="eastAsia"/>
          <w:sz w:val="24"/>
        </w:rPr>
        <w:t>。</w:t>
      </w:r>
    </w:p>
    <w:p w14:paraId="0ADA540F" w14:textId="77777777" w:rsidR="002E147F" w:rsidRPr="002E147F" w:rsidRDefault="00B87CF3" w:rsidP="005154E3">
      <w:pPr>
        <w:spacing w:line="440" w:lineRule="exact"/>
        <w:ind w:firstLineChars="200" w:firstLine="480"/>
        <w:rPr>
          <w:sz w:val="24"/>
        </w:rPr>
      </w:pPr>
      <w:r w:rsidRPr="002E147F">
        <w:rPr>
          <w:rFonts w:hint="eastAsia"/>
          <w:sz w:val="24"/>
        </w:rPr>
        <w:t xml:space="preserve">Windows </w:t>
      </w:r>
      <w:r>
        <w:rPr>
          <w:rFonts w:hint="eastAsia"/>
          <w:sz w:val="24"/>
        </w:rPr>
        <w:t>从</w:t>
      </w:r>
      <w:r w:rsidR="002E147F" w:rsidRPr="002E147F">
        <w:rPr>
          <w:rFonts w:hint="eastAsia"/>
          <w:sz w:val="24"/>
        </w:rPr>
        <w:t>Windows 7</w:t>
      </w:r>
      <w:r w:rsidR="002E147F" w:rsidRPr="002E147F">
        <w:rPr>
          <w:rFonts w:hint="eastAsia"/>
          <w:sz w:val="24"/>
        </w:rPr>
        <w:t>操作系统</w:t>
      </w:r>
      <w:r>
        <w:rPr>
          <w:rFonts w:hint="eastAsia"/>
          <w:sz w:val="24"/>
        </w:rPr>
        <w:t>开始才</w:t>
      </w:r>
      <w:r w:rsidR="002E147F" w:rsidRPr="002E147F">
        <w:rPr>
          <w:rFonts w:hint="eastAsia"/>
          <w:sz w:val="24"/>
        </w:rPr>
        <w:t>具备对</w:t>
      </w:r>
      <w:proofErr w:type="spellStart"/>
      <w:r w:rsidR="002E147F" w:rsidRPr="002E147F">
        <w:rPr>
          <w:rFonts w:hint="eastAsia"/>
          <w:sz w:val="24"/>
        </w:rPr>
        <w:t>Exif</w:t>
      </w:r>
      <w:proofErr w:type="spellEnd"/>
      <w:r w:rsidR="002E147F" w:rsidRPr="002E147F">
        <w:rPr>
          <w:rFonts w:hint="eastAsia"/>
          <w:sz w:val="24"/>
        </w:rPr>
        <w:t>的原生支持，</w:t>
      </w:r>
      <w:r>
        <w:rPr>
          <w:rFonts w:hint="eastAsia"/>
          <w:sz w:val="24"/>
        </w:rPr>
        <w:t>用户可以</w:t>
      </w:r>
      <w:r w:rsidR="002E147F" w:rsidRPr="002E147F">
        <w:rPr>
          <w:rFonts w:hint="eastAsia"/>
          <w:sz w:val="24"/>
        </w:rPr>
        <w:t>通过鼠标右键点击图片打开</w:t>
      </w:r>
      <w:r>
        <w:rPr>
          <w:rFonts w:hint="eastAsia"/>
          <w:sz w:val="24"/>
        </w:rPr>
        <w:t>图片的属性</w:t>
      </w:r>
      <w:r w:rsidR="002E147F" w:rsidRPr="002E147F">
        <w:rPr>
          <w:rFonts w:hint="eastAsia"/>
          <w:sz w:val="24"/>
        </w:rPr>
        <w:t>，点击属性</w:t>
      </w:r>
      <w:r>
        <w:rPr>
          <w:rFonts w:hint="eastAsia"/>
          <w:sz w:val="24"/>
        </w:rPr>
        <w:t>tab</w:t>
      </w:r>
      <w:r w:rsidR="002E147F" w:rsidRPr="002E147F">
        <w:rPr>
          <w:rFonts w:hint="eastAsia"/>
          <w:sz w:val="24"/>
        </w:rPr>
        <w:t>并切换到详细信息标签下即可直接查看</w:t>
      </w:r>
      <w:r>
        <w:rPr>
          <w:rFonts w:hint="eastAsia"/>
          <w:sz w:val="24"/>
        </w:rPr>
        <w:t>有关</w:t>
      </w:r>
      <w:proofErr w:type="spellStart"/>
      <w:r w:rsidR="002E147F" w:rsidRPr="002E147F">
        <w:rPr>
          <w:rFonts w:hint="eastAsia"/>
          <w:sz w:val="24"/>
        </w:rPr>
        <w:t>Exif</w:t>
      </w:r>
      <w:proofErr w:type="spellEnd"/>
      <w:r w:rsidR="002E147F" w:rsidRPr="002E147F">
        <w:rPr>
          <w:rFonts w:hint="eastAsia"/>
          <w:sz w:val="24"/>
        </w:rPr>
        <w:t>信息</w:t>
      </w:r>
      <w:r>
        <w:rPr>
          <w:rFonts w:hint="eastAsia"/>
          <w:sz w:val="24"/>
        </w:rPr>
        <w:t>如拍摄时间和相机的生产商等等</w:t>
      </w:r>
      <w:r w:rsidR="002E147F" w:rsidRPr="002E147F">
        <w:rPr>
          <w:rFonts w:hint="eastAsia"/>
          <w:sz w:val="24"/>
        </w:rPr>
        <w:t>。</w:t>
      </w:r>
    </w:p>
    <w:p w14:paraId="74D77F8A" w14:textId="77777777" w:rsidR="002E147F" w:rsidRPr="002E147F" w:rsidRDefault="002E147F" w:rsidP="00844A59">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信息是可以被任意</w:t>
      </w:r>
      <w:r w:rsidR="0023142F">
        <w:rPr>
          <w:rFonts w:hint="eastAsia"/>
          <w:sz w:val="24"/>
        </w:rPr>
        <w:t>软件</w:t>
      </w:r>
      <w:r w:rsidRPr="002E147F">
        <w:rPr>
          <w:rFonts w:hint="eastAsia"/>
          <w:sz w:val="24"/>
        </w:rPr>
        <w:t>编辑的，因此只有参考的功能</w:t>
      </w:r>
      <w:r w:rsidR="0023142F">
        <w:rPr>
          <w:rFonts w:hint="eastAsia"/>
          <w:sz w:val="24"/>
        </w:rPr>
        <w:t>不能用来决策</w:t>
      </w:r>
      <w:r w:rsidRPr="002E147F">
        <w:rPr>
          <w:rFonts w:hint="eastAsia"/>
          <w:sz w:val="24"/>
        </w:rPr>
        <w:t>。</w:t>
      </w:r>
    </w:p>
    <w:p w14:paraId="0A44C4E7" w14:textId="4A6EDF33" w:rsidR="00DD1141" w:rsidRDefault="002E147F" w:rsidP="002E147F">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信息以</w:t>
      </w:r>
      <w:r w:rsidR="00844A59">
        <w:rPr>
          <w:rFonts w:hint="eastAsia"/>
          <w:sz w:val="24"/>
        </w:rPr>
        <w:t>十六进制</w:t>
      </w:r>
      <w:r w:rsidRPr="002E147F">
        <w:rPr>
          <w:rFonts w:hint="eastAsia"/>
          <w:sz w:val="24"/>
        </w:rPr>
        <w:t>0xFFE1</w:t>
      </w:r>
      <w:r w:rsidRPr="002E147F">
        <w:rPr>
          <w:rFonts w:hint="eastAsia"/>
          <w:sz w:val="24"/>
        </w:rPr>
        <w:t>作为开头标记，</w:t>
      </w:r>
      <w:r w:rsidR="00844A59">
        <w:rPr>
          <w:rFonts w:hint="eastAsia"/>
          <w:sz w:val="24"/>
        </w:rPr>
        <w:t>之</w:t>
      </w:r>
      <w:r w:rsidRPr="002E147F">
        <w:rPr>
          <w:rFonts w:hint="eastAsia"/>
          <w:sz w:val="24"/>
        </w:rPr>
        <w:t>后</w:t>
      </w:r>
      <w:r w:rsidR="00844A59">
        <w:rPr>
          <w:rFonts w:hint="eastAsia"/>
          <w:sz w:val="24"/>
        </w:rPr>
        <w:t>的</w:t>
      </w:r>
      <w:r w:rsidRPr="002E147F">
        <w:rPr>
          <w:rFonts w:hint="eastAsia"/>
          <w:sz w:val="24"/>
        </w:rPr>
        <w:t>两个字节表示</w:t>
      </w:r>
      <w:proofErr w:type="spellStart"/>
      <w:r w:rsidRPr="002E147F">
        <w:rPr>
          <w:rFonts w:hint="eastAsia"/>
          <w:sz w:val="24"/>
        </w:rPr>
        <w:t>Exif</w:t>
      </w:r>
      <w:proofErr w:type="spellEnd"/>
      <w:r w:rsidRPr="002E147F">
        <w:rPr>
          <w:rFonts w:hint="eastAsia"/>
          <w:sz w:val="24"/>
        </w:rPr>
        <w:t>的长度。</w:t>
      </w:r>
      <w:r w:rsidR="00844A59">
        <w:rPr>
          <w:rFonts w:hint="eastAsia"/>
          <w:sz w:val="24"/>
        </w:rPr>
        <w:t>因此可以得出</w:t>
      </w:r>
      <w:proofErr w:type="spellStart"/>
      <w:r w:rsidRPr="002E147F">
        <w:rPr>
          <w:rFonts w:hint="eastAsia"/>
          <w:sz w:val="24"/>
        </w:rPr>
        <w:t>Exif</w:t>
      </w:r>
      <w:proofErr w:type="spellEnd"/>
      <w:r w:rsidRPr="002E147F">
        <w:rPr>
          <w:rFonts w:hint="eastAsia"/>
          <w:sz w:val="24"/>
        </w:rPr>
        <w:t>信息最大为</w:t>
      </w:r>
      <w:r w:rsidRPr="002E147F">
        <w:rPr>
          <w:rFonts w:hint="eastAsia"/>
          <w:sz w:val="24"/>
        </w:rPr>
        <w:t>64 kB</w:t>
      </w:r>
      <w:r w:rsidRPr="002E147F">
        <w:rPr>
          <w:rFonts w:hint="eastAsia"/>
          <w:sz w:val="24"/>
        </w:rPr>
        <w:t>，</w:t>
      </w:r>
      <w:proofErr w:type="gramStart"/>
      <w:r w:rsidR="00844A59">
        <w:rPr>
          <w:rFonts w:hint="eastAsia"/>
          <w:sz w:val="24"/>
        </w:rPr>
        <w:t>但是</w:t>
      </w:r>
      <w:r w:rsidRPr="002E147F">
        <w:rPr>
          <w:rFonts w:hint="eastAsia"/>
          <w:sz w:val="24"/>
        </w:rPr>
        <w:t>而</w:t>
      </w:r>
      <w:proofErr w:type="gramEnd"/>
      <w:r w:rsidRPr="002E147F">
        <w:rPr>
          <w:rFonts w:hint="eastAsia"/>
          <w:sz w:val="24"/>
        </w:rPr>
        <w:t>内部采用</w:t>
      </w:r>
      <w:r w:rsidRPr="002E147F">
        <w:rPr>
          <w:rFonts w:hint="eastAsia"/>
          <w:sz w:val="24"/>
        </w:rPr>
        <w:t>TIFF</w:t>
      </w:r>
      <w:r w:rsidRPr="002E147F">
        <w:rPr>
          <w:rFonts w:hint="eastAsia"/>
          <w:sz w:val="24"/>
        </w:rPr>
        <w:t>格式。</w:t>
      </w:r>
    </w:p>
    <w:p w14:paraId="1A7579F3" w14:textId="77777777" w:rsidR="000A60EE" w:rsidRDefault="000A60EE" w:rsidP="002E147F">
      <w:pPr>
        <w:spacing w:line="440" w:lineRule="exact"/>
        <w:ind w:firstLineChars="200" w:firstLine="480"/>
        <w:rPr>
          <w:sz w:val="24"/>
        </w:rPr>
      </w:pPr>
    </w:p>
    <w:p w14:paraId="0B427776" w14:textId="4C60BC61" w:rsidR="000A1008" w:rsidRPr="00225EA6" w:rsidRDefault="00225EA6" w:rsidP="00225EA6">
      <w:pPr>
        <w:spacing w:line="440" w:lineRule="exact"/>
        <w:outlineLvl w:val="1"/>
        <w:rPr>
          <w:b/>
          <w:sz w:val="28"/>
          <w:szCs w:val="28"/>
        </w:rPr>
      </w:pPr>
      <w:bookmarkStart w:id="47" w:name="_Toc8414007"/>
      <w:r w:rsidRPr="00225EA6">
        <w:rPr>
          <w:rFonts w:hint="eastAsia"/>
          <w:b/>
          <w:sz w:val="28"/>
          <w:szCs w:val="28"/>
        </w:rPr>
        <w:t>2.6</w:t>
      </w:r>
      <w:r w:rsidRPr="00225EA6">
        <w:rPr>
          <w:b/>
          <w:sz w:val="28"/>
          <w:szCs w:val="28"/>
        </w:rPr>
        <w:t xml:space="preserve"> </w:t>
      </w:r>
      <w:r w:rsidRPr="00225EA6">
        <w:rPr>
          <w:rFonts w:hint="eastAsia"/>
          <w:b/>
          <w:sz w:val="28"/>
          <w:szCs w:val="28"/>
        </w:rPr>
        <w:t>MVVM</w:t>
      </w:r>
      <w:r w:rsidRPr="00225EA6">
        <w:rPr>
          <w:rFonts w:hint="eastAsia"/>
          <w:b/>
          <w:sz w:val="28"/>
          <w:szCs w:val="28"/>
        </w:rPr>
        <w:t>设计模式</w:t>
      </w:r>
      <w:bookmarkEnd w:id="47"/>
    </w:p>
    <w:p w14:paraId="0FED9D6C" w14:textId="4EC96C02" w:rsidR="000A1008" w:rsidRDefault="009534C2" w:rsidP="002E147F">
      <w:pPr>
        <w:spacing w:line="440" w:lineRule="exact"/>
        <w:ind w:firstLineChars="200" w:firstLine="480"/>
        <w:rPr>
          <w:sz w:val="24"/>
        </w:rPr>
      </w:pPr>
      <w:proofErr w:type="spellStart"/>
      <w:r>
        <w:rPr>
          <w:sz w:val="24"/>
        </w:rPr>
        <w:t>M</w:t>
      </w:r>
      <w:r>
        <w:rPr>
          <w:rFonts w:hint="eastAsia"/>
          <w:sz w:val="24"/>
        </w:rPr>
        <w:t>vvm</w:t>
      </w:r>
      <w:proofErr w:type="spellEnd"/>
      <w:r>
        <w:rPr>
          <w:rFonts w:hint="eastAsia"/>
          <w:sz w:val="24"/>
        </w:rPr>
        <w:t>它是一种软件架构的模式，它可以轻易的将开发用户界面的过程和开发后端业务逻辑的过程拆分出来，在</w:t>
      </w:r>
      <w:r>
        <w:rPr>
          <w:rFonts w:hint="eastAsia"/>
          <w:sz w:val="24"/>
        </w:rPr>
        <w:t>WPF</w:t>
      </w:r>
      <w:r>
        <w:rPr>
          <w:rFonts w:hint="eastAsia"/>
          <w:sz w:val="24"/>
        </w:rPr>
        <w:t>中是通过后置代码和</w:t>
      </w:r>
      <w:r>
        <w:rPr>
          <w:rFonts w:hint="eastAsia"/>
          <w:sz w:val="24"/>
        </w:rPr>
        <w:t>GUI</w:t>
      </w:r>
      <w:r>
        <w:rPr>
          <w:rFonts w:hint="eastAsia"/>
          <w:sz w:val="24"/>
        </w:rPr>
        <w:t>代码组成</w:t>
      </w:r>
      <w:r w:rsidR="00D36FA7">
        <w:rPr>
          <w:rFonts w:hint="eastAsia"/>
          <w:sz w:val="24"/>
        </w:rPr>
        <w:t>。</w:t>
      </w:r>
      <w:r w:rsidR="00913FF4">
        <w:rPr>
          <w:rFonts w:hint="eastAsia"/>
          <w:sz w:val="24"/>
        </w:rPr>
        <w:t>MVVM</w:t>
      </w:r>
      <w:r w:rsidR="00913FF4">
        <w:rPr>
          <w:rFonts w:hint="eastAsia"/>
          <w:sz w:val="24"/>
        </w:rPr>
        <w:t>中的第一个</w:t>
      </w:r>
      <w:r w:rsidR="00913FF4">
        <w:rPr>
          <w:rFonts w:hint="eastAsia"/>
          <w:sz w:val="24"/>
        </w:rPr>
        <w:t>M</w:t>
      </w:r>
      <w:r w:rsidR="00913FF4">
        <w:rPr>
          <w:rFonts w:hint="eastAsia"/>
          <w:sz w:val="24"/>
        </w:rPr>
        <w:t>表示系统中真实存在的状态内容面向对象的领域模型，</w:t>
      </w:r>
      <w:r w:rsidR="00913FF4">
        <w:rPr>
          <w:rFonts w:hint="eastAsia"/>
          <w:sz w:val="24"/>
        </w:rPr>
        <w:t>MVVM</w:t>
      </w:r>
      <w:r w:rsidR="00913FF4">
        <w:rPr>
          <w:rFonts w:hint="eastAsia"/>
          <w:sz w:val="24"/>
        </w:rPr>
        <w:t>的核心在于数据。第一个</w:t>
      </w:r>
      <w:r w:rsidR="00913FF4">
        <w:rPr>
          <w:rFonts w:hint="eastAsia"/>
          <w:sz w:val="24"/>
        </w:rPr>
        <w:t>V</w:t>
      </w:r>
      <w:r w:rsidR="00913FF4">
        <w:rPr>
          <w:rFonts w:hint="eastAsia"/>
          <w:sz w:val="24"/>
        </w:rPr>
        <w:t>代表的是</w:t>
      </w:r>
      <w:r w:rsidR="0020566F">
        <w:rPr>
          <w:rFonts w:hint="eastAsia"/>
          <w:sz w:val="24"/>
        </w:rPr>
        <w:t>和</w:t>
      </w:r>
      <w:r w:rsidR="0020566F">
        <w:rPr>
          <w:rFonts w:hint="eastAsia"/>
          <w:sz w:val="24"/>
        </w:rPr>
        <w:t>MVC</w:t>
      </w:r>
      <w:r w:rsidR="0020566F">
        <w:rPr>
          <w:rFonts w:hint="eastAsia"/>
          <w:sz w:val="24"/>
        </w:rPr>
        <w:t>中的</w:t>
      </w:r>
      <w:r w:rsidR="0020566F">
        <w:rPr>
          <w:rFonts w:hint="eastAsia"/>
          <w:sz w:val="24"/>
        </w:rPr>
        <w:t>V</w:t>
      </w:r>
      <w:r w:rsidR="0020566F">
        <w:rPr>
          <w:rFonts w:hint="eastAsia"/>
          <w:sz w:val="24"/>
        </w:rPr>
        <w:t>是一个含义，是用户可以在</w:t>
      </w:r>
      <w:r w:rsidR="0020566F">
        <w:rPr>
          <w:rFonts w:hint="eastAsia"/>
          <w:sz w:val="24"/>
        </w:rPr>
        <w:t>UI</w:t>
      </w:r>
      <w:r w:rsidR="0020566F">
        <w:rPr>
          <w:rFonts w:hint="eastAsia"/>
          <w:sz w:val="24"/>
        </w:rPr>
        <w:t>界面中看到的视图，及系统的外观。第二</w:t>
      </w:r>
      <w:r w:rsidR="0020566F">
        <w:rPr>
          <w:rFonts w:hint="eastAsia"/>
          <w:sz w:val="24"/>
        </w:rPr>
        <w:t>V</w:t>
      </w:r>
      <w:r w:rsidR="008E5842">
        <w:rPr>
          <w:rFonts w:hint="eastAsia"/>
          <w:sz w:val="24"/>
        </w:rPr>
        <w:t>代表的是</w:t>
      </w:r>
      <w:r w:rsidR="008E5842" w:rsidRPr="008E5842">
        <w:rPr>
          <w:rFonts w:hint="eastAsia"/>
          <w:sz w:val="24"/>
        </w:rPr>
        <w:t>视图模型是暴露</w:t>
      </w:r>
      <w:r w:rsidR="008E5842">
        <w:rPr>
          <w:rFonts w:hint="eastAsia"/>
          <w:sz w:val="24"/>
        </w:rPr>
        <w:t>在</w:t>
      </w:r>
      <w:r w:rsidR="008E5842" w:rsidRPr="008E5842">
        <w:rPr>
          <w:rFonts w:hint="eastAsia"/>
          <w:sz w:val="24"/>
        </w:rPr>
        <w:t>公共属性和命令视图</w:t>
      </w:r>
      <w:r w:rsidR="008E5842">
        <w:rPr>
          <w:rFonts w:hint="eastAsia"/>
          <w:sz w:val="24"/>
        </w:rPr>
        <w:t>中</w:t>
      </w:r>
      <w:r w:rsidR="008E5842" w:rsidRPr="008E5842">
        <w:rPr>
          <w:rFonts w:hint="eastAsia"/>
          <w:sz w:val="24"/>
        </w:rPr>
        <w:t>的</w:t>
      </w:r>
      <w:r w:rsidR="008E5842">
        <w:rPr>
          <w:rFonts w:hint="eastAsia"/>
          <w:sz w:val="24"/>
        </w:rPr>
        <w:t>一个</w:t>
      </w:r>
      <w:r w:rsidR="008E5842" w:rsidRPr="008E5842">
        <w:rPr>
          <w:rFonts w:hint="eastAsia"/>
          <w:sz w:val="24"/>
        </w:rPr>
        <w:t>抽象</w:t>
      </w:r>
      <w:r w:rsidR="008E5842">
        <w:rPr>
          <w:rFonts w:hint="eastAsia"/>
          <w:sz w:val="24"/>
        </w:rPr>
        <w:t>MVVC</w:t>
      </w:r>
      <w:r w:rsidR="008E5842">
        <w:rPr>
          <w:rFonts w:hint="eastAsia"/>
          <w:sz w:val="24"/>
        </w:rPr>
        <w:t>没有像</w:t>
      </w:r>
      <w:r w:rsidR="008E5842">
        <w:rPr>
          <w:rFonts w:hint="eastAsia"/>
          <w:sz w:val="24"/>
        </w:rPr>
        <w:t>MVC</w:t>
      </w:r>
      <w:r w:rsidR="008E5842">
        <w:rPr>
          <w:rFonts w:hint="eastAsia"/>
          <w:sz w:val="24"/>
        </w:rPr>
        <w:t>中控制器，</w:t>
      </w:r>
      <w:r w:rsidR="0036435E">
        <w:rPr>
          <w:rFonts w:hint="eastAsia"/>
          <w:sz w:val="24"/>
        </w:rPr>
        <w:t>最后一个</w:t>
      </w:r>
      <w:r w:rsidR="0036435E">
        <w:rPr>
          <w:rFonts w:hint="eastAsia"/>
          <w:sz w:val="24"/>
        </w:rPr>
        <w:t>M</w:t>
      </w:r>
      <w:r w:rsidR="0036435E">
        <w:rPr>
          <w:rFonts w:hint="eastAsia"/>
          <w:sz w:val="24"/>
        </w:rPr>
        <w:t>代表绑定器</w:t>
      </w:r>
      <w:r w:rsidR="0044401C">
        <w:rPr>
          <w:rFonts w:hint="eastAsia"/>
          <w:sz w:val="24"/>
        </w:rPr>
        <w:t>；</w:t>
      </w:r>
      <w:r w:rsidR="00D36FA7">
        <w:rPr>
          <w:rFonts w:hint="eastAsia"/>
          <w:sz w:val="24"/>
        </w:rPr>
        <w:t>数据一旦被改变了，那么对应的</w:t>
      </w:r>
      <w:r w:rsidR="00D36FA7">
        <w:rPr>
          <w:rFonts w:hint="eastAsia"/>
          <w:sz w:val="24"/>
        </w:rPr>
        <w:t>UI</w:t>
      </w:r>
      <w:r w:rsidR="00D36FA7">
        <w:rPr>
          <w:rFonts w:hint="eastAsia"/>
          <w:sz w:val="24"/>
        </w:rPr>
        <w:t>也跟着变化。</w:t>
      </w:r>
    </w:p>
    <w:p w14:paraId="29BCEA83" w14:textId="77777777" w:rsidR="000A1008" w:rsidRDefault="000A1008" w:rsidP="00EB77C3">
      <w:pPr>
        <w:ind w:firstLineChars="200" w:firstLine="480"/>
        <w:rPr>
          <w:sz w:val="24"/>
        </w:rPr>
      </w:pPr>
    </w:p>
    <w:p w14:paraId="4F7D78DC" w14:textId="687064DB" w:rsidR="000A1008" w:rsidRDefault="00EB77C3" w:rsidP="00EB77C3">
      <w:pPr>
        <w:ind w:firstLineChars="200" w:firstLine="420"/>
        <w:rPr>
          <w:sz w:val="24"/>
        </w:rPr>
      </w:pPr>
      <w:r>
        <w:rPr>
          <w:noProof/>
        </w:rPr>
        <w:drawing>
          <wp:inline distT="0" distB="0" distL="0" distR="0" wp14:anchorId="1828215C" wp14:editId="7570576B">
            <wp:extent cx="5939155" cy="1786890"/>
            <wp:effectExtent l="0" t="0" r="4445" b="3810"/>
            <wp:docPr id="4" name="图片 4" descr="File: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VMPatt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1786890"/>
                    </a:xfrm>
                    <a:prstGeom prst="rect">
                      <a:avLst/>
                    </a:prstGeom>
                    <a:noFill/>
                    <a:ln>
                      <a:noFill/>
                    </a:ln>
                  </pic:spPr>
                </pic:pic>
              </a:graphicData>
            </a:graphic>
          </wp:inline>
        </w:drawing>
      </w:r>
    </w:p>
    <w:p w14:paraId="594102E9" w14:textId="765458A9" w:rsidR="000A1008" w:rsidRDefault="00EB77C3" w:rsidP="00F3005D">
      <w:pPr>
        <w:spacing w:line="440" w:lineRule="exact"/>
        <w:ind w:firstLineChars="200" w:firstLine="480"/>
        <w:jc w:val="center"/>
        <w:rPr>
          <w:sz w:val="24"/>
        </w:rPr>
      </w:pPr>
      <w:r>
        <w:rPr>
          <w:rFonts w:hint="eastAsia"/>
          <w:sz w:val="24"/>
        </w:rPr>
        <w:t>图</w:t>
      </w:r>
      <w:r>
        <w:rPr>
          <w:rFonts w:hint="eastAsia"/>
          <w:sz w:val="24"/>
        </w:rPr>
        <w:t>2</w:t>
      </w:r>
      <w:r w:rsidR="00D85524">
        <w:rPr>
          <w:rFonts w:hint="eastAsia"/>
          <w:sz w:val="24"/>
        </w:rPr>
        <w:t>-</w:t>
      </w:r>
      <w:r w:rsidR="00F3005D">
        <w:rPr>
          <w:rFonts w:hint="eastAsia"/>
          <w:sz w:val="24"/>
        </w:rPr>
        <w:t>7</w:t>
      </w:r>
      <w:r w:rsidR="008B5D1C">
        <w:rPr>
          <w:sz w:val="24"/>
        </w:rPr>
        <w:t xml:space="preserve"> </w:t>
      </w:r>
      <w:r w:rsidR="008B5D1C">
        <w:rPr>
          <w:rFonts w:hint="eastAsia"/>
          <w:sz w:val="24"/>
        </w:rPr>
        <w:t>MVVM</w:t>
      </w:r>
      <w:r w:rsidR="008B5D1C">
        <w:rPr>
          <w:rFonts w:hint="eastAsia"/>
          <w:sz w:val="24"/>
        </w:rPr>
        <w:t>设计模式示意图</w:t>
      </w:r>
    </w:p>
    <w:p w14:paraId="2E198262" w14:textId="77777777" w:rsidR="000A1008" w:rsidRDefault="000A1008" w:rsidP="002E147F">
      <w:pPr>
        <w:spacing w:line="440" w:lineRule="exact"/>
        <w:ind w:firstLineChars="200" w:firstLine="480"/>
        <w:rPr>
          <w:sz w:val="24"/>
        </w:rPr>
      </w:pPr>
    </w:p>
    <w:p w14:paraId="23ABA5FF" w14:textId="77777777" w:rsidR="000A1008" w:rsidRDefault="000A1008" w:rsidP="002E147F">
      <w:pPr>
        <w:spacing w:line="440" w:lineRule="exact"/>
        <w:ind w:firstLineChars="200" w:firstLine="480"/>
        <w:rPr>
          <w:sz w:val="24"/>
        </w:rPr>
      </w:pPr>
    </w:p>
    <w:p w14:paraId="0B0BEA8D" w14:textId="77777777" w:rsidR="000A1008" w:rsidRDefault="000A1008" w:rsidP="002E147F">
      <w:pPr>
        <w:spacing w:line="440" w:lineRule="exact"/>
        <w:ind w:firstLineChars="200" w:firstLine="480"/>
        <w:rPr>
          <w:sz w:val="24"/>
        </w:rPr>
      </w:pPr>
    </w:p>
    <w:p w14:paraId="6331DE90" w14:textId="77777777" w:rsidR="000A1008" w:rsidRDefault="000A1008" w:rsidP="002E147F">
      <w:pPr>
        <w:spacing w:line="440" w:lineRule="exact"/>
        <w:ind w:firstLineChars="200" w:firstLine="480"/>
        <w:rPr>
          <w:sz w:val="24"/>
        </w:rPr>
      </w:pPr>
    </w:p>
    <w:p w14:paraId="0B343520" w14:textId="77777777" w:rsidR="000A1008" w:rsidRDefault="000A1008" w:rsidP="002E147F">
      <w:pPr>
        <w:spacing w:line="440" w:lineRule="exact"/>
        <w:ind w:firstLineChars="200" w:firstLine="480"/>
        <w:rPr>
          <w:sz w:val="24"/>
        </w:rPr>
      </w:pPr>
    </w:p>
    <w:p w14:paraId="6CE6B4EF" w14:textId="77777777" w:rsidR="000A1008" w:rsidRDefault="000A1008" w:rsidP="002E147F">
      <w:pPr>
        <w:spacing w:line="440" w:lineRule="exact"/>
        <w:ind w:firstLineChars="200" w:firstLine="480"/>
        <w:rPr>
          <w:sz w:val="24"/>
        </w:rPr>
      </w:pPr>
    </w:p>
    <w:p w14:paraId="69B82A62" w14:textId="77777777" w:rsidR="000A1008" w:rsidRDefault="000A1008" w:rsidP="002E147F">
      <w:pPr>
        <w:spacing w:line="440" w:lineRule="exact"/>
        <w:ind w:firstLineChars="200" w:firstLine="480"/>
        <w:rPr>
          <w:sz w:val="24"/>
        </w:rPr>
      </w:pPr>
    </w:p>
    <w:p w14:paraId="593EF1A7" w14:textId="77777777" w:rsidR="000A1008" w:rsidRDefault="000A1008" w:rsidP="002E147F">
      <w:pPr>
        <w:spacing w:line="440" w:lineRule="exact"/>
        <w:ind w:firstLineChars="200" w:firstLine="480"/>
        <w:rPr>
          <w:sz w:val="24"/>
        </w:rPr>
      </w:pPr>
    </w:p>
    <w:p w14:paraId="5EC97DC4" w14:textId="77777777" w:rsidR="000A1008" w:rsidRDefault="000A1008" w:rsidP="002E147F">
      <w:pPr>
        <w:spacing w:line="440" w:lineRule="exact"/>
        <w:ind w:firstLineChars="200" w:firstLine="480"/>
        <w:rPr>
          <w:sz w:val="24"/>
        </w:rPr>
      </w:pPr>
    </w:p>
    <w:p w14:paraId="72EAA9D5" w14:textId="77777777" w:rsidR="000A1008" w:rsidRDefault="000A1008" w:rsidP="002E147F">
      <w:pPr>
        <w:spacing w:line="440" w:lineRule="exact"/>
        <w:ind w:firstLineChars="200" w:firstLine="480"/>
        <w:rPr>
          <w:sz w:val="24"/>
        </w:rPr>
      </w:pPr>
    </w:p>
    <w:p w14:paraId="2F824438" w14:textId="77777777" w:rsidR="000A1008" w:rsidRDefault="000A1008" w:rsidP="002E147F">
      <w:pPr>
        <w:spacing w:line="440" w:lineRule="exact"/>
        <w:ind w:firstLineChars="200" w:firstLine="480"/>
        <w:rPr>
          <w:sz w:val="24"/>
        </w:rPr>
      </w:pPr>
    </w:p>
    <w:p w14:paraId="337FEB4A" w14:textId="77777777" w:rsidR="000A1008" w:rsidRDefault="000A1008" w:rsidP="002E147F">
      <w:pPr>
        <w:spacing w:line="440" w:lineRule="exact"/>
        <w:ind w:firstLineChars="200" w:firstLine="480"/>
        <w:rPr>
          <w:sz w:val="24"/>
        </w:rPr>
      </w:pPr>
    </w:p>
    <w:p w14:paraId="4D7252A5" w14:textId="77777777" w:rsidR="000A1008" w:rsidRDefault="000A1008" w:rsidP="002E147F">
      <w:pPr>
        <w:spacing w:line="440" w:lineRule="exact"/>
        <w:ind w:firstLineChars="200" w:firstLine="480"/>
        <w:rPr>
          <w:sz w:val="24"/>
        </w:rPr>
      </w:pPr>
    </w:p>
    <w:p w14:paraId="35D958D6" w14:textId="77777777" w:rsidR="000A1008" w:rsidRDefault="000A1008" w:rsidP="002E147F">
      <w:pPr>
        <w:spacing w:line="440" w:lineRule="exact"/>
        <w:ind w:firstLineChars="200" w:firstLine="480"/>
        <w:rPr>
          <w:sz w:val="24"/>
        </w:rPr>
      </w:pPr>
    </w:p>
    <w:p w14:paraId="6E31DBDC" w14:textId="77777777" w:rsidR="000A1008" w:rsidRDefault="000A1008" w:rsidP="002E147F">
      <w:pPr>
        <w:spacing w:line="440" w:lineRule="exact"/>
        <w:ind w:firstLineChars="200" w:firstLine="480"/>
        <w:rPr>
          <w:sz w:val="24"/>
        </w:rPr>
      </w:pPr>
    </w:p>
    <w:p w14:paraId="3310B07F" w14:textId="55F14B68" w:rsidR="003C099F" w:rsidRDefault="003C099F" w:rsidP="00730A7B">
      <w:pPr>
        <w:spacing w:line="440" w:lineRule="exact"/>
        <w:rPr>
          <w:sz w:val="24"/>
        </w:rPr>
      </w:pPr>
    </w:p>
    <w:p w14:paraId="24E6C720" w14:textId="6FC639F5" w:rsidR="00730A7B" w:rsidRDefault="00730A7B" w:rsidP="00730A7B">
      <w:pPr>
        <w:spacing w:line="440" w:lineRule="exact"/>
        <w:rPr>
          <w:sz w:val="24"/>
        </w:rPr>
      </w:pPr>
    </w:p>
    <w:p w14:paraId="22AA5B0D" w14:textId="7C73BCB0" w:rsidR="003F29F9" w:rsidRDefault="003F29F9" w:rsidP="00730A7B">
      <w:pPr>
        <w:spacing w:line="440" w:lineRule="exact"/>
        <w:rPr>
          <w:sz w:val="24"/>
        </w:rPr>
      </w:pPr>
    </w:p>
    <w:p w14:paraId="7F1AAA43" w14:textId="43F696E3" w:rsidR="003F29F9" w:rsidRDefault="003F29F9" w:rsidP="00730A7B">
      <w:pPr>
        <w:spacing w:line="440" w:lineRule="exact"/>
        <w:rPr>
          <w:sz w:val="24"/>
        </w:rPr>
      </w:pPr>
    </w:p>
    <w:p w14:paraId="66075628" w14:textId="4247487F" w:rsidR="003F29F9" w:rsidRDefault="003F29F9" w:rsidP="00730A7B">
      <w:pPr>
        <w:spacing w:line="440" w:lineRule="exact"/>
        <w:rPr>
          <w:sz w:val="24"/>
        </w:rPr>
      </w:pPr>
    </w:p>
    <w:p w14:paraId="43B51045" w14:textId="1E9A0E85" w:rsidR="003F29F9" w:rsidRDefault="003F29F9" w:rsidP="00730A7B">
      <w:pPr>
        <w:spacing w:line="440" w:lineRule="exact"/>
        <w:rPr>
          <w:sz w:val="24"/>
        </w:rPr>
      </w:pPr>
    </w:p>
    <w:p w14:paraId="172BB4CC" w14:textId="6E02E274" w:rsidR="003F29F9" w:rsidRDefault="003F29F9" w:rsidP="00730A7B">
      <w:pPr>
        <w:spacing w:line="440" w:lineRule="exact"/>
        <w:rPr>
          <w:sz w:val="24"/>
        </w:rPr>
      </w:pPr>
    </w:p>
    <w:p w14:paraId="7FB678AB" w14:textId="3D5EC309" w:rsidR="003F29F9" w:rsidRDefault="003F29F9" w:rsidP="00730A7B">
      <w:pPr>
        <w:spacing w:line="440" w:lineRule="exact"/>
        <w:rPr>
          <w:sz w:val="24"/>
        </w:rPr>
      </w:pPr>
    </w:p>
    <w:p w14:paraId="776D0BC1" w14:textId="77777777" w:rsidR="003F29F9" w:rsidRPr="00062656" w:rsidRDefault="003F29F9" w:rsidP="00730A7B">
      <w:pPr>
        <w:spacing w:line="440" w:lineRule="exact"/>
        <w:rPr>
          <w:sz w:val="24"/>
        </w:rPr>
      </w:pPr>
    </w:p>
    <w:p w14:paraId="224FD13B" w14:textId="77777777" w:rsidR="00F67FDE" w:rsidRPr="00062656" w:rsidRDefault="00F67FDE" w:rsidP="00F67FDE">
      <w:pPr>
        <w:spacing w:line="440" w:lineRule="exact"/>
        <w:ind w:firstLineChars="200" w:firstLine="602"/>
        <w:jc w:val="center"/>
        <w:outlineLvl w:val="0"/>
        <w:rPr>
          <w:b/>
          <w:sz w:val="30"/>
          <w:szCs w:val="30"/>
        </w:rPr>
      </w:pPr>
      <w:bookmarkStart w:id="48" w:name="_Toc167439482"/>
      <w:bookmarkStart w:id="49" w:name="_Toc167606864"/>
      <w:bookmarkStart w:id="50" w:name="_Toc167613928"/>
      <w:bookmarkStart w:id="51" w:name="_Toc167959795"/>
      <w:bookmarkStart w:id="52" w:name="_Toc8414008"/>
      <w:r w:rsidRPr="00062656">
        <w:rPr>
          <w:rFonts w:hint="eastAsia"/>
          <w:b/>
          <w:sz w:val="30"/>
          <w:szCs w:val="30"/>
        </w:rPr>
        <w:lastRenderedPageBreak/>
        <w:t>第三章</w:t>
      </w:r>
      <w:r w:rsidRPr="00062656">
        <w:rPr>
          <w:rFonts w:hint="eastAsia"/>
          <w:b/>
          <w:sz w:val="30"/>
          <w:szCs w:val="30"/>
        </w:rPr>
        <w:t xml:space="preserve"> </w:t>
      </w:r>
      <w:r w:rsidRPr="00062656">
        <w:rPr>
          <w:rFonts w:hint="eastAsia"/>
          <w:b/>
          <w:sz w:val="30"/>
          <w:szCs w:val="30"/>
        </w:rPr>
        <w:t>系统</w:t>
      </w:r>
      <w:bookmarkEnd w:id="48"/>
      <w:bookmarkEnd w:id="49"/>
      <w:bookmarkEnd w:id="50"/>
      <w:bookmarkEnd w:id="51"/>
      <w:r w:rsidR="00967383">
        <w:rPr>
          <w:rFonts w:hint="eastAsia"/>
          <w:b/>
          <w:sz w:val="30"/>
          <w:szCs w:val="30"/>
        </w:rPr>
        <w:t>分析</w:t>
      </w:r>
      <w:r w:rsidRPr="00062656">
        <w:rPr>
          <w:rFonts w:hint="eastAsia"/>
          <w:b/>
          <w:sz w:val="30"/>
          <w:szCs w:val="30"/>
        </w:rPr>
        <w:t>与</w:t>
      </w:r>
      <w:r w:rsidR="00967383">
        <w:rPr>
          <w:rFonts w:hint="eastAsia"/>
          <w:b/>
          <w:sz w:val="30"/>
          <w:szCs w:val="30"/>
        </w:rPr>
        <w:t>设计</w:t>
      </w:r>
      <w:bookmarkEnd w:id="52"/>
    </w:p>
    <w:p w14:paraId="6B1A76C8" w14:textId="77777777" w:rsidR="00F67FDE" w:rsidRPr="00062656" w:rsidRDefault="00F67FDE" w:rsidP="00926C68">
      <w:pPr>
        <w:rPr>
          <w:b/>
          <w:sz w:val="24"/>
        </w:rPr>
      </w:pPr>
      <w:bookmarkStart w:id="53" w:name="_Toc167439483"/>
      <w:bookmarkStart w:id="54" w:name="_Toc167606865"/>
      <w:bookmarkStart w:id="55" w:name="_Toc167613929"/>
    </w:p>
    <w:p w14:paraId="4FBE9D53" w14:textId="7C6DFF17" w:rsidR="00A03E69" w:rsidRDefault="00F67FDE" w:rsidP="00D346EA">
      <w:pPr>
        <w:spacing w:line="440" w:lineRule="exact"/>
        <w:outlineLvl w:val="1"/>
        <w:rPr>
          <w:b/>
          <w:sz w:val="28"/>
          <w:szCs w:val="28"/>
        </w:rPr>
      </w:pPr>
      <w:bookmarkStart w:id="56" w:name="_Toc167959796"/>
      <w:bookmarkStart w:id="57" w:name="_Toc8414009"/>
      <w:r w:rsidRPr="00062656">
        <w:rPr>
          <w:rFonts w:hint="eastAsia"/>
          <w:b/>
          <w:sz w:val="28"/>
          <w:szCs w:val="28"/>
        </w:rPr>
        <w:t>3.</w:t>
      </w:r>
      <w:bookmarkEnd w:id="53"/>
      <w:bookmarkEnd w:id="54"/>
      <w:bookmarkEnd w:id="55"/>
      <w:bookmarkEnd w:id="56"/>
      <w:r w:rsidRPr="00062656">
        <w:rPr>
          <w:rFonts w:hint="eastAsia"/>
          <w:b/>
          <w:sz w:val="28"/>
          <w:szCs w:val="28"/>
        </w:rPr>
        <w:t xml:space="preserve">1 </w:t>
      </w:r>
      <w:r w:rsidRPr="00062656">
        <w:rPr>
          <w:rFonts w:hint="eastAsia"/>
          <w:b/>
          <w:sz w:val="28"/>
          <w:szCs w:val="28"/>
        </w:rPr>
        <w:t>系统需求分析</w:t>
      </w:r>
      <w:bookmarkEnd w:id="57"/>
    </w:p>
    <w:p w14:paraId="2D456E40" w14:textId="1A4DAE41" w:rsidR="000A12C2" w:rsidRPr="00C47A20" w:rsidRDefault="000A12C2" w:rsidP="001E26B5">
      <w:pPr>
        <w:spacing w:line="440" w:lineRule="exact"/>
        <w:ind w:firstLineChars="200" w:firstLine="480"/>
        <w:rPr>
          <w:sz w:val="24"/>
        </w:rPr>
      </w:pPr>
      <w:r w:rsidRPr="00C47A20">
        <w:rPr>
          <w:rFonts w:hint="eastAsia"/>
          <w:sz w:val="24"/>
        </w:rPr>
        <w:t>本系统具有浏览照片</w:t>
      </w:r>
      <w:r w:rsidR="003E12C3" w:rsidRPr="00C47A20">
        <w:rPr>
          <w:rFonts w:hint="eastAsia"/>
          <w:sz w:val="24"/>
        </w:rPr>
        <w:t>、缩放照片、读取照片拍摄信息、读取照片的地理位置（经纬度）和根据经纬度转换成对应的地点的文字信息。</w:t>
      </w:r>
    </w:p>
    <w:p w14:paraId="05DA8389" w14:textId="77777777" w:rsidR="00F67FDE" w:rsidRPr="000A1008" w:rsidRDefault="00F67FDE" w:rsidP="000A1008">
      <w:pPr>
        <w:pStyle w:val="3"/>
        <w:rPr>
          <w:sz w:val="24"/>
          <w:szCs w:val="24"/>
        </w:rPr>
      </w:pPr>
      <w:bookmarkStart w:id="58" w:name="_Toc8414010"/>
      <w:r w:rsidRPr="0074660E">
        <w:rPr>
          <w:rFonts w:hint="eastAsia"/>
          <w:sz w:val="24"/>
          <w:szCs w:val="24"/>
        </w:rPr>
        <w:t xml:space="preserve">3.1.1 </w:t>
      </w:r>
      <w:r w:rsidRPr="0074660E">
        <w:rPr>
          <w:rFonts w:hint="eastAsia"/>
          <w:sz w:val="24"/>
          <w:szCs w:val="24"/>
        </w:rPr>
        <w:t>总体需求</w:t>
      </w:r>
      <w:bookmarkEnd w:id="58"/>
    </w:p>
    <w:p w14:paraId="2AF4C80E" w14:textId="77777777" w:rsidR="005E1180" w:rsidRDefault="000915F3"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照片管理程序</w:t>
      </w:r>
      <w:r w:rsidR="00D346EA">
        <w:rPr>
          <w:rFonts w:ascii="宋体" w:hAnsi="宋体" w:cs="宋体" w:hint="eastAsia"/>
          <w:kern w:val="0"/>
          <w:sz w:val="24"/>
        </w:rPr>
        <w:t>拥有如下功能</w:t>
      </w:r>
      <w:r w:rsidR="007734B8">
        <w:rPr>
          <w:rFonts w:ascii="宋体" w:hAnsi="宋体" w:cs="宋体" w:hint="eastAsia"/>
          <w:kern w:val="0"/>
          <w:sz w:val="24"/>
        </w:rPr>
        <w:t>，</w:t>
      </w:r>
    </w:p>
    <w:p w14:paraId="0BAB9E27" w14:textId="150D1179" w:rsidR="00F67FDE" w:rsidRDefault="007734B8" w:rsidP="005E1180">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用户输入一个文件夹后程序</w:t>
      </w:r>
      <w:r w:rsidR="00A42F92">
        <w:rPr>
          <w:rFonts w:ascii="宋体" w:hAnsi="宋体" w:cs="宋体" w:hint="eastAsia"/>
          <w:kern w:val="0"/>
          <w:sz w:val="24"/>
        </w:rPr>
        <w:t>便</w:t>
      </w:r>
      <w:r>
        <w:rPr>
          <w:rFonts w:ascii="宋体" w:hAnsi="宋体" w:cs="宋体" w:hint="eastAsia"/>
          <w:kern w:val="0"/>
          <w:sz w:val="24"/>
        </w:rPr>
        <w:t>读出这个文件夹及这个文件下的所有文件夹下面的照片。</w:t>
      </w:r>
    </w:p>
    <w:p w14:paraId="51DEE235" w14:textId="06291CF2" w:rsidR="005E1180" w:rsidRDefault="005E1180"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先根据照片的拍摄时间和照片的拍摄地理位置进行分类，拍摄时间为一级分类</w:t>
      </w:r>
      <w:r w:rsidR="00DD564A">
        <w:rPr>
          <w:rFonts w:ascii="宋体" w:hAnsi="宋体" w:cs="宋体" w:hint="eastAsia"/>
          <w:kern w:val="0"/>
          <w:sz w:val="24"/>
        </w:rPr>
        <w:t>，地理位置信息为第二级分类</w:t>
      </w:r>
    </w:p>
    <w:p w14:paraId="72482449" w14:textId="5294A43D" w:rsidR="00182AF6"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根据图片的拍摄地点的经纬度信息转换成对应文字描述</w:t>
      </w:r>
    </w:p>
    <w:p w14:paraId="2B6D905A" w14:textId="00B08C5B" w:rsidR="00182AF6" w:rsidRPr="00DA12BE"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分类具体以文件夹的信息呈现</w:t>
      </w:r>
    </w:p>
    <w:p w14:paraId="691985CC" w14:textId="697969AC" w:rsidR="008D4086" w:rsidRDefault="00733FFD" w:rsidP="008D40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系统的主要流程图如下所示</w:t>
      </w:r>
    </w:p>
    <w:p w14:paraId="7195D253" w14:textId="674F318F" w:rsidR="008D4086" w:rsidRDefault="004C2C8A" w:rsidP="004C2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宋体" w:hAnsi="宋体" w:cs="宋体"/>
          <w:kern w:val="0"/>
          <w:sz w:val="24"/>
        </w:rPr>
      </w:pPr>
      <w:r>
        <w:rPr>
          <w:rFonts w:ascii="宋体" w:hAnsi="宋体" w:cs="宋体" w:hint="eastAsia"/>
          <w:noProof/>
          <w:kern w:val="0"/>
          <w:sz w:val="24"/>
        </w:rPr>
        <mc:AlternateContent>
          <mc:Choice Requires="wpc">
            <w:drawing>
              <wp:inline distT="0" distB="0" distL="0" distR="0" wp14:anchorId="6522035B" wp14:editId="4BA3F30A">
                <wp:extent cx="5486400" cy="4608213"/>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流程图: 数据 13"/>
                        <wps:cNvSpPr/>
                        <wps:spPr>
                          <a:xfrm>
                            <a:off x="1874071" y="36217"/>
                            <a:ext cx="1720159"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BAD343" w14:textId="48F3318A" w:rsidR="009D7603" w:rsidRPr="00AD4E42" w:rsidRDefault="009D7603" w:rsidP="00C72559">
                              <w:pPr>
                                <w:jc w:val="center"/>
                                <w:rPr>
                                  <w:color w:val="000000" w:themeColor="text1"/>
                                </w:rPr>
                              </w:pPr>
                              <w:r w:rsidRPr="00AD4E42">
                                <w:rPr>
                                  <w:rFonts w:hint="eastAsia"/>
                                  <w:color w:val="000000" w:themeColor="text1"/>
                                </w:rPr>
                                <w:t>选择文件夹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837850" y="841980"/>
                            <a:ext cx="1783534"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FF5893" w14:textId="3B283DBA" w:rsidR="009D7603" w:rsidRPr="00D7767F" w:rsidRDefault="009D7603" w:rsidP="00C72559">
                              <w:pPr>
                                <w:jc w:val="center"/>
                                <w:rPr>
                                  <w:color w:val="000000" w:themeColor="text1"/>
                                </w:rPr>
                              </w:pPr>
                              <w:r w:rsidRPr="00D7767F">
                                <w:rPr>
                                  <w:rFonts w:hint="eastAsia"/>
                                  <w:color w:val="000000" w:themeColor="text1"/>
                                </w:rPr>
                                <w:t>获取系统支持的图片类型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3" idx="4"/>
                          <a:endCxn id="14" idx="0"/>
                        </wps:cNvCnPr>
                        <wps:spPr>
                          <a:xfrm flipH="1">
                            <a:off x="2729617" y="648865"/>
                            <a:ext cx="4534" cy="1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流程图: 过程 17"/>
                        <wps:cNvSpPr/>
                        <wps:spPr>
                          <a:xfrm>
                            <a:off x="1421390" y="1702056"/>
                            <a:ext cx="261645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E9485E" w14:textId="607D763F" w:rsidR="009D7603" w:rsidRPr="00D7767F" w:rsidRDefault="009D7603" w:rsidP="00E10997">
                              <w:pPr>
                                <w:jc w:val="center"/>
                                <w:rPr>
                                  <w:color w:val="000000" w:themeColor="text1"/>
                                </w:rPr>
                              </w:pPr>
                              <w:r w:rsidRPr="00D7767F">
                                <w:rPr>
                                  <w:rFonts w:hint="eastAsia"/>
                                  <w:color w:val="000000" w:themeColor="text1"/>
                                </w:rPr>
                                <w:t>获取图片中的拍摄信息和地理位置信息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14" idx="2"/>
                          <a:endCxn id="17" idx="0"/>
                        </wps:cNvCnPr>
                        <wps:spPr>
                          <a:xfrm flipH="1">
                            <a:off x="2729616" y="1454628"/>
                            <a:ext cx="1" cy="247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流程图: 过程 19"/>
                        <wps:cNvSpPr/>
                        <wps:spPr>
                          <a:xfrm>
                            <a:off x="1756365" y="2552894"/>
                            <a:ext cx="194650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174334" w14:textId="6379DCB2" w:rsidR="009D7603" w:rsidRPr="00D7767F" w:rsidRDefault="009D7603" w:rsidP="004E189A">
                              <w:pPr>
                                <w:jc w:val="center"/>
                                <w:rPr>
                                  <w:color w:val="000000" w:themeColor="text1"/>
                                </w:rPr>
                              </w:pPr>
                              <w:r w:rsidRPr="00D7767F">
                                <w:rPr>
                                  <w:rFonts w:hint="eastAsia"/>
                                  <w:color w:val="000000" w:themeColor="text1"/>
                                </w:rPr>
                                <w:t>创建文件夹，及创建子文件夹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2"/>
                          <a:endCxn id="19" idx="0"/>
                        </wps:cNvCnPr>
                        <wps:spPr>
                          <a:xfrm>
                            <a:off x="2729616" y="2314704"/>
                            <a:ext cx="0" cy="238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流程图: 过程 11"/>
                        <wps:cNvSpPr/>
                        <wps:spPr>
                          <a:xfrm>
                            <a:off x="1692995" y="3321899"/>
                            <a:ext cx="2091352" cy="39907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4137FB" w14:textId="5224D92D" w:rsidR="009D7603" w:rsidRPr="00D7767F" w:rsidRDefault="009D7603" w:rsidP="00D16595">
                              <w:pPr>
                                <w:jc w:val="center"/>
                                <w:rPr>
                                  <w:color w:val="000000" w:themeColor="text1"/>
                                </w:rPr>
                              </w:pPr>
                              <w:r w:rsidRPr="00D7767F">
                                <w:rPr>
                                  <w:rFonts w:hint="eastAsia"/>
                                  <w:color w:val="000000" w:themeColor="text1"/>
                                </w:rPr>
                                <w:t>最后显示打开用户选择的文件夹</w:t>
                              </w:r>
                            </w:p>
                            <w:p w14:paraId="6AAC7EDE" w14:textId="77777777" w:rsidR="009D7603" w:rsidRPr="00D7767F" w:rsidRDefault="009D7603" w:rsidP="00D1659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9" idx="2"/>
                          <a:endCxn id="11" idx="0"/>
                        </wps:cNvCnPr>
                        <wps:spPr>
                          <a:xfrm>
                            <a:off x="2729616" y="3165542"/>
                            <a:ext cx="9055" cy="156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流程图: 接点 21"/>
                        <wps:cNvSpPr/>
                        <wps:spPr>
                          <a:xfrm>
                            <a:off x="2408216" y="3846905"/>
                            <a:ext cx="656374" cy="656253"/>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E5F932" w14:textId="6DCA8F46" w:rsidR="009D7603" w:rsidRPr="00D7767F" w:rsidRDefault="009D7603" w:rsidP="00D16595">
                              <w:pPr>
                                <w:jc w:val="center"/>
                                <w:rPr>
                                  <w:color w:val="000000" w:themeColor="text1"/>
                                </w:rPr>
                              </w:pPr>
                              <w:r w:rsidRPr="00D7767F">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1" idx="2"/>
                          <a:endCxn id="21" idx="0"/>
                        </wps:cNvCnPr>
                        <wps:spPr>
                          <a:xfrm flipH="1">
                            <a:off x="2736403" y="3720975"/>
                            <a:ext cx="2268" cy="125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22035B" id="画布 10" o:spid="_x0000_s1026" editas="canvas" style="width:6in;height:362.85pt;mso-position-horizontal-relative:char;mso-position-vertical-relative:line" coordsize="54864,46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6081;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3" o:spid="_x0000_s1028" type="#_x0000_t111" style="position:absolute;left:18740;top:362;width:1720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" filled="f" strokecolor="#1f3763 [1604]" strokeweight="1pt">
                  <v:textbox>
                    <w:txbxContent>
                      <w:p w14:paraId="26BAD343" w14:textId="48F3318A" w:rsidR="009D7603" w:rsidRPr="00AD4E42" w:rsidRDefault="009D7603" w:rsidP="00C72559">
                        <w:pPr>
                          <w:jc w:val="center"/>
                          <w:rPr>
                            <w:color w:val="000000" w:themeColor="text1"/>
                          </w:rPr>
                        </w:pPr>
                        <w:r w:rsidRPr="00AD4E42">
                          <w:rPr>
                            <w:rFonts w:hint="eastAsia"/>
                            <w:color w:val="000000" w:themeColor="text1"/>
                          </w:rPr>
                          <w:t>选择文件夹</w:t>
                        </w:r>
                      </w:p>
                    </w:txbxContent>
                  </v:textbox>
                </v:shape>
                <v:shapetype id="_x0000_t109" coordsize="21600,21600" o:spt="109" path="m,l,21600r21600,l21600,xe">
                  <v:stroke joinstyle="miter"/>
                  <v:path gradientshapeok="t" o:connecttype="rect"/>
                </v:shapetype>
                <v:shape id="流程图: 过程 14" o:spid="_x0000_s1029" type="#_x0000_t109" style="position:absolute;left:18378;top:8419;width:1783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" filled="f" strokecolor="#1f3763 [1604]" strokeweight="1pt">
                  <v:textbox>
                    <w:txbxContent>
                      <w:p w14:paraId="1EFF5893" w14:textId="3B283DBA" w:rsidR="009D7603" w:rsidRPr="00D7767F" w:rsidRDefault="009D7603" w:rsidP="00C72559">
                        <w:pPr>
                          <w:jc w:val="center"/>
                          <w:rPr>
                            <w:color w:val="000000" w:themeColor="text1"/>
                          </w:rPr>
                        </w:pPr>
                        <w:r w:rsidRPr="00D7767F">
                          <w:rPr>
                            <w:rFonts w:hint="eastAsia"/>
                            <w:color w:val="000000" w:themeColor="text1"/>
                          </w:rPr>
                          <w:t>获取系统支持的图片类型</w:t>
                        </w:r>
                      </w:p>
                    </w:txbxContent>
                  </v:textbox>
                </v:shape>
                <v:shapetype id="_x0000_t32" coordsize="21600,21600" o:spt="32" o:oned="t" path="m,l21600,21600e" filled="f">
                  <v:path arrowok="t" fillok="f" o:connecttype="none"/>
                  <o:lock v:ext="edit" shapetype="t"/>
                </v:shapetype>
                <v:shape id="直接箭头连接符 16" o:spid="_x0000_s1030" type="#_x0000_t32" style="position:absolute;left:27296;top:6488;width:45;height:19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流程图: 过程 17" o:spid="_x0000_s1031" type="#_x0000_t109" style="position:absolute;left:14213;top:17020;width:261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" filled="f" strokecolor="#1f3763 [1604]" strokeweight="1pt">
                  <v:textbox>
                    <w:txbxContent>
                      <w:p w14:paraId="39E9485E" w14:textId="607D763F" w:rsidR="009D7603" w:rsidRPr="00D7767F" w:rsidRDefault="009D7603" w:rsidP="00E10997">
                        <w:pPr>
                          <w:jc w:val="center"/>
                          <w:rPr>
                            <w:color w:val="000000" w:themeColor="text1"/>
                          </w:rPr>
                        </w:pPr>
                        <w:r w:rsidRPr="00D7767F">
                          <w:rPr>
                            <w:rFonts w:hint="eastAsia"/>
                            <w:color w:val="000000" w:themeColor="text1"/>
                          </w:rPr>
                          <w:t>获取图片中的拍摄信息和地理位置信息</w:t>
                        </w:r>
                      </w:p>
                    </w:txbxContent>
                  </v:textbox>
                </v:shape>
                <v:shape id="直接箭头连接符 18" o:spid="_x0000_s1032" type="#_x0000_t32" style="position:absolute;left:27296;top:14546;width:0;height:24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流程图: 过程 19" o:spid="_x0000_s1033" type="#_x0000_t109" style="position:absolute;left:17563;top:25528;width:194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3763 [1604]" strokeweight="1pt">
                  <v:textbox>
                    <w:txbxContent>
                      <w:p w14:paraId="66174334" w14:textId="6379DCB2" w:rsidR="009D7603" w:rsidRPr="00D7767F" w:rsidRDefault="009D7603" w:rsidP="004E189A">
                        <w:pPr>
                          <w:jc w:val="center"/>
                          <w:rPr>
                            <w:color w:val="000000" w:themeColor="text1"/>
                          </w:rPr>
                        </w:pPr>
                        <w:r w:rsidRPr="00D7767F">
                          <w:rPr>
                            <w:rFonts w:hint="eastAsia"/>
                            <w:color w:val="000000" w:themeColor="text1"/>
                          </w:rPr>
                          <w:t>创建文件夹，及创建子文件夹</w:t>
                        </w:r>
                      </w:p>
                    </w:txbxContent>
                  </v:textbox>
                </v:shape>
                <v:shape id="直接箭头连接符 20" o:spid="_x0000_s1034" type="#_x0000_t32" style="position:absolute;left:27296;top:23147;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流程图: 过程 11" o:spid="_x0000_s1035" type="#_x0000_t109" style="position:absolute;left:16929;top:33218;width:20914;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" filled="f" strokecolor="#1f3763 [1604]" strokeweight="1pt">
                  <v:textbox>
                    <w:txbxContent>
                      <w:p w14:paraId="7E4137FB" w14:textId="5224D92D" w:rsidR="009D7603" w:rsidRPr="00D7767F" w:rsidRDefault="009D7603" w:rsidP="00D16595">
                        <w:pPr>
                          <w:jc w:val="center"/>
                          <w:rPr>
                            <w:color w:val="000000" w:themeColor="text1"/>
                          </w:rPr>
                        </w:pPr>
                        <w:r w:rsidRPr="00D7767F">
                          <w:rPr>
                            <w:rFonts w:hint="eastAsia"/>
                            <w:color w:val="000000" w:themeColor="text1"/>
                          </w:rPr>
                          <w:t>最后显示打开用户选择的文件夹</w:t>
                        </w:r>
                      </w:p>
                      <w:p w14:paraId="6AAC7EDE" w14:textId="77777777" w:rsidR="009D7603" w:rsidRPr="00D7767F" w:rsidRDefault="009D7603" w:rsidP="00D16595">
                        <w:pPr>
                          <w:jc w:val="center"/>
                          <w:rPr>
                            <w:color w:val="000000" w:themeColor="text1"/>
                          </w:rPr>
                        </w:pPr>
                      </w:p>
                    </w:txbxContent>
                  </v:textbox>
                </v:shape>
                <v:shape id="直接箭头连接符 15" o:spid="_x0000_s1036" type="#_x0000_t32" style="position:absolute;left:27296;top:31655;width:90;height:1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1" o:spid="_x0000_s1037" type="#_x0000_t120" style="position:absolute;left:24082;top:38469;width:6563;height:6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" filled="f" strokecolor="#1f3763 [1604]" strokeweight="1pt">
                  <v:stroke joinstyle="miter"/>
                  <v:textbox>
                    <w:txbxContent>
                      <w:p w14:paraId="32E5F932" w14:textId="6DCA8F46" w:rsidR="009D7603" w:rsidRPr="00D7767F" w:rsidRDefault="009D7603" w:rsidP="00D16595">
                        <w:pPr>
                          <w:jc w:val="center"/>
                          <w:rPr>
                            <w:color w:val="000000" w:themeColor="text1"/>
                          </w:rPr>
                        </w:pPr>
                        <w:r w:rsidRPr="00D7767F">
                          <w:rPr>
                            <w:rFonts w:hint="eastAsia"/>
                            <w:color w:val="000000" w:themeColor="text1"/>
                          </w:rPr>
                          <w:t>结束</w:t>
                        </w:r>
                      </w:p>
                    </w:txbxContent>
                  </v:textbox>
                </v:shape>
                <v:shape id="直接箭头连接符 22" o:spid="_x0000_s1038" type="#_x0000_t32" style="position:absolute;left:27364;top:37209;width:22;height:1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w10:anchorlock/>
              </v:group>
            </w:pict>
          </mc:Fallback>
        </mc:AlternateContent>
      </w:r>
    </w:p>
    <w:p w14:paraId="642D2C64" w14:textId="4610BCB8" w:rsidR="00543F66" w:rsidRDefault="00543F66" w:rsidP="00D77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Pr>
          <w:rFonts w:ascii="宋体" w:hAnsi="宋体" w:cs="宋体" w:hint="eastAsia"/>
          <w:kern w:val="0"/>
          <w:sz w:val="24"/>
        </w:rPr>
        <w:t>图3-1</w:t>
      </w:r>
      <w:r>
        <w:rPr>
          <w:rFonts w:ascii="宋体" w:hAnsi="宋体" w:cs="宋体"/>
          <w:kern w:val="0"/>
          <w:sz w:val="24"/>
        </w:rPr>
        <w:t xml:space="preserve"> </w:t>
      </w:r>
      <w:r>
        <w:rPr>
          <w:rFonts w:ascii="宋体" w:hAnsi="宋体" w:cs="宋体" w:hint="eastAsia"/>
          <w:kern w:val="0"/>
          <w:sz w:val="24"/>
        </w:rPr>
        <w:t>主要流程图</w:t>
      </w:r>
    </w:p>
    <w:p w14:paraId="7CB8E2F2" w14:textId="77777777" w:rsidR="00F67FDE" w:rsidRPr="0074660E" w:rsidRDefault="00F67FDE" w:rsidP="0074660E">
      <w:pPr>
        <w:pStyle w:val="3"/>
        <w:rPr>
          <w:sz w:val="24"/>
          <w:szCs w:val="24"/>
        </w:rPr>
      </w:pPr>
      <w:bookmarkStart w:id="59" w:name="_Toc8414011"/>
      <w:r w:rsidRPr="0074660E">
        <w:rPr>
          <w:sz w:val="24"/>
          <w:szCs w:val="24"/>
        </w:rPr>
        <w:lastRenderedPageBreak/>
        <w:t xml:space="preserve">3.1.2 </w:t>
      </w:r>
      <w:r w:rsidRPr="0074660E">
        <w:rPr>
          <w:rFonts w:hint="eastAsia"/>
          <w:sz w:val="24"/>
          <w:szCs w:val="24"/>
        </w:rPr>
        <w:t>板块功能需求</w:t>
      </w:r>
      <w:bookmarkStart w:id="60" w:name="_Toc94961465"/>
      <w:bookmarkEnd w:id="59"/>
    </w:p>
    <w:p w14:paraId="5BE75220" w14:textId="77777777" w:rsidR="00F67FDE" w:rsidRDefault="00F67FDE" w:rsidP="00F67FDE">
      <w:pPr>
        <w:spacing w:line="440" w:lineRule="exact"/>
        <w:rPr>
          <w:b/>
          <w:sz w:val="28"/>
          <w:szCs w:val="28"/>
        </w:rPr>
      </w:pPr>
    </w:p>
    <w:p w14:paraId="54468B56" w14:textId="77777777" w:rsidR="00242719" w:rsidRPr="00B6586A" w:rsidRDefault="00661ADF" w:rsidP="00B6586A">
      <w:pPr>
        <w:spacing w:line="440" w:lineRule="exact"/>
        <w:ind w:firstLineChars="200" w:firstLine="480"/>
        <w:rPr>
          <w:sz w:val="24"/>
        </w:rPr>
      </w:pPr>
      <w:r>
        <w:rPr>
          <w:rFonts w:hint="eastAsia"/>
          <w:sz w:val="24"/>
        </w:rPr>
        <w:t>由总体需求部分可以知道，</w:t>
      </w:r>
      <w:r w:rsidR="00320B0E">
        <w:rPr>
          <w:rFonts w:hint="eastAsia"/>
          <w:sz w:val="24"/>
        </w:rPr>
        <w:t>系统分为浏览照片、读取照片的拍摄时间信息、照片的</w:t>
      </w:r>
      <w:proofErr w:type="spellStart"/>
      <w:r w:rsidR="00320B0E">
        <w:rPr>
          <w:rFonts w:hint="eastAsia"/>
          <w:sz w:val="24"/>
        </w:rPr>
        <w:t>gps</w:t>
      </w:r>
      <w:proofErr w:type="spellEnd"/>
      <w:r w:rsidR="00320B0E">
        <w:rPr>
          <w:rFonts w:hint="eastAsia"/>
          <w:sz w:val="24"/>
        </w:rPr>
        <w:t>信息和根据这两种信息分类</w:t>
      </w:r>
      <w:r w:rsidR="00200171">
        <w:rPr>
          <w:rFonts w:hint="eastAsia"/>
          <w:sz w:val="24"/>
        </w:rPr>
        <w:t>。</w:t>
      </w:r>
      <w:bookmarkStart w:id="61" w:name="_Toc167439494"/>
      <w:bookmarkStart w:id="62" w:name="_Toc167606876"/>
      <w:bookmarkStart w:id="63" w:name="_Toc167613940"/>
      <w:bookmarkStart w:id="64" w:name="_Toc167959807"/>
      <w:bookmarkStart w:id="65" w:name="_Toc168770613"/>
      <w:bookmarkEnd w:id="42"/>
      <w:bookmarkEnd w:id="43"/>
      <w:bookmarkEnd w:id="44"/>
      <w:bookmarkEnd w:id="60"/>
    </w:p>
    <w:p w14:paraId="409BEC5B" w14:textId="3BBC4665" w:rsidR="00AD7AA0" w:rsidRDefault="003B1681" w:rsidP="00B63928">
      <w:pPr>
        <w:spacing w:line="440" w:lineRule="exact"/>
        <w:ind w:firstLineChars="200" w:firstLine="480"/>
        <w:rPr>
          <w:sz w:val="24"/>
        </w:rPr>
      </w:pPr>
      <w:r w:rsidRPr="00B63928">
        <w:rPr>
          <w:rFonts w:hint="eastAsia"/>
          <w:sz w:val="24"/>
        </w:rPr>
        <w:t>这个是系统的主页面，该界面由菜单栏</w:t>
      </w:r>
      <w:r w:rsidR="000717CE" w:rsidRPr="00B63928">
        <w:rPr>
          <w:rFonts w:hint="eastAsia"/>
          <w:sz w:val="24"/>
        </w:rPr>
        <w:t>、状态栏和照片预览窗口组成</w:t>
      </w:r>
      <w:r w:rsidR="00155323">
        <w:rPr>
          <w:rFonts w:hint="eastAsia"/>
          <w:sz w:val="24"/>
        </w:rPr>
        <w:t>。这样设计是借鉴了其他照片管理程序的</w:t>
      </w:r>
      <w:r w:rsidR="00155323">
        <w:rPr>
          <w:rFonts w:hint="eastAsia"/>
          <w:sz w:val="24"/>
        </w:rPr>
        <w:t>UI</w:t>
      </w:r>
      <w:r w:rsidR="00155323">
        <w:rPr>
          <w:rFonts w:hint="eastAsia"/>
          <w:sz w:val="24"/>
        </w:rPr>
        <w:t>设计，与市面上的</w:t>
      </w:r>
      <w:r w:rsidR="00155323">
        <w:rPr>
          <w:rFonts w:hint="eastAsia"/>
          <w:sz w:val="24"/>
        </w:rPr>
        <w:t>UI</w:t>
      </w:r>
      <w:r w:rsidR="00155323">
        <w:rPr>
          <w:rFonts w:hint="eastAsia"/>
          <w:sz w:val="24"/>
        </w:rPr>
        <w:t>保存基本上的一致，不会出来太大的区别以免给用户带来使用上的不便。</w:t>
      </w:r>
    </w:p>
    <w:p w14:paraId="40E571F3" w14:textId="2F016FE6" w:rsidR="00803D7A" w:rsidRDefault="00803D7A" w:rsidP="00803D7A">
      <w:pPr>
        <w:pStyle w:val="af"/>
        <w:numPr>
          <w:ilvl w:val="0"/>
          <w:numId w:val="31"/>
        </w:numPr>
        <w:spacing w:line="440" w:lineRule="exact"/>
        <w:ind w:firstLineChars="0"/>
        <w:rPr>
          <w:sz w:val="24"/>
        </w:rPr>
      </w:pPr>
      <w:r>
        <w:rPr>
          <w:rFonts w:hint="eastAsia"/>
          <w:sz w:val="24"/>
        </w:rPr>
        <w:t>打开文件对话框</w:t>
      </w:r>
      <w:r w:rsidR="00A05F43">
        <w:rPr>
          <w:rFonts w:hint="eastAsia"/>
          <w:sz w:val="24"/>
        </w:rPr>
        <w:t>；</w:t>
      </w:r>
      <w:r w:rsidR="006B20D7">
        <w:rPr>
          <w:rFonts w:hint="eastAsia"/>
          <w:sz w:val="24"/>
        </w:rPr>
        <w:t>用户可以点击菜单栏的文件菜单项里面的打开子菜单项可以打开一个目录浏览的对话框，当用户选择了一个目录后，系统会读取下面的所有照片格式。</w:t>
      </w:r>
    </w:p>
    <w:p w14:paraId="067FA097" w14:textId="7BF77E96" w:rsidR="006B20D7" w:rsidRDefault="00A05F43" w:rsidP="00803D7A">
      <w:pPr>
        <w:pStyle w:val="af"/>
        <w:numPr>
          <w:ilvl w:val="0"/>
          <w:numId w:val="31"/>
        </w:numPr>
        <w:spacing w:line="440" w:lineRule="exact"/>
        <w:ind w:firstLineChars="0"/>
        <w:rPr>
          <w:sz w:val="24"/>
        </w:rPr>
      </w:pPr>
      <w:r>
        <w:rPr>
          <w:rFonts w:hint="eastAsia"/>
          <w:sz w:val="24"/>
        </w:rPr>
        <w:t>读取目录下所有子目录的照片；</w:t>
      </w:r>
      <w:r w:rsidR="002F7A6E">
        <w:rPr>
          <w:rFonts w:hint="eastAsia"/>
          <w:sz w:val="24"/>
        </w:rPr>
        <w:t>用户给系统提供一个目录，系统会通过递归</w:t>
      </w:r>
      <w:r w:rsidR="00061CF8">
        <w:rPr>
          <w:rFonts w:hint="eastAsia"/>
          <w:sz w:val="24"/>
        </w:rPr>
        <w:t>目录</w:t>
      </w:r>
      <w:r w:rsidR="002F7A6E">
        <w:rPr>
          <w:rFonts w:hint="eastAsia"/>
          <w:sz w:val="24"/>
        </w:rPr>
        <w:t>的形式读取</w:t>
      </w:r>
      <w:r w:rsidR="00061CF8">
        <w:rPr>
          <w:rFonts w:hint="eastAsia"/>
          <w:sz w:val="24"/>
        </w:rPr>
        <w:t>每个目录及每个子目录下的照片信息。</w:t>
      </w:r>
    </w:p>
    <w:p w14:paraId="60C039B9" w14:textId="769C3111" w:rsidR="000A1028" w:rsidRDefault="000A1028" w:rsidP="00803D7A">
      <w:pPr>
        <w:pStyle w:val="af"/>
        <w:numPr>
          <w:ilvl w:val="0"/>
          <w:numId w:val="31"/>
        </w:numPr>
        <w:spacing w:line="440" w:lineRule="exact"/>
        <w:ind w:firstLineChars="0"/>
        <w:rPr>
          <w:sz w:val="24"/>
        </w:rPr>
      </w:pPr>
      <w:r>
        <w:rPr>
          <w:rFonts w:hint="eastAsia"/>
          <w:sz w:val="24"/>
        </w:rPr>
        <w:t>读取照片的拍摄时间信息；在照片的元数据中会有一个叫做</w:t>
      </w:r>
      <w:proofErr w:type="spellStart"/>
      <w:r w:rsidRPr="000A1028">
        <w:rPr>
          <w:sz w:val="24"/>
        </w:rPr>
        <w:t>Exif</w:t>
      </w:r>
      <w:proofErr w:type="spellEnd"/>
      <w:r w:rsidRPr="000A1028">
        <w:rPr>
          <w:sz w:val="24"/>
        </w:rPr>
        <w:t xml:space="preserve"> </w:t>
      </w:r>
      <w:proofErr w:type="spellStart"/>
      <w:r w:rsidRPr="000A1028">
        <w:rPr>
          <w:sz w:val="24"/>
        </w:rPr>
        <w:t>SubIFD</w:t>
      </w:r>
      <w:proofErr w:type="spellEnd"/>
      <w:r w:rsidR="005D77C9">
        <w:rPr>
          <w:rFonts w:hint="eastAsia"/>
          <w:sz w:val="24"/>
        </w:rPr>
        <w:t>目录</w:t>
      </w:r>
      <w:r>
        <w:rPr>
          <w:rFonts w:hint="eastAsia"/>
          <w:sz w:val="24"/>
        </w:rPr>
        <w:t>下面的</w:t>
      </w:r>
      <w:proofErr w:type="spellStart"/>
      <w:r>
        <w:rPr>
          <w:rFonts w:hint="eastAsia"/>
          <w:sz w:val="24"/>
        </w:rPr>
        <w:t>TagType</w:t>
      </w:r>
      <w:proofErr w:type="spellEnd"/>
      <w:r>
        <w:rPr>
          <w:rFonts w:hint="eastAsia"/>
          <w:sz w:val="24"/>
        </w:rPr>
        <w:t>为</w:t>
      </w:r>
      <w:r w:rsidRPr="000A1028">
        <w:rPr>
          <w:sz w:val="24"/>
        </w:rPr>
        <w:t>36867</w:t>
      </w:r>
      <w:r>
        <w:rPr>
          <w:rFonts w:hint="eastAsia"/>
          <w:sz w:val="24"/>
        </w:rPr>
        <w:t>的</w:t>
      </w:r>
      <w:r>
        <w:rPr>
          <w:rFonts w:hint="eastAsia"/>
          <w:sz w:val="24"/>
        </w:rPr>
        <w:t>Tag</w:t>
      </w:r>
      <w:r>
        <w:rPr>
          <w:rFonts w:hint="eastAsia"/>
          <w:sz w:val="24"/>
        </w:rPr>
        <w:t>就是存放的照片的拍摄信息</w:t>
      </w:r>
    </w:p>
    <w:p w14:paraId="76D273F7" w14:textId="7A73BF2B" w:rsidR="00A07DA8" w:rsidRDefault="00A07DA8" w:rsidP="00A07DA8">
      <w:pPr>
        <w:pStyle w:val="af"/>
        <w:numPr>
          <w:ilvl w:val="0"/>
          <w:numId w:val="31"/>
        </w:numPr>
        <w:spacing w:line="440" w:lineRule="exact"/>
        <w:ind w:firstLineChars="0"/>
        <w:rPr>
          <w:sz w:val="24"/>
        </w:rPr>
      </w:pPr>
      <w:r>
        <w:rPr>
          <w:rFonts w:hint="eastAsia"/>
          <w:sz w:val="24"/>
        </w:rPr>
        <w:t>读取照片的拍摄地点信息；在照片的元数据中会有一个叫做</w:t>
      </w:r>
      <w:r w:rsidR="006C4734">
        <w:rPr>
          <w:rFonts w:hint="eastAsia"/>
          <w:sz w:val="24"/>
        </w:rPr>
        <w:t>GPS</w:t>
      </w:r>
      <w:r w:rsidR="006C4734">
        <w:rPr>
          <w:rFonts w:hint="eastAsia"/>
          <w:sz w:val="24"/>
        </w:rPr>
        <w:t>目录</w:t>
      </w:r>
      <w:r>
        <w:rPr>
          <w:rFonts w:hint="eastAsia"/>
          <w:sz w:val="24"/>
        </w:rPr>
        <w:t>下面的</w:t>
      </w:r>
      <w:r w:rsidR="003B7CDD">
        <w:rPr>
          <w:rFonts w:hint="eastAsia"/>
          <w:sz w:val="24"/>
        </w:rPr>
        <w:t>就存放相关的</w:t>
      </w:r>
      <w:r w:rsidR="004D1B3E">
        <w:rPr>
          <w:rFonts w:hint="eastAsia"/>
          <w:sz w:val="24"/>
        </w:rPr>
        <w:t>经纬度信息</w:t>
      </w:r>
      <w:r w:rsidR="00C60AA5">
        <w:rPr>
          <w:rFonts w:hint="eastAsia"/>
          <w:sz w:val="24"/>
        </w:rPr>
        <w:t>。</w:t>
      </w:r>
    </w:p>
    <w:p w14:paraId="5C21A2BC" w14:textId="3323739A" w:rsidR="00566150" w:rsidRDefault="00D116EB" w:rsidP="00792B23">
      <w:pPr>
        <w:pStyle w:val="af"/>
        <w:numPr>
          <w:ilvl w:val="0"/>
          <w:numId w:val="31"/>
        </w:numPr>
        <w:spacing w:line="440" w:lineRule="exact"/>
        <w:ind w:firstLineChars="0"/>
        <w:rPr>
          <w:sz w:val="24"/>
        </w:rPr>
      </w:pPr>
      <w:r>
        <w:rPr>
          <w:rFonts w:hint="eastAsia"/>
          <w:sz w:val="24"/>
        </w:rPr>
        <w:t>转换经纬度信息；由于经纬度不是对于人们而言不是那么的友好，因此要将经纬度信息转换成人们可以读取的信息。</w:t>
      </w:r>
      <w:r w:rsidR="008A3E0C">
        <w:rPr>
          <w:rFonts w:hint="eastAsia"/>
          <w:sz w:val="24"/>
        </w:rPr>
        <w:t>因此需要调用第三方的</w:t>
      </w:r>
      <w:proofErr w:type="spellStart"/>
      <w:r w:rsidR="008A3E0C">
        <w:rPr>
          <w:rFonts w:hint="eastAsia"/>
          <w:sz w:val="24"/>
        </w:rPr>
        <w:t>WebApi</w:t>
      </w:r>
      <w:proofErr w:type="spellEnd"/>
      <w:r w:rsidR="006A3814">
        <w:rPr>
          <w:rFonts w:hint="eastAsia"/>
          <w:sz w:val="24"/>
        </w:rPr>
        <w:t>将经纬度信息转换成文字地理位置信息。</w:t>
      </w:r>
    </w:p>
    <w:p w14:paraId="72169C81" w14:textId="018F80AE" w:rsidR="002F0961" w:rsidRPr="00792B23" w:rsidRDefault="002F0961" w:rsidP="00792B23">
      <w:pPr>
        <w:pStyle w:val="af"/>
        <w:numPr>
          <w:ilvl w:val="0"/>
          <w:numId w:val="31"/>
        </w:numPr>
        <w:spacing w:line="440" w:lineRule="exact"/>
        <w:ind w:firstLineChars="0"/>
        <w:rPr>
          <w:sz w:val="24"/>
        </w:rPr>
      </w:pPr>
      <w:r>
        <w:rPr>
          <w:rFonts w:hint="eastAsia"/>
          <w:sz w:val="24"/>
        </w:rPr>
        <w:t>分类功能；根据</w:t>
      </w:r>
      <w:r w:rsidR="00714419">
        <w:rPr>
          <w:rFonts w:hint="eastAsia"/>
          <w:sz w:val="24"/>
        </w:rPr>
        <w:t>读取出的照片拍摄信息和地理位置信息进行分类，实现分类的做法就是</w:t>
      </w:r>
      <w:r w:rsidR="0097112D">
        <w:rPr>
          <w:rFonts w:hint="eastAsia"/>
          <w:sz w:val="24"/>
        </w:rPr>
        <w:t>再硬盘上</w:t>
      </w:r>
      <w:r w:rsidR="00CB7364">
        <w:rPr>
          <w:rFonts w:hint="eastAsia"/>
          <w:sz w:val="24"/>
        </w:rPr>
        <w:t>以文件夹的信息呈现。</w:t>
      </w:r>
    </w:p>
    <w:p w14:paraId="38C7251E" w14:textId="5625D18B" w:rsidR="00AD7AA0" w:rsidRDefault="003675FC" w:rsidP="003675FC">
      <w:pPr>
        <w:pStyle w:val="2"/>
        <w:rPr>
          <w:b w:val="0"/>
          <w:sz w:val="30"/>
          <w:szCs w:val="30"/>
        </w:rPr>
      </w:pPr>
      <w:bookmarkStart w:id="66" w:name="_Toc8414012"/>
      <w:r>
        <w:rPr>
          <w:rFonts w:hint="eastAsia"/>
          <w:b w:val="0"/>
          <w:sz w:val="30"/>
          <w:szCs w:val="30"/>
        </w:rPr>
        <w:t>3.2</w:t>
      </w:r>
      <w:r>
        <w:rPr>
          <w:b w:val="0"/>
          <w:sz w:val="30"/>
          <w:szCs w:val="30"/>
        </w:rPr>
        <w:t xml:space="preserve"> </w:t>
      </w:r>
      <w:r>
        <w:rPr>
          <w:rFonts w:hint="eastAsia"/>
          <w:b w:val="0"/>
          <w:sz w:val="30"/>
          <w:szCs w:val="30"/>
        </w:rPr>
        <w:t>系统功能设计</w:t>
      </w:r>
      <w:bookmarkEnd w:id="66"/>
    </w:p>
    <w:p w14:paraId="5A12AC92" w14:textId="1284F04D" w:rsidR="00EF039F" w:rsidRPr="00D90FB9" w:rsidRDefault="00D90FB9" w:rsidP="00951185">
      <w:pPr>
        <w:spacing w:line="440" w:lineRule="exact"/>
        <w:ind w:firstLineChars="200" w:firstLine="480"/>
        <w:rPr>
          <w:sz w:val="24"/>
        </w:rPr>
      </w:pPr>
      <w:r w:rsidRPr="00D90FB9">
        <w:rPr>
          <w:rFonts w:hint="eastAsia"/>
          <w:sz w:val="24"/>
        </w:rPr>
        <w:t>综合上面的系统需求分析</w:t>
      </w:r>
      <w:r w:rsidR="005C30D4">
        <w:rPr>
          <w:rFonts w:hint="eastAsia"/>
          <w:sz w:val="24"/>
        </w:rPr>
        <w:t>和板块功能需求分析，本系统包含以下功能，</w:t>
      </w:r>
      <w:r w:rsidR="002F0961">
        <w:rPr>
          <w:rFonts w:hint="eastAsia"/>
          <w:sz w:val="24"/>
        </w:rPr>
        <w:t>浏览照片</w:t>
      </w:r>
      <w:r w:rsidR="00575BC5">
        <w:rPr>
          <w:rFonts w:hint="eastAsia"/>
          <w:sz w:val="24"/>
        </w:rPr>
        <w:t>、读取照片拍摄时间、读取照片拍摄地点信息和缩放照片信息</w:t>
      </w:r>
      <w:r w:rsidR="00EF039F">
        <w:rPr>
          <w:rFonts w:hint="eastAsia"/>
          <w:sz w:val="24"/>
        </w:rPr>
        <w:t xml:space="preserve"> </w:t>
      </w:r>
      <w:r w:rsidR="004F474C">
        <w:rPr>
          <w:rFonts w:hint="eastAsia"/>
          <w:sz w:val="24"/>
        </w:rPr>
        <w:t>。</w:t>
      </w:r>
      <w:r w:rsidR="00736C8B">
        <w:rPr>
          <w:rFonts w:hint="eastAsia"/>
          <w:sz w:val="24"/>
        </w:rPr>
        <w:t>下面分别描述系统功能。</w:t>
      </w:r>
    </w:p>
    <w:p w14:paraId="383ED453" w14:textId="7973A065" w:rsidR="00AD7AA0" w:rsidRPr="00462E48" w:rsidRDefault="00993C09" w:rsidP="00DE4C80">
      <w:pPr>
        <w:rPr>
          <w:b/>
          <w:sz w:val="24"/>
        </w:rPr>
      </w:pPr>
      <w:r w:rsidRPr="00462E48">
        <w:rPr>
          <w:b/>
          <w:sz w:val="24"/>
        </w:rPr>
        <w:t xml:space="preserve">1 </w:t>
      </w:r>
      <w:r w:rsidRPr="00462E48">
        <w:rPr>
          <w:rFonts w:hint="eastAsia"/>
          <w:b/>
          <w:sz w:val="24"/>
        </w:rPr>
        <w:t>浏览照片功能</w:t>
      </w:r>
    </w:p>
    <w:p w14:paraId="5D64528F" w14:textId="57AFE5EF" w:rsidR="00AD7AA0" w:rsidRPr="00824BB1" w:rsidRDefault="00D412C2" w:rsidP="00824BB1">
      <w:pPr>
        <w:spacing w:line="440" w:lineRule="exact"/>
        <w:ind w:firstLineChars="200" w:firstLine="480"/>
        <w:rPr>
          <w:sz w:val="24"/>
        </w:rPr>
      </w:pPr>
      <w:r w:rsidRPr="00824BB1">
        <w:rPr>
          <w:rFonts w:hint="eastAsia"/>
          <w:sz w:val="24"/>
        </w:rPr>
        <w:t>照片浏览功能</w:t>
      </w:r>
      <w:r w:rsidR="00824BB1" w:rsidRPr="00824BB1">
        <w:rPr>
          <w:rFonts w:hint="eastAsia"/>
          <w:sz w:val="24"/>
        </w:rPr>
        <w:t>，该功能主要用于浏览用户选择的具体的某个目录</w:t>
      </w:r>
      <w:r w:rsidR="005538A3">
        <w:rPr>
          <w:rFonts w:hint="eastAsia"/>
          <w:sz w:val="24"/>
        </w:rPr>
        <w:t>及目录下所对应的子目录</w:t>
      </w:r>
      <w:r w:rsidR="00824BB1" w:rsidRPr="00824BB1">
        <w:rPr>
          <w:rFonts w:hint="eastAsia"/>
          <w:sz w:val="24"/>
        </w:rPr>
        <w:t>下面的所有图片，</w:t>
      </w:r>
      <w:r w:rsidRPr="00824BB1">
        <w:rPr>
          <w:rFonts w:hint="eastAsia"/>
          <w:sz w:val="24"/>
        </w:rPr>
        <w:t>流程图如下所示</w:t>
      </w:r>
    </w:p>
    <w:p w14:paraId="76F2ADD8" w14:textId="15F0ABAF" w:rsidR="00D412C2" w:rsidRDefault="004B1219" w:rsidP="004B1219">
      <w:pPr>
        <w:rPr>
          <w:b/>
          <w:sz w:val="30"/>
          <w:szCs w:val="30"/>
        </w:rPr>
      </w:pPr>
      <w:r>
        <w:rPr>
          <w:rFonts w:hint="eastAsia"/>
          <w:b/>
          <w:noProof/>
          <w:sz w:val="30"/>
          <w:szCs w:val="30"/>
        </w:rPr>
        <w:lastRenderedPageBreak/>
        <mc:AlternateContent>
          <mc:Choice Requires="wpc">
            <w:drawing>
              <wp:inline distT="0" distB="0" distL="0" distR="0" wp14:anchorId="64D8727A" wp14:editId="3ECB0561">
                <wp:extent cx="5486400" cy="3200400"/>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流程图: 数据 24"/>
                        <wps:cNvSpPr/>
                        <wps:spPr>
                          <a:xfrm>
                            <a:off x="1901230" y="72431"/>
                            <a:ext cx="1674891"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F35F7A" w14:textId="77AB4B6D" w:rsidR="009D7603" w:rsidRPr="0023365C" w:rsidRDefault="009D7603" w:rsidP="004B1219">
                              <w:pPr>
                                <w:jc w:val="center"/>
                                <w:rPr>
                                  <w:color w:val="000000" w:themeColor="text1"/>
                                </w:rPr>
                              </w:pPr>
                              <w:r w:rsidRPr="0023365C">
                                <w:rPr>
                                  <w:rFonts w:hint="eastAsia"/>
                                  <w:color w:val="000000" w:themeColor="text1"/>
                                </w:rPr>
                                <w:t>选择目录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1511923" y="896288"/>
                            <a:ext cx="246254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7B6BE" w14:textId="04BA39C2" w:rsidR="009D7603" w:rsidRPr="0023365C" w:rsidRDefault="009D7603" w:rsidP="00425C89">
                              <w:pPr>
                                <w:jc w:val="center"/>
                                <w:rPr>
                                  <w:color w:val="000000" w:themeColor="text1"/>
                                </w:rPr>
                              </w:pPr>
                              <w:r w:rsidRPr="0023365C">
                                <w:rPr>
                                  <w:rFonts w:hint="eastAsia"/>
                                  <w:color w:val="000000" w:themeColor="text1"/>
                                </w:rPr>
                                <w:t>获取目录的子目录及特定的照片格式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flipH="1">
                            <a:off x="2743195" y="697117"/>
                            <a:ext cx="9059" cy="199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决策 27"/>
                        <wps:cNvSpPr/>
                        <wps:spPr>
                          <a:xfrm>
                            <a:off x="1720162" y="1647743"/>
                            <a:ext cx="2055138" cy="612648"/>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21BBCB" w14:textId="2A63010A" w:rsidR="009D7603" w:rsidRPr="0023365C" w:rsidRDefault="009D7603" w:rsidP="00425C89">
                              <w:pPr>
                                <w:jc w:val="center"/>
                                <w:rPr>
                                  <w:color w:val="000000" w:themeColor="text1"/>
                                </w:rPr>
                              </w:pPr>
                              <w:r w:rsidRPr="0023365C">
                                <w:rPr>
                                  <w:rFonts w:hint="eastAsia"/>
                                  <w:color w:val="000000" w:themeColor="text1"/>
                                </w:rPr>
                                <w:t>是否有子目录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2"/>
                          <a:endCxn id="27" idx="0"/>
                        </wps:cNvCnPr>
                        <wps:spPr>
                          <a:xfrm>
                            <a:off x="2743195" y="1508936"/>
                            <a:ext cx="4536" cy="138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连接符: 肘形 29"/>
                        <wps:cNvCnPr>
                          <a:stCxn id="27" idx="3"/>
                          <a:endCxn id="25" idx="3"/>
                        </wps:cNvCnPr>
                        <wps:spPr>
                          <a:xfrm flipV="1">
                            <a:off x="3775300" y="1202612"/>
                            <a:ext cx="199166" cy="751455"/>
                          </a:xfrm>
                          <a:prstGeom prst="bentConnector3">
                            <a:avLst>
                              <a:gd name="adj1" fmla="val 2147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流程图: 过程 30"/>
                        <wps:cNvSpPr/>
                        <wps:spPr>
                          <a:xfrm>
                            <a:off x="2299586" y="2408221"/>
                            <a:ext cx="914400"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F23F47" w14:textId="015EB085" w:rsidR="009D7603" w:rsidRPr="0023365C" w:rsidRDefault="009D7603" w:rsidP="009864CC">
                              <w:pPr>
                                <w:jc w:val="center"/>
                                <w:rPr>
                                  <w:color w:val="000000" w:themeColor="text1"/>
                                </w:rPr>
                              </w:pPr>
                              <w:r w:rsidRPr="0023365C">
                                <w:rPr>
                                  <w:rFonts w:hint="eastAsia"/>
                                  <w:color w:val="000000" w:themeColor="text1"/>
                                </w:rPr>
                                <w:t>显示图片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7" idx="2"/>
                          <a:endCxn id="30" idx="0"/>
                        </wps:cNvCnPr>
                        <wps:spPr>
                          <a:xfrm>
                            <a:off x="2747731" y="2260391"/>
                            <a:ext cx="9055" cy="14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D8727A" id="画布 23" o:sp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">
                <v:shape id="_x0000_s1040" type="#_x0000_t75" style="position:absolute;width:54864;height:32004;visibility:visible;mso-wrap-style:square">
                  <v:fill o:detectmouseclick="t"/>
                  <v:path o:connecttype="none"/>
                </v:shape>
                <v:shape id="流程图: 数据 24" o:spid="_x0000_s1041" type="#_x0000_t111" style="position:absolute;left:19012;top:724;width:16749;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" filled="f" strokecolor="#1f3763 [1604]" strokeweight="1pt">
                  <v:textbox>
                    <w:txbxContent>
                      <w:p w14:paraId="17F35F7A" w14:textId="77AB4B6D" w:rsidR="009D7603" w:rsidRPr="0023365C" w:rsidRDefault="009D7603" w:rsidP="004B1219">
                        <w:pPr>
                          <w:jc w:val="center"/>
                          <w:rPr>
                            <w:color w:val="000000" w:themeColor="text1"/>
                          </w:rPr>
                        </w:pPr>
                        <w:r w:rsidRPr="0023365C">
                          <w:rPr>
                            <w:rFonts w:hint="eastAsia"/>
                            <w:color w:val="000000" w:themeColor="text1"/>
                          </w:rPr>
                          <w:t>选择目录</w:t>
                        </w:r>
                      </w:p>
                    </w:txbxContent>
                  </v:textbox>
                </v:shape>
                <v:shape id="流程图: 过程 25" o:spid="_x0000_s1042" type="#_x0000_t109" style="position:absolute;left:15119;top:8962;width:2462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" filled="f" strokecolor="#1f3763 [1604]" strokeweight="1pt">
                  <v:textbox>
                    <w:txbxContent>
                      <w:p w14:paraId="42B7B6BE" w14:textId="04BA39C2" w:rsidR="009D7603" w:rsidRPr="0023365C" w:rsidRDefault="009D7603" w:rsidP="00425C89">
                        <w:pPr>
                          <w:jc w:val="center"/>
                          <w:rPr>
                            <w:color w:val="000000" w:themeColor="text1"/>
                          </w:rPr>
                        </w:pPr>
                        <w:r w:rsidRPr="0023365C">
                          <w:rPr>
                            <w:rFonts w:hint="eastAsia"/>
                            <w:color w:val="000000" w:themeColor="text1"/>
                          </w:rPr>
                          <w:t>获取目录的子目录及特定的照片格式</w:t>
                        </w:r>
                      </w:p>
                    </w:txbxContent>
                  </v:textbox>
                </v:shape>
                <v:shape id="直接箭头连接符 26" o:spid="_x0000_s1043" type="#_x0000_t32" style="position:absolute;left:27431;top:6971;width:91;height:1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7" o:spid="_x0000_s1044" type="#_x0000_t110" style="position:absolute;left:17201;top:16477;width:2055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" filled="f" strokecolor="#1f3763 [1604]" strokeweight="1pt">
                  <v:textbox>
                    <w:txbxContent>
                      <w:p w14:paraId="6D21BBCB" w14:textId="2A63010A" w:rsidR="009D7603" w:rsidRPr="0023365C" w:rsidRDefault="009D7603" w:rsidP="00425C89">
                        <w:pPr>
                          <w:jc w:val="center"/>
                          <w:rPr>
                            <w:color w:val="000000" w:themeColor="text1"/>
                          </w:rPr>
                        </w:pPr>
                        <w:r w:rsidRPr="0023365C">
                          <w:rPr>
                            <w:rFonts w:hint="eastAsia"/>
                            <w:color w:val="000000" w:themeColor="text1"/>
                          </w:rPr>
                          <w:t>是否有子目录</w:t>
                        </w:r>
                      </w:p>
                    </w:txbxContent>
                  </v:textbox>
                </v:shape>
                <v:shape id="直接箭头连接符 28" o:spid="_x0000_s1045" type="#_x0000_t32" style="position:absolute;left:27431;top:15089;width:46;height:1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9" o:spid="_x0000_s1046" type="#_x0000_t34" style="position:absolute;left:37753;top:12026;width:1991;height:75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" adj="46392" strokecolor="#4472c4 [3204]" strokeweight=".5pt">
                  <v:stroke endarrow="block"/>
                </v:shape>
                <v:shape id="流程图: 过程 30" o:spid="_x0000_s1047" type="#_x0000_t109" style="position:absolute;left:22995;top:24082;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3763 [1604]" strokeweight="1pt">
                  <v:textbox>
                    <w:txbxContent>
                      <w:p w14:paraId="09F23F47" w14:textId="015EB085" w:rsidR="009D7603" w:rsidRPr="0023365C" w:rsidRDefault="009D7603" w:rsidP="009864CC">
                        <w:pPr>
                          <w:jc w:val="center"/>
                          <w:rPr>
                            <w:color w:val="000000" w:themeColor="text1"/>
                          </w:rPr>
                        </w:pPr>
                        <w:r w:rsidRPr="0023365C">
                          <w:rPr>
                            <w:rFonts w:hint="eastAsia"/>
                            <w:color w:val="000000" w:themeColor="text1"/>
                          </w:rPr>
                          <w:t>显示图片</w:t>
                        </w:r>
                      </w:p>
                    </w:txbxContent>
                  </v:textbox>
                </v:shape>
                <v:shape id="直接箭头连接符 31" o:spid="_x0000_s1048" type="#_x0000_t32" style="position:absolute;left:27477;top:22603;width:90;height:1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w10:anchorlock/>
              </v:group>
            </w:pict>
          </mc:Fallback>
        </mc:AlternateContent>
      </w:r>
    </w:p>
    <w:p w14:paraId="4CF72094" w14:textId="73AC7826" w:rsidR="006F06E4" w:rsidRPr="006F06E4" w:rsidRDefault="006F06E4" w:rsidP="006F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图3-2</w:t>
      </w:r>
      <w:r>
        <w:rPr>
          <w:rFonts w:ascii="宋体" w:hAnsi="宋体" w:cs="宋体" w:hint="eastAsia"/>
          <w:kern w:val="0"/>
          <w:sz w:val="24"/>
        </w:rPr>
        <w:t>照片浏览</w:t>
      </w:r>
    </w:p>
    <w:p w14:paraId="6CC0330E" w14:textId="38FF9852" w:rsidR="00AD7AA0" w:rsidRPr="00462E48" w:rsidRDefault="006159DD" w:rsidP="00DE4C80">
      <w:pPr>
        <w:rPr>
          <w:b/>
          <w:sz w:val="24"/>
        </w:rPr>
      </w:pPr>
      <w:r w:rsidRPr="00462E48">
        <w:rPr>
          <w:b/>
          <w:sz w:val="24"/>
        </w:rPr>
        <w:t xml:space="preserve">2 </w:t>
      </w:r>
      <w:r w:rsidR="00C07D94" w:rsidRPr="00462E48">
        <w:rPr>
          <w:rFonts w:hint="eastAsia"/>
          <w:b/>
          <w:sz w:val="24"/>
        </w:rPr>
        <w:t>读取照片的拍摄</w:t>
      </w:r>
      <w:r w:rsidR="006865B7" w:rsidRPr="00462E48">
        <w:rPr>
          <w:rFonts w:hint="eastAsia"/>
          <w:b/>
          <w:sz w:val="24"/>
        </w:rPr>
        <w:t>时间</w:t>
      </w:r>
      <w:r w:rsidR="00C07D94" w:rsidRPr="00462E48">
        <w:rPr>
          <w:rFonts w:hint="eastAsia"/>
          <w:b/>
          <w:sz w:val="24"/>
        </w:rPr>
        <w:t>信息</w:t>
      </w:r>
    </w:p>
    <w:p w14:paraId="24738AA3" w14:textId="324AF06B" w:rsidR="00AD7AA0" w:rsidRPr="00D917C4" w:rsidRDefault="005A5D87" w:rsidP="00D917C4">
      <w:pPr>
        <w:spacing w:line="440" w:lineRule="exact"/>
        <w:ind w:firstLineChars="200" w:firstLine="480"/>
        <w:rPr>
          <w:sz w:val="24"/>
        </w:rPr>
      </w:pPr>
      <w:r>
        <w:rPr>
          <w:rFonts w:hint="eastAsia"/>
          <w:sz w:val="24"/>
        </w:rPr>
        <w:t>读取照片中的拍摄信息</w:t>
      </w:r>
      <w:r w:rsidR="00044169">
        <w:rPr>
          <w:rFonts w:hint="eastAsia"/>
          <w:sz w:val="24"/>
        </w:rPr>
        <w:t>；</w:t>
      </w:r>
      <w:r w:rsidR="006865B7">
        <w:rPr>
          <w:rFonts w:hint="eastAsia"/>
          <w:sz w:val="24"/>
        </w:rPr>
        <w:t>照片的拍摄时间信息再</w:t>
      </w:r>
      <w:proofErr w:type="spellStart"/>
      <w:r w:rsidR="006865B7">
        <w:rPr>
          <w:rFonts w:hint="eastAsia"/>
          <w:sz w:val="24"/>
        </w:rPr>
        <w:t>exif</w:t>
      </w:r>
      <w:proofErr w:type="spellEnd"/>
      <w:r w:rsidR="006865B7">
        <w:rPr>
          <w:rFonts w:hint="eastAsia"/>
          <w:sz w:val="24"/>
        </w:rPr>
        <w:t>中有描述的，但是有些照片可能会丢失了这部分的信息。因此如果读取不到照片的拍摄信息那么就读取照片的创建日期作为照片的拍摄时间</w:t>
      </w:r>
      <w:r w:rsidR="00187BB5">
        <w:rPr>
          <w:rFonts w:hint="eastAsia"/>
          <w:sz w:val="24"/>
        </w:rPr>
        <w:t>。流程</w:t>
      </w:r>
      <w:proofErr w:type="gramStart"/>
      <w:r w:rsidR="00187BB5">
        <w:rPr>
          <w:rFonts w:hint="eastAsia"/>
          <w:sz w:val="24"/>
        </w:rPr>
        <w:t>如如下</w:t>
      </w:r>
      <w:proofErr w:type="gramEnd"/>
      <w:r w:rsidR="00187BB5">
        <w:rPr>
          <w:rFonts w:hint="eastAsia"/>
          <w:sz w:val="24"/>
        </w:rPr>
        <w:t>所示</w:t>
      </w:r>
    </w:p>
    <w:p w14:paraId="7F9A4E13" w14:textId="77777777" w:rsidR="00AD7AA0" w:rsidRDefault="00AD7AA0" w:rsidP="00E91BBD">
      <w:pPr>
        <w:spacing w:line="440" w:lineRule="exact"/>
        <w:rPr>
          <w:b/>
          <w:sz w:val="30"/>
          <w:szCs w:val="30"/>
        </w:rPr>
      </w:pPr>
    </w:p>
    <w:p w14:paraId="5DB23E50" w14:textId="6A46292F" w:rsidR="00AD7AA0" w:rsidRDefault="00C2333B" w:rsidP="00C2333B">
      <w:pPr>
        <w:rPr>
          <w:b/>
          <w:sz w:val="30"/>
          <w:szCs w:val="30"/>
        </w:rPr>
      </w:pPr>
      <w:r>
        <w:rPr>
          <w:b/>
          <w:noProof/>
          <w:sz w:val="30"/>
          <w:szCs w:val="30"/>
        </w:rPr>
        <mc:AlternateContent>
          <mc:Choice Requires="wpc">
            <w:drawing>
              <wp:inline distT="0" distB="0" distL="0" distR="0" wp14:anchorId="241FA661" wp14:editId="7939F99C">
                <wp:extent cx="5486400" cy="4182701"/>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流程图: 数据 33"/>
                        <wps:cNvSpPr/>
                        <wps:spPr>
                          <a:xfrm>
                            <a:off x="2100405" y="117698"/>
                            <a:ext cx="1276541"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3702D6" w14:textId="749A47F3" w:rsidR="009D7603" w:rsidRPr="007432BC" w:rsidRDefault="009D7603" w:rsidP="009027A0">
                              <w:pPr>
                                <w:rPr>
                                  <w:color w:val="000000" w:themeColor="text1"/>
                                </w:rPr>
                              </w:pPr>
                              <w:r w:rsidRPr="007432BC">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1647734" y="1050202"/>
                            <a:ext cx="219093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CFB476" w14:textId="20098E9D" w:rsidR="009D7603" w:rsidRPr="007432BC" w:rsidRDefault="009D7603" w:rsidP="009027A0">
                              <w:pPr>
                                <w:jc w:val="center"/>
                                <w:rPr>
                                  <w:color w:val="000000" w:themeColor="text1"/>
                                </w:rPr>
                              </w:pPr>
                              <w:r w:rsidRPr="007432BC">
                                <w:rPr>
                                  <w:rFonts w:hint="eastAsia"/>
                                  <w:color w:val="000000" w:themeColor="text1"/>
                                </w:rPr>
                                <w:t>读取</w:t>
                              </w:r>
                              <w:r w:rsidRPr="007432BC">
                                <w:rPr>
                                  <w:rFonts w:hint="eastAsia"/>
                                  <w:color w:val="000000" w:themeColor="text1"/>
                                </w:rPr>
                                <w:t>EXIF</w:t>
                              </w:r>
                              <w:r w:rsidRPr="007432BC">
                                <w:rPr>
                                  <w:color w:val="000000" w:themeColor="text1"/>
                                </w:rPr>
                                <w:t>中</w:t>
                              </w:r>
                              <w:r w:rsidRPr="007432BC">
                                <w:rPr>
                                  <w:rFonts w:hint="eastAsia"/>
                                  <w:color w:val="000000" w:themeColor="text1"/>
                                </w:rPr>
                                <w:t>的</w:t>
                              </w:r>
                              <w:r w:rsidRPr="007432BC">
                                <w:rPr>
                                  <w:color w:val="000000" w:themeColor="text1"/>
                                </w:rPr>
                                <w:t>Exif SubIFD</w:t>
                              </w:r>
                              <w:r w:rsidRPr="007432BC">
                                <w:rPr>
                                  <w:color w:val="000000" w:themeColor="text1"/>
                                </w:rPr>
                                <w:t>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33" idx="4"/>
                          <a:endCxn id="35" idx="0"/>
                        </wps:cNvCnPr>
                        <wps:spPr>
                          <a:xfrm>
                            <a:off x="2738676" y="730346"/>
                            <a:ext cx="4527" cy="319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流程图: 决策 37"/>
                        <wps:cNvSpPr/>
                        <wps:spPr>
                          <a:xfrm>
                            <a:off x="1466661" y="1892181"/>
                            <a:ext cx="2580239" cy="612648"/>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36759D" w14:textId="3792D1CC" w:rsidR="009D7603" w:rsidRPr="007432BC" w:rsidRDefault="009D7603"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5" idx="2"/>
                          <a:endCxn id="37" idx="0"/>
                        </wps:cNvCnPr>
                        <wps:spPr>
                          <a:xfrm>
                            <a:off x="2743203" y="1662850"/>
                            <a:ext cx="13578" cy="229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流程图: 过程 40"/>
                        <wps:cNvSpPr/>
                        <wps:spPr>
                          <a:xfrm>
                            <a:off x="2027982" y="2914938"/>
                            <a:ext cx="1475715" cy="38957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D968B" w14:textId="65648C07" w:rsidR="009D7603" w:rsidRPr="007432BC" w:rsidRDefault="009D7603" w:rsidP="00207939">
                              <w:pPr>
                                <w:rPr>
                                  <w:color w:val="000000" w:themeColor="text1"/>
                                </w:rPr>
                              </w:pPr>
                              <w:r w:rsidRPr="007432BC">
                                <w:rPr>
                                  <w:rFonts w:hint="eastAsia"/>
                                  <w:color w:val="000000" w:themeColor="text1"/>
                                </w:rPr>
                                <w:t>读取照片的创建日期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图: 接点 41"/>
                        <wps:cNvSpPr/>
                        <wps:spPr>
                          <a:xfrm>
                            <a:off x="2444450" y="3502766"/>
                            <a:ext cx="661802" cy="607507"/>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F66555" w14:textId="230B48A7" w:rsidR="009D7603" w:rsidRPr="007432BC" w:rsidRDefault="009D7603" w:rsidP="00F209DF">
                              <w:pPr>
                                <w:jc w:val="center"/>
                                <w:rPr>
                                  <w:color w:val="000000" w:themeColor="text1"/>
                                </w:rPr>
                              </w:pPr>
                              <w:r w:rsidRPr="007432BC">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7" idx="2"/>
                          <a:endCxn id="40" idx="0"/>
                        </wps:cNvCnPr>
                        <wps:spPr>
                          <a:xfrm>
                            <a:off x="2756781" y="2504829"/>
                            <a:ext cx="9059" cy="41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连接符: 肘形 43"/>
                        <wps:cNvCnPr>
                          <a:stCxn id="37" idx="3"/>
                          <a:endCxn id="41" idx="6"/>
                        </wps:cNvCnPr>
                        <wps:spPr>
                          <a:xfrm flipH="1">
                            <a:off x="3106252" y="2198505"/>
                            <a:ext cx="940648" cy="1608015"/>
                          </a:xfrm>
                          <a:prstGeom prst="bentConnector3">
                            <a:avLst>
                              <a:gd name="adj1" fmla="val -243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2"/>
                          <a:endCxn id="41" idx="0"/>
                        </wps:cNvCnPr>
                        <wps:spPr>
                          <a:xfrm>
                            <a:off x="2765840" y="3304515"/>
                            <a:ext cx="9511" cy="19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a:off x="2869949" y="2579575"/>
                            <a:ext cx="323215" cy="272415"/>
                          </a:xfrm>
                          <a:prstGeom prst="rect">
                            <a:avLst/>
                          </a:prstGeom>
                          <a:solidFill>
                            <a:schemeClr val="lt1"/>
                          </a:solidFill>
                          <a:ln w="6350">
                            <a:solidFill>
                              <a:prstClr val="black"/>
                            </a:solidFill>
                          </a:ln>
                        </wps:spPr>
                        <wps:txbx>
                          <w:txbxContent>
                            <w:p w14:paraId="44F22661" w14:textId="42773100" w:rsidR="009D7603" w:rsidRDefault="009D7603">
                              <w:r>
                                <w:rPr>
                                  <w:rFonts w:hint="eastAsia"/>
                                </w:rPr>
                                <w:t>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文本框 46"/>
                        <wps:cNvSpPr txBox="1"/>
                        <wps:spPr>
                          <a:xfrm>
                            <a:off x="4353647" y="2605416"/>
                            <a:ext cx="323215" cy="271780"/>
                          </a:xfrm>
                          <a:prstGeom prst="rect">
                            <a:avLst/>
                          </a:prstGeom>
                          <a:solidFill>
                            <a:schemeClr val="lt1"/>
                          </a:solidFill>
                          <a:ln w="6350">
                            <a:solidFill>
                              <a:prstClr val="black"/>
                            </a:solidFill>
                          </a:ln>
                        </wps:spPr>
                        <wps:txbx>
                          <w:txbxContent>
                            <w:p w14:paraId="3E7772A2" w14:textId="5A27F8DA" w:rsidR="009D7603" w:rsidRDefault="009D7603" w:rsidP="001F7003">
                              <w:pPr>
                                <w:rPr>
                                  <w:kern w:val="0"/>
                                  <w:sz w:val="24"/>
                                </w:rPr>
                              </w:pPr>
                              <w:r>
                                <w:rPr>
                                  <w:rFonts w:hint="eastAsia"/>
                                  <w:szCs w:val="21"/>
                                </w:rPr>
                                <w:t>有</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1FA661" id="画布 32" o:spid="_x0000_s1049" editas="canvas" style="width:6in;height:329.35pt;mso-position-horizontal-relative:char;mso-position-vertical-relative:line" coordsize="54864,41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">
                <v:shape id="_x0000_s1050" type="#_x0000_t75" style="position:absolute;width:54864;height:41821;visibility:visible;mso-wrap-style:square">
                  <v:fill o:detectmouseclick="t"/>
                  <v:path o:connecttype="none"/>
                </v:shape>
                <v:shape id="流程图: 数据 33" o:spid="_x0000_s1051" type="#_x0000_t111" style="position:absolute;left:21004;top:1176;width:127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" filled="f" strokecolor="#1f3763 [1604]" strokeweight="1pt">
                  <v:textbox>
                    <w:txbxContent>
                      <w:p w14:paraId="403702D6" w14:textId="749A47F3" w:rsidR="009D7603" w:rsidRPr="007432BC" w:rsidRDefault="009D7603" w:rsidP="009027A0">
                        <w:pPr>
                          <w:rPr>
                            <w:color w:val="000000" w:themeColor="text1"/>
                          </w:rPr>
                        </w:pPr>
                        <w:r w:rsidRPr="007432BC">
                          <w:rPr>
                            <w:rFonts w:hint="eastAsia"/>
                            <w:color w:val="000000" w:themeColor="text1"/>
                          </w:rPr>
                          <w:t>输入照片</w:t>
                        </w:r>
                      </w:p>
                    </w:txbxContent>
                  </v:textbox>
                </v:shape>
                <v:shape id="流程图: 过程 35" o:spid="_x0000_s1052" type="#_x0000_t109" style="position:absolute;left:16477;top:10502;width:21909;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3763 [1604]" strokeweight="1pt">
                  <v:textbox>
                    <w:txbxContent>
                      <w:p w14:paraId="40CFB476" w14:textId="20098E9D" w:rsidR="009D7603" w:rsidRPr="007432BC" w:rsidRDefault="009D7603" w:rsidP="009027A0">
                        <w:pPr>
                          <w:jc w:val="center"/>
                          <w:rPr>
                            <w:color w:val="000000" w:themeColor="text1"/>
                          </w:rPr>
                        </w:pPr>
                        <w:r w:rsidRPr="007432BC">
                          <w:rPr>
                            <w:rFonts w:hint="eastAsia"/>
                            <w:color w:val="000000" w:themeColor="text1"/>
                          </w:rPr>
                          <w:t>读取</w:t>
                        </w:r>
                        <w:r w:rsidRPr="007432BC">
                          <w:rPr>
                            <w:rFonts w:hint="eastAsia"/>
                            <w:color w:val="000000" w:themeColor="text1"/>
                          </w:rPr>
                          <w:t>EXIF</w:t>
                        </w:r>
                        <w:r w:rsidRPr="007432BC">
                          <w:rPr>
                            <w:color w:val="000000" w:themeColor="text1"/>
                          </w:rPr>
                          <w:t>中</w:t>
                        </w:r>
                        <w:r w:rsidRPr="007432BC">
                          <w:rPr>
                            <w:rFonts w:hint="eastAsia"/>
                            <w:color w:val="000000" w:themeColor="text1"/>
                          </w:rPr>
                          <w:t>的</w:t>
                        </w:r>
                        <w:r w:rsidRPr="007432BC">
                          <w:rPr>
                            <w:color w:val="000000" w:themeColor="text1"/>
                          </w:rPr>
                          <w:t>Exif SubIFD</w:t>
                        </w:r>
                        <w:r w:rsidRPr="007432BC">
                          <w:rPr>
                            <w:color w:val="000000" w:themeColor="text1"/>
                          </w:rPr>
                          <w:t>目录</w:t>
                        </w:r>
                      </w:p>
                    </w:txbxContent>
                  </v:textbox>
                </v:shape>
                <v:shape id="直接箭头连接符 36" o:spid="_x0000_s1053" type="#_x0000_t32" style="position:absolute;left:27386;top:7303;width:46;height:3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流程图: 决策 37" o:spid="_x0000_s1054" type="#_x0000_t110" style="position:absolute;left:14666;top:18921;width:25803;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" filled="f" strokecolor="#1f3763 [1604]" strokeweight="1pt">
                  <v:textbox>
                    <w:txbxContent>
                      <w:p w14:paraId="4236759D" w14:textId="3792D1CC" w:rsidR="009D7603" w:rsidRPr="007432BC" w:rsidRDefault="009D7603"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v:textbox>
                </v:shape>
                <v:shape id="直接箭头连接符 38" o:spid="_x0000_s1055" type="#_x0000_t32" style="position:absolute;left:27432;top:16628;width:135;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流程图: 过程 40" o:spid="_x0000_s1056" type="#_x0000_t109" style="position:absolute;left:20279;top:29149;width:14757;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f/uwAAANsAAAAPAAAAZHJzL2Rvd25yZXYueG1sRE9LCsIw&#10;EN0L3iGM4E5TR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DHMt/+7AAAA2wAAAA8AAAAAAAAAAAAA&#10;AAAABwIAAGRycy9kb3ducmV2LnhtbFBLBQYAAAAAAwADALcAAADvAgAAAAA=&#10;" filled="f" strokecolor="#1f3763 [1604]" strokeweight="1pt">
                  <v:textbox>
                    <w:txbxContent>
                      <w:p w14:paraId="081D968B" w14:textId="65648C07" w:rsidR="009D7603" w:rsidRPr="007432BC" w:rsidRDefault="009D7603" w:rsidP="00207939">
                        <w:pPr>
                          <w:rPr>
                            <w:color w:val="000000" w:themeColor="text1"/>
                          </w:rPr>
                        </w:pPr>
                        <w:r w:rsidRPr="007432BC">
                          <w:rPr>
                            <w:rFonts w:hint="eastAsia"/>
                            <w:color w:val="000000" w:themeColor="text1"/>
                          </w:rPr>
                          <w:t>读取照片的创建日期</w:t>
                        </w:r>
                      </w:p>
                    </w:txbxContent>
                  </v:textbox>
                </v:shape>
                <v:shape id="流程图: 接点 41" o:spid="_x0000_s1057" type="#_x0000_t120" style="position:absolute;left:24444;top:35027;width:6618;height:6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" filled="f" strokecolor="#1f3763 [1604]" strokeweight="1pt">
                  <v:stroke joinstyle="miter"/>
                  <v:textbox>
                    <w:txbxContent>
                      <w:p w14:paraId="13F66555" w14:textId="230B48A7" w:rsidR="009D7603" w:rsidRPr="007432BC" w:rsidRDefault="009D7603" w:rsidP="00F209DF">
                        <w:pPr>
                          <w:jc w:val="center"/>
                          <w:rPr>
                            <w:color w:val="000000" w:themeColor="text1"/>
                          </w:rPr>
                        </w:pPr>
                        <w:r w:rsidRPr="007432BC">
                          <w:rPr>
                            <w:rFonts w:hint="eastAsia"/>
                            <w:color w:val="000000" w:themeColor="text1"/>
                          </w:rPr>
                          <w:t>结束</w:t>
                        </w:r>
                      </w:p>
                    </w:txbxContent>
                  </v:textbox>
                </v:shape>
                <v:shape id="直接箭头连接符 42" o:spid="_x0000_s1058" type="#_x0000_t32" style="position:absolute;left:27567;top:25048;width:91;height:4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连接符: 肘形 43" o:spid="_x0000_s1059" type="#_x0000_t34" style="position:absolute;left:31062;top:21985;width:9407;height:160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" adj="-5249" strokecolor="#4472c4 [3204]" strokeweight=".5pt">
                  <v:stroke endarrow="block"/>
                </v:shape>
                <v:shape id="直接箭头连接符 44" o:spid="_x0000_s1060" type="#_x0000_t32" style="position:absolute;left:27658;top:33045;width:95;height:1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文本框 46" o:spid="_x0000_s1061" type="#_x0000_t202" style="position:absolute;left:28699;top:25795;width:3232;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" fillcolor="white [3201]" strokeweight=".5pt">
                  <v:textbox>
                    <w:txbxContent>
                      <w:p w14:paraId="44F22661" w14:textId="42773100" w:rsidR="009D7603" w:rsidRDefault="009D7603">
                        <w:r>
                          <w:rPr>
                            <w:rFonts w:hint="eastAsia"/>
                          </w:rPr>
                          <w:t>无</w:t>
                        </w:r>
                      </w:p>
                    </w:txbxContent>
                  </v:textbox>
                </v:shape>
                <v:shape id="文本框 46" o:spid="_x0000_s1062" type="#_x0000_t202" style="position:absolute;left:43536;top:26054;width:3232;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E7772A2" w14:textId="5A27F8DA" w:rsidR="009D7603" w:rsidRDefault="009D7603" w:rsidP="001F7003">
                        <w:pPr>
                          <w:rPr>
                            <w:kern w:val="0"/>
                            <w:sz w:val="24"/>
                          </w:rPr>
                        </w:pPr>
                        <w:r>
                          <w:rPr>
                            <w:rFonts w:hint="eastAsia"/>
                            <w:szCs w:val="21"/>
                          </w:rPr>
                          <w:t>有</w:t>
                        </w:r>
                      </w:p>
                    </w:txbxContent>
                  </v:textbox>
                </v:shape>
                <w10:anchorlock/>
              </v:group>
            </w:pict>
          </mc:Fallback>
        </mc:AlternateContent>
      </w:r>
    </w:p>
    <w:p w14:paraId="3C3D896B" w14:textId="430AE3BF" w:rsidR="007432BC" w:rsidRPr="006F06E4" w:rsidRDefault="007432BC" w:rsidP="00743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lastRenderedPageBreak/>
        <w:t>图3-2</w:t>
      </w:r>
      <w:r w:rsidR="00C53F87" w:rsidRPr="00C53F87">
        <w:rPr>
          <w:rFonts w:ascii="宋体" w:hAnsi="宋体" w:cs="宋体" w:hint="eastAsia"/>
          <w:kern w:val="0"/>
          <w:sz w:val="24"/>
        </w:rPr>
        <w:t>读取照片的拍摄时间信息</w:t>
      </w:r>
    </w:p>
    <w:p w14:paraId="20A6DB73" w14:textId="77777777" w:rsidR="007432BC" w:rsidRDefault="007432BC" w:rsidP="00C2333B">
      <w:pPr>
        <w:rPr>
          <w:b/>
          <w:sz w:val="30"/>
          <w:szCs w:val="30"/>
        </w:rPr>
      </w:pPr>
    </w:p>
    <w:p w14:paraId="1A0D7661" w14:textId="4DFDB1DC" w:rsidR="00AD7AA0" w:rsidRPr="00462E48" w:rsidRDefault="005A3140" w:rsidP="00DE4C80">
      <w:pPr>
        <w:rPr>
          <w:b/>
          <w:sz w:val="24"/>
        </w:rPr>
      </w:pPr>
      <w:r w:rsidRPr="00462E48">
        <w:rPr>
          <w:b/>
          <w:sz w:val="24"/>
        </w:rPr>
        <w:t xml:space="preserve">3 </w:t>
      </w:r>
      <w:bookmarkStart w:id="67" w:name="_Hlk8240966"/>
      <w:r w:rsidRPr="00462E48">
        <w:rPr>
          <w:rFonts w:hint="eastAsia"/>
          <w:b/>
          <w:sz w:val="24"/>
        </w:rPr>
        <w:t>经纬度转换</w:t>
      </w:r>
    </w:p>
    <w:bookmarkEnd w:id="67"/>
    <w:p w14:paraId="11832F9F" w14:textId="66EF84A6" w:rsidR="00AD7AA0" w:rsidRPr="005108A8" w:rsidRDefault="00851301" w:rsidP="005108A8">
      <w:pPr>
        <w:spacing w:line="440" w:lineRule="exact"/>
        <w:ind w:firstLineChars="200" w:firstLine="480"/>
        <w:rPr>
          <w:sz w:val="24"/>
        </w:rPr>
      </w:pPr>
      <w:r w:rsidRPr="005108A8">
        <w:rPr>
          <w:rFonts w:hint="eastAsia"/>
          <w:sz w:val="24"/>
        </w:rPr>
        <w:t>通过读取</w:t>
      </w:r>
      <w:r w:rsidRPr="005108A8">
        <w:rPr>
          <w:rFonts w:hint="eastAsia"/>
          <w:sz w:val="24"/>
        </w:rPr>
        <w:t>EXIF</w:t>
      </w:r>
      <w:r w:rsidRPr="005108A8">
        <w:rPr>
          <w:rFonts w:hint="eastAsia"/>
          <w:sz w:val="24"/>
        </w:rPr>
        <w:t>信息中</w:t>
      </w:r>
      <w:r w:rsidRPr="005108A8">
        <w:rPr>
          <w:rFonts w:hint="eastAsia"/>
          <w:sz w:val="24"/>
        </w:rPr>
        <w:t>GPS</w:t>
      </w:r>
      <w:r w:rsidRPr="005108A8">
        <w:rPr>
          <w:rFonts w:hint="eastAsia"/>
          <w:sz w:val="24"/>
        </w:rPr>
        <w:t>目录下面的信息，可以读取出</w:t>
      </w:r>
      <w:r w:rsidR="00940AFF" w:rsidRPr="005108A8">
        <w:rPr>
          <w:rFonts w:hint="eastAsia"/>
          <w:sz w:val="24"/>
        </w:rPr>
        <w:t>经纬度信息和水平高度等信息。</w:t>
      </w:r>
      <w:r w:rsidR="005108A8" w:rsidRPr="005108A8">
        <w:rPr>
          <w:rFonts w:hint="eastAsia"/>
          <w:sz w:val="24"/>
        </w:rPr>
        <w:t>在此系统中只读取其中的经纬度信息。</w:t>
      </w:r>
      <w:r w:rsidR="00841E16">
        <w:rPr>
          <w:rFonts w:hint="eastAsia"/>
          <w:sz w:val="24"/>
        </w:rPr>
        <w:t>流程图如下</w:t>
      </w:r>
      <w:r w:rsidR="00942B57">
        <w:rPr>
          <w:rFonts w:hint="eastAsia"/>
          <w:sz w:val="24"/>
        </w:rPr>
        <w:t>所示：</w:t>
      </w:r>
    </w:p>
    <w:p w14:paraId="70C6AC11" w14:textId="26164495" w:rsidR="00AD7AA0" w:rsidRDefault="00C118A8" w:rsidP="00C118A8">
      <w:pPr>
        <w:rPr>
          <w:b/>
          <w:sz w:val="30"/>
          <w:szCs w:val="30"/>
        </w:rPr>
      </w:pPr>
      <w:r>
        <w:rPr>
          <w:b/>
          <w:noProof/>
          <w:sz w:val="30"/>
          <w:szCs w:val="30"/>
        </w:rPr>
        <mc:AlternateContent>
          <mc:Choice Requires="wpc">
            <w:drawing>
              <wp:inline distT="0" distB="0" distL="0" distR="0" wp14:anchorId="4BB9152F" wp14:editId="7E4818E7">
                <wp:extent cx="5486400" cy="3720974"/>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流程图: 数据 49"/>
                        <wps:cNvSpPr/>
                        <wps:spPr>
                          <a:xfrm>
                            <a:off x="2091353" y="117696"/>
                            <a:ext cx="1294646"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D8A9D9" w14:textId="0A5633EC" w:rsidR="009D7603" w:rsidRPr="00150E98" w:rsidRDefault="009D7603" w:rsidP="00C118A8">
                              <w:pPr>
                                <w:rPr>
                                  <w:color w:val="000000" w:themeColor="text1"/>
                                </w:rPr>
                              </w:pPr>
                              <w:r w:rsidRPr="00150E98">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127564" y="1068309"/>
                            <a:ext cx="122221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D9569" w14:textId="5A0D2897" w:rsidR="009D7603" w:rsidRPr="00150E98" w:rsidRDefault="009D7603" w:rsidP="00972339">
                              <w:pPr>
                                <w:jc w:val="center"/>
                                <w:rPr>
                                  <w:color w:val="000000" w:themeColor="text1"/>
                                </w:rPr>
                              </w:pPr>
                              <w:r w:rsidRPr="00150E98">
                                <w:rPr>
                                  <w:rFonts w:hint="eastAsia"/>
                                  <w:color w:val="000000" w:themeColor="text1"/>
                                </w:rPr>
                                <w:t>读取经纬度信息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837844" y="2046085"/>
                            <a:ext cx="181069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BF0636" w14:textId="549B7B26" w:rsidR="009D7603" w:rsidRPr="00150E98" w:rsidRDefault="009D7603"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1928400" y="3006982"/>
                            <a:ext cx="1629607"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8B6957" w14:textId="7FEA23E1" w:rsidR="009D7603" w:rsidRPr="00150E98" w:rsidRDefault="009D7603" w:rsidP="00972339">
                              <w:pPr>
                                <w:jc w:val="center"/>
                                <w:rPr>
                                  <w:color w:val="000000" w:themeColor="text1"/>
                                </w:rPr>
                              </w:pPr>
                              <w:r w:rsidRPr="00150E98">
                                <w:rPr>
                                  <w:rFonts w:hint="eastAsia"/>
                                  <w:color w:val="000000" w:themeColor="text1"/>
                                </w:rPr>
                                <w:t>获取经纬度的文字描述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a:stCxn id="49" idx="4"/>
                          <a:endCxn id="50" idx="0"/>
                        </wps:cNvCnPr>
                        <wps:spPr>
                          <a:xfrm flipH="1">
                            <a:off x="2738673" y="730344"/>
                            <a:ext cx="3" cy="33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50" idx="2"/>
                          <a:endCxn id="51" idx="0"/>
                        </wps:cNvCnPr>
                        <wps:spPr>
                          <a:xfrm>
                            <a:off x="2738673" y="1680957"/>
                            <a:ext cx="4518" cy="36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51" idx="2"/>
                          <a:endCxn id="52" idx="0"/>
                        </wps:cNvCnPr>
                        <wps:spPr>
                          <a:xfrm>
                            <a:off x="2743191" y="2658733"/>
                            <a:ext cx="13" cy="348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B9152F" id="画布 48" o:spid="_x0000_s1063" editas="canvas" style="width:6in;height:293pt;mso-position-horizontal-relative:char;mso-position-vertical-relative:line" coordsize="54864,37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">
                <v:shape id="_x0000_s1064" type="#_x0000_t75" style="position:absolute;width:54864;height:37204;visibility:visible;mso-wrap-style:square">
                  <v:fill o:detectmouseclick="t"/>
                  <v:path o:connecttype="none"/>
                </v:shape>
                <v:shape id="流程图: 数据 49" o:spid="_x0000_s1065" type="#_x0000_t111" style="position:absolute;left:20913;top:1176;width:1294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" filled="f" strokecolor="#1f3763 [1604]" strokeweight="1pt">
                  <v:textbox>
                    <w:txbxContent>
                      <w:p w14:paraId="2CD8A9D9" w14:textId="0A5633EC" w:rsidR="009D7603" w:rsidRPr="00150E98" w:rsidRDefault="009D7603" w:rsidP="00C118A8">
                        <w:pPr>
                          <w:rPr>
                            <w:color w:val="000000" w:themeColor="text1"/>
                          </w:rPr>
                        </w:pPr>
                        <w:r w:rsidRPr="00150E98">
                          <w:rPr>
                            <w:rFonts w:hint="eastAsia"/>
                            <w:color w:val="000000" w:themeColor="text1"/>
                          </w:rPr>
                          <w:t>输入照片</w:t>
                        </w:r>
                      </w:p>
                    </w:txbxContent>
                  </v:textbox>
                </v:shape>
                <v:shape id="流程图: 过程 50" o:spid="_x0000_s1066" type="#_x0000_t109" style="position:absolute;left:21275;top:10683;width:1222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EiuwAAANsAAAAPAAAAZHJzL2Rvd25yZXYueG1sRE9LCsIw&#10;EN0L3iGM4E5TBaV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LQVISK7AAAA2wAAAA8AAAAAAAAAAAAA&#10;AAAABwIAAGRycy9kb3ducmV2LnhtbFBLBQYAAAAAAwADALcAAADvAgAAAAA=&#10;" filled="f" strokecolor="#1f3763 [1604]" strokeweight="1pt">
                  <v:textbox>
                    <w:txbxContent>
                      <w:p w14:paraId="46ED9569" w14:textId="5A0D2897" w:rsidR="009D7603" w:rsidRPr="00150E98" w:rsidRDefault="009D7603" w:rsidP="00972339">
                        <w:pPr>
                          <w:jc w:val="center"/>
                          <w:rPr>
                            <w:color w:val="000000" w:themeColor="text1"/>
                          </w:rPr>
                        </w:pPr>
                        <w:r w:rsidRPr="00150E98">
                          <w:rPr>
                            <w:rFonts w:hint="eastAsia"/>
                            <w:color w:val="000000" w:themeColor="text1"/>
                          </w:rPr>
                          <w:t>读取经纬度信息</w:t>
                        </w:r>
                      </w:p>
                    </w:txbxContent>
                  </v:textbox>
                </v:shape>
                <v:shape id="流程图: 过程 51" o:spid="_x0000_s1067" type="#_x0000_t109" style="position:absolute;left:18378;top:20460;width:1810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" filled="f" strokecolor="#1f3763 [1604]" strokeweight="1pt">
                  <v:textbox>
                    <w:txbxContent>
                      <w:p w14:paraId="0FBF0636" w14:textId="549B7B26" w:rsidR="009D7603" w:rsidRPr="00150E98" w:rsidRDefault="009D7603"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v:textbox>
                </v:shape>
                <v:shape id="流程图: 过程 52" o:spid="_x0000_s1068" type="#_x0000_t109" style="position:absolute;left:19284;top:30069;width:1629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rOwAAAANsAAAAPAAAAZHJzL2Rvd25yZXYueG1sRI/disIw&#10;FITvhX2HcBa801RB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K4sazsAAAADbAAAADwAAAAAA&#10;AAAAAAAAAAAHAgAAZHJzL2Rvd25yZXYueG1sUEsFBgAAAAADAAMAtwAAAPQCAAAAAA==&#10;" filled="f" strokecolor="#1f3763 [1604]" strokeweight="1pt">
                  <v:textbox>
                    <w:txbxContent>
                      <w:p w14:paraId="3E8B6957" w14:textId="7FEA23E1" w:rsidR="009D7603" w:rsidRPr="00150E98" w:rsidRDefault="009D7603" w:rsidP="00972339">
                        <w:pPr>
                          <w:jc w:val="center"/>
                          <w:rPr>
                            <w:color w:val="000000" w:themeColor="text1"/>
                          </w:rPr>
                        </w:pPr>
                        <w:r w:rsidRPr="00150E98">
                          <w:rPr>
                            <w:rFonts w:hint="eastAsia"/>
                            <w:color w:val="000000" w:themeColor="text1"/>
                          </w:rPr>
                          <w:t>获取经纬度的文字描述</w:t>
                        </w:r>
                      </w:p>
                    </w:txbxContent>
                  </v:textbox>
                </v:shape>
                <v:shape id="直接箭头连接符 53" o:spid="_x0000_s1069" type="#_x0000_t32" style="position:absolute;left:27386;top:7303;width:0;height:3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直接箭头连接符 54" o:spid="_x0000_s1070" type="#_x0000_t32" style="position:absolute;left:27386;top:16809;width:45;height:3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直接箭头连接符 55" o:spid="_x0000_s1071" type="#_x0000_t32" style="position:absolute;left:27431;top:26587;width:1;height:3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w10:anchorlock/>
              </v:group>
            </w:pict>
          </mc:Fallback>
        </mc:AlternateContent>
      </w:r>
    </w:p>
    <w:p w14:paraId="3F5766CE" w14:textId="7A7EEC44" w:rsidR="00BB3FF1" w:rsidRPr="006F06E4" w:rsidRDefault="00BB3FF1" w:rsidP="00BB3F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Pr>
          <w:rFonts w:ascii="宋体" w:hAnsi="宋体" w:cs="宋体"/>
          <w:kern w:val="0"/>
          <w:sz w:val="24"/>
        </w:rPr>
        <w:t>3</w:t>
      </w:r>
      <w:r w:rsidRPr="00BB3FF1">
        <w:rPr>
          <w:rFonts w:ascii="宋体" w:hAnsi="宋体" w:cs="宋体" w:hint="eastAsia"/>
          <w:kern w:val="0"/>
          <w:sz w:val="24"/>
        </w:rPr>
        <w:t>经纬度转换</w:t>
      </w:r>
    </w:p>
    <w:p w14:paraId="3F51C74B" w14:textId="77777777" w:rsidR="00BB3FF1" w:rsidRPr="00BB3FF1" w:rsidRDefault="00BB3FF1" w:rsidP="00C118A8">
      <w:pPr>
        <w:rPr>
          <w:b/>
          <w:sz w:val="30"/>
          <w:szCs w:val="30"/>
        </w:rPr>
      </w:pPr>
    </w:p>
    <w:p w14:paraId="10C4090E" w14:textId="648C6CBA" w:rsidR="00AD7AA0" w:rsidRPr="00462E48" w:rsidRDefault="008B0945" w:rsidP="00DE4C80">
      <w:pPr>
        <w:rPr>
          <w:b/>
          <w:sz w:val="24"/>
        </w:rPr>
      </w:pPr>
      <w:r w:rsidRPr="00462E48">
        <w:rPr>
          <w:b/>
          <w:sz w:val="24"/>
        </w:rPr>
        <w:t xml:space="preserve">4 </w:t>
      </w:r>
      <w:r w:rsidRPr="00462E48">
        <w:rPr>
          <w:rFonts w:hint="eastAsia"/>
          <w:b/>
          <w:sz w:val="24"/>
        </w:rPr>
        <w:t>分类功能</w:t>
      </w:r>
    </w:p>
    <w:p w14:paraId="4B9C21BF" w14:textId="1045CADE" w:rsidR="00AD7AA0" w:rsidRPr="00922202" w:rsidRDefault="0084475F" w:rsidP="00922202">
      <w:pPr>
        <w:spacing w:line="440" w:lineRule="exact"/>
        <w:ind w:firstLineChars="200" w:firstLine="480"/>
        <w:rPr>
          <w:sz w:val="24"/>
        </w:rPr>
      </w:pPr>
      <w:r w:rsidRPr="00922202">
        <w:rPr>
          <w:rFonts w:hint="eastAsia"/>
          <w:sz w:val="24"/>
        </w:rPr>
        <w:t>系统的分类功能会把照片的拍摄时间作为主分类，</w:t>
      </w:r>
      <w:r w:rsidR="006A6928" w:rsidRPr="00922202">
        <w:rPr>
          <w:rFonts w:hint="eastAsia"/>
          <w:sz w:val="24"/>
        </w:rPr>
        <w:t>把拍摄地点作为次分类。</w:t>
      </w:r>
      <w:r w:rsidR="00922202" w:rsidRPr="00922202">
        <w:rPr>
          <w:rFonts w:hint="eastAsia"/>
          <w:sz w:val="24"/>
        </w:rPr>
        <w:t>具体表现在同一个时间的照片会在同一个目录下，在经过时间分类的文件夹下面会有地理位置文件夹。同一个拍摄地点会在同一个地理位置文件夹下</w:t>
      </w:r>
      <w:r w:rsidR="00922202">
        <w:rPr>
          <w:rFonts w:hint="eastAsia"/>
          <w:sz w:val="24"/>
        </w:rPr>
        <w:t>。</w:t>
      </w:r>
      <w:r w:rsidR="0082407C">
        <w:rPr>
          <w:rFonts w:hint="eastAsia"/>
          <w:sz w:val="24"/>
        </w:rPr>
        <w:t>流程如下所示：</w:t>
      </w:r>
    </w:p>
    <w:p w14:paraId="3FC7770D" w14:textId="6A02DF6D" w:rsidR="00AD7AA0" w:rsidRDefault="00F84AF9" w:rsidP="00F84AF9">
      <w:pPr>
        <w:rPr>
          <w:b/>
          <w:sz w:val="30"/>
          <w:szCs w:val="30"/>
        </w:rPr>
      </w:pPr>
      <w:r>
        <w:rPr>
          <w:b/>
          <w:noProof/>
          <w:sz w:val="30"/>
          <w:szCs w:val="30"/>
        </w:rPr>
        <w:lastRenderedPageBreak/>
        <mc:AlternateContent>
          <mc:Choice Requires="wpc">
            <w:drawing>
              <wp:inline distT="0" distB="0" distL="0" distR="0" wp14:anchorId="0B424DDD" wp14:editId="15965CD3">
                <wp:extent cx="5486400" cy="3200400"/>
                <wp:effectExtent l="0" t="0" r="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流程图: 数据 57"/>
                        <wps:cNvSpPr/>
                        <wps:spPr>
                          <a:xfrm>
                            <a:off x="1828803" y="117696"/>
                            <a:ext cx="1819746"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26E689" w14:textId="48819B29" w:rsidR="009D7603" w:rsidRPr="00970D92" w:rsidRDefault="009D7603" w:rsidP="00651E62">
                              <w:pPr>
                                <w:jc w:val="center"/>
                                <w:rPr>
                                  <w:color w:val="000000" w:themeColor="text1"/>
                                </w:rPr>
                              </w:pPr>
                              <w:r w:rsidRPr="00970D92">
                                <w:rPr>
                                  <w:rFonts w:hint="eastAsia"/>
                                  <w:color w:val="000000" w:themeColor="text1"/>
                                </w:rPr>
                                <w:t>照片集合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流程图: 过程 58"/>
                        <wps:cNvSpPr/>
                        <wps:spPr>
                          <a:xfrm>
                            <a:off x="1412343" y="959667"/>
                            <a:ext cx="2652665"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79D5C3" w14:textId="0AA9D677" w:rsidR="009D7603" w:rsidRPr="00970D92" w:rsidRDefault="009D7603" w:rsidP="004E3D90">
                              <w:pPr>
                                <w:jc w:val="center"/>
                                <w:rPr>
                                  <w:color w:val="000000" w:themeColor="text1"/>
                                </w:rPr>
                              </w:pPr>
                              <w:r w:rsidRPr="00970D92">
                                <w:rPr>
                                  <w:rFonts w:hint="eastAsia"/>
                                  <w:color w:val="000000" w:themeColor="text1"/>
                                </w:rPr>
                                <w:t>读取照片的拍摄地点及拍摄时间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流程图: 过程 59"/>
                        <wps:cNvSpPr/>
                        <wps:spPr>
                          <a:xfrm>
                            <a:off x="1548146" y="1747318"/>
                            <a:ext cx="238106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8DD0FF" w14:textId="6CA1B060" w:rsidR="009D7603" w:rsidRPr="00970D92" w:rsidRDefault="009D7603" w:rsidP="004E3D90">
                              <w:pPr>
                                <w:jc w:val="center"/>
                                <w:rPr>
                                  <w:color w:val="000000" w:themeColor="text1"/>
                                </w:rPr>
                              </w:pPr>
                              <w:r w:rsidRPr="00970D92">
                                <w:rPr>
                                  <w:rFonts w:hint="eastAsia"/>
                                  <w:color w:val="000000" w:themeColor="text1"/>
                                </w:rPr>
                                <w:t>创建时间文件夹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1204124" y="2506271"/>
                            <a:ext cx="308723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D00A65" w14:textId="164A6369" w:rsidR="009D7603" w:rsidRPr="00970D92" w:rsidRDefault="009D7603" w:rsidP="004E3D90">
                              <w:pPr>
                                <w:jc w:val="center"/>
                                <w:rPr>
                                  <w:color w:val="000000" w:themeColor="text1"/>
                                </w:rPr>
                              </w:pPr>
                              <w:r w:rsidRPr="00970D92">
                                <w:rPr>
                                  <w:rFonts w:hint="eastAsia"/>
                                  <w:color w:val="000000" w:themeColor="text1"/>
                                </w:rPr>
                                <w:t>在创建时间文件夹下在继续创建地理位置文件夹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57" idx="4"/>
                          <a:endCxn id="58" idx="0"/>
                        </wps:cNvCnPr>
                        <wps:spPr>
                          <a:xfrm>
                            <a:off x="2738676" y="730344"/>
                            <a:ext cx="0" cy="229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58" idx="2"/>
                          <a:endCxn id="59" idx="0"/>
                        </wps:cNvCnPr>
                        <wps:spPr>
                          <a:xfrm>
                            <a:off x="2738676" y="1572315"/>
                            <a:ext cx="1" cy="175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59" idx="2"/>
                          <a:endCxn id="60" idx="0"/>
                        </wps:cNvCnPr>
                        <wps:spPr>
                          <a:xfrm>
                            <a:off x="2738677" y="2359966"/>
                            <a:ext cx="9063" cy="146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424DDD" id="画布 56" o:spid="_x0000_s107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">
                <v:shape id="_x0000_s1073" type="#_x0000_t75" style="position:absolute;width:54864;height:32004;visibility:visible;mso-wrap-style:square">
                  <v:fill o:detectmouseclick="t"/>
                  <v:path o:connecttype="none"/>
                </v:shape>
                <v:shape id="流程图: 数据 57" o:spid="_x0000_s1074" type="#_x0000_t111" style="position:absolute;left:18288;top:1176;width:1819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" filled="f" strokecolor="#1f3763 [1604]" strokeweight="1pt">
                  <v:textbox>
                    <w:txbxContent>
                      <w:p w14:paraId="5426E689" w14:textId="48819B29" w:rsidR="009D7603" w:rsidRPr="00970D92" w:rsidRDefault="009D7603" w:rsidP="00651E62">
                        <w:pPr>
                          <w:jc w:val="center"/>
                          <w:rPr>
                            <w:color w:val="000000" w:themeColor="text1"/>
                          </w:rPr>
                        </w:pPr>
                        <w:r w:rsidRPr="00970D92">
                          <w:rPr>
                            <w:rFonts w:hint="eastAsia"/>
                            <w:color w:val="000000" w:themeColor="text1"/>
                          </w:rPr>
                          <w:t>照片集合</w:t>
                        </w:r>
                      </w:p>
                    </w:txbxContent>
                  </v:textbox>
                </v:shape>
                <v:shape id="流程图: 过程 58" o:spid="_x0000_s1075" type="#_x0000_t109" style="position:absolute;left:14123;top:9596;width:2652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" filled="f" strokecolor="#1f3763 [1604]" strokeweight="1pt">
                  <v:textbox>
                    <w:txbxContent>
                      <w:p w14:paraId="0F79D5C3" w14:textId="0AA9D677" w:rsidR="009D7603" w:rsidRPr="00970D92" w:rsidRDefault="009D7603" w:rsidP="004E3D90">
                        <w:pPr>
                          <w:jc w:val="center"/>
                          <w:rPr>
                            <w:color w:val="000000" w:themeColor="text1"/>
                          </w:rPr>
                        </w:pPr>
                        <w:r w:rsidRPr="00970D92">
                          <w:rPr>
                            <w:rFonts w:hint="eastAsia"/>
                            <w:color w:val="000000" w:themeColor="text1"/>
                          </w:rPr>
                          <w:t>读取照片的拍摄地点及拍摄时间</w:t>
                        </w:r>
                      </w:p>
                    </w:txbxContent>
                  </v:textbox>
                </v:shape>
                <v:shape id="流程图: 过程 59" o:spid="_x0000_s1076" type="#_x0000_t109" style="position:absolute;left:15481;top:17473;width:23811;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" filled="f" strokecolor="#1f3763 [1604]" strokeweight="1pt">
                  <v:textbox>
                    <w:txbxContent>
                      <w:p w14:paraId="078DD0FF" w14:textId="6CA1B060" w:rsidR="009D7603" w:rsidRPr="00970D92" w:rsidRDefault="009D7603" w:rsidP="004E3D90">
                        <w:pPr>
                          <w:jc w:val="center"/>
                          <w:rPr>
                            <w:color w:val="000000" w:themeColor="text1"/>
                          </w:rPr>
                        </w:pPr>
                        <w:r w:rsidRPr="00970D92">
                          <w:rPr>
                            <w:rFonts w:hint="eastAsia"/>
                            <w:color w:val="000000" w:themeColor="text1"/>
                          </w:rPr>
                          <w:t>创建时间文件夹</w:t>
                        </w:r>
                      </w:p>
                    </w:txbxContent>
                  </v:textbox>
                </v:shape>
                <v:shape id="流程图: 过程 60" o:spid="_x0000_s1077" type="#_x0000_t109" style="position:absolute;left:12041;top:25062;width:30872;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" filled="f" strokecolor="#1f3763 [1604]" strokeweight="1pt">
                  <v:textbox>
                    <w:txbxContent>
                      <w:p w14:paraId="55D00A65" w14:textId="164A6369" w:rsidR="009D7603" w:rsidRPr="00970D92" w:rsidRDefault="009D7603" w:rsidP="004E3D90">
                        <w:pPr>
                          <w:jc w:val="center"/>
                          <w:rPr>
                            <w:color w:val="000000" w:themeColor="text1"/>
                          </w:rPr>
                        </w:pPr>
                        <w:r w:rsidRPr="00970D92">
                          <w:rPr>
                            <w:rFonts w:hint="eastAsia"/>
                            <w:color w:val="000000" w:themeColor="text1"/>
                          </w:rPr>
                          <w:t>在创建时间文件夹下在继续创建地理位置文件夹</w:t>
                        </w:r>
                      </w:p>
                    </w:txbxContent>
                  </v:textbox>
                </v:shape>
                <v:shape id="直接箭头连接符 61" o:spid="_x0000_s1078" type="#_x0000_t32" style="position:absolute;left:27386;top:7303;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直接箭头连接符 62" o:spid="_x0000_s1079" type="#_x0000_t32" style="position:absolute;left:27386;top:15723;width:0;height:1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直接箭头连接符 63" o:spid="_x0000_s1080" type="#_x0000_t32" style="position:absolute;left:27386;top:23599;width:91;height:1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w10:anchorlock/>
              </v:group>
            </w:pict>
          </mc:Fallback>
        </mc:AlternateContent>
      </w:r>
    </w:p>
    <w:p w14:paraId="7CE27B1C" w14:textId="28A4FA67" w:rsidR="004D0D50" w:rsidRPr="006F06E4" w:rsidRDefault="004D0D50" w:rsidP="004D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sidR="00970D92">
        <w:rPr>
          <w:rFonts w:ascii="宋体" w:hAnsi="宋体" w:cs="宋体"/>
          <w:kern w:val="0"/>
          <w:sz w:val="24"/>
        </w:rPr>
        <w:t>4</w:t>
      </w:r>
      <w:r w:rsidRPr="004D0D50">
        <w:rPr>
          <w:rFonts w:ascii="宋体" w:hAnsi="宋体" w:cs="宋体" w:hint="eastAsia"/>
          <w:kern w:val="0"/>
          <w:sz w:val="24"/>
        </w:rPr>
        <w:t>分类功能</w:t>
      </w:r>
    </w:p>
    <w:p w14:paraId="622EFF51" w14:textId="77777777" w:rsidR="00AD7AA0" w:rsidRDefault="00AD7AA0" w:rsidP="00E91BBD">
      <w:pPr>
        <w:spacing w:line="440" w:lineRule="exact"/>
        <w:rPr>
          <w:b/>
          <w:sz w:val="30"/>
          <w:szCs w:val="30"/>
        </w:rPr>
      </w:pPr>
    </w:p>
    <w:p w14:paraId="0C0DEE01" w14:textId="68E8E6CC" w:rsidR="00680182" w:rsidRDefault="00680182" w:rsidP="00E91BBD">
      <w:pPr>
        <w:spacing w:line="440" w:lineRule="exact"/>
        <w:rPr>
          <w:b/>
          <w:sz w:val="30"/>
          <w:szCs w:val="30"/>
        </w:rPr>
      </w:pPr>
    </w:p>
    <w:p w14:paraId="49EB15D2" w14:textId="6C223136" w:rsidR="006C5EE9" w:rsidRDefault="006C5EE9" w:rsidP="00E91BBD">
      <w:pPr>
        <w:spacing w:line="440" w:lineRule="exact"/>
        <w:rPr>
          <w:b/>
          <w:sz w:val="30"/>
          <w:szCs w:val="30"/>
        </w:rPr>
      </w:pPr>
    </w:p>
    <w:p w14:paraId="76C6CDE3" w14:textId="43D5859C" w:rsidR="004D0D50" w:rsidRDefault="004D0D50" w:rsidP="00E91BBD">
      <w:pPr>
        <w:spacing w:line="440" w:lineRule="exact"/>
        <w:rPr>
          <w:b/>
          <w:sz w:val="30"/>
          <w:szCs w:val="30"/>
        </w:rPr>
      </w:pPr>
    </w:p>
    <w:p w14:paraId="71738D28" w14:textId="78FB2F6A" w:rsidR="004D0D50" w:rsidRDefault="004D0D50" w:rsidP="00E91BBD">
      <w:pPr>
        <w:spacing w:line="440" w:lineRule="exact"/>
        <w:rPr>
          <w:b/>
          <w:sz w:val="30"/>
          <w:szCs w:val="30"/>
        </w:rPr>
      </w:pPr>
    </w:p>
    <w:p w14:paraId="5756E753" w14:textId="3BF531B2" w:rsidR="004D0D50" w:rsidRDefault="004D0D50" w:rsidP="00E91BBD">
      <w:pPr>
        <w:spacing w:line="440" w:lineRule="exact"/>
        <w:rPr>
          <w:b/>
          <w:sz w:val="30"/>
          <w:szCs w:val="30"/>
        </w:rPr>
      </w:pPr>
    </w:p>
    <w:p w14:paraId="48804BA3" w14:textId="77777777" w:rsidR="004D0D50" w:rsidRDefault="004D0D50" w:rsidP="00E91BBD">
      <w:pPr>
        <w:spacing w:line="440" w:lineRule="exact"/>
        <w:rPr>
          <w:b/>
          <w:sz w:val="30"/>
          <w:szCs w:val="30"/>
        </w:rPr>
      </w:pPr>
    </w:p>
    <w:p w14:paraId="30655021" w14:textId="02518473" w:rsidR="00903768" w:rsidRDefault="00903768" w:rsidP="00E91BBD">
      <w:pPr>
        <w:spacing w:line="440" w:lineRule="exact"/>
        <w:rPr>
          <w:b/>
          <w:sz w:val="30"/>
          <w:szCs w:val="30"/>
        </w:rPr>
      </w:pPr>
    </w:p>
    <w:p w14:paraId="0C52D6E5" w14:textId="6D06F0DF" w:rsidR="00903768" w:rsidRDefault="00903768" w:rsidP="00E91BBD">
      <w:pPr>
        <w:spacing w:line="440" w:lineRule="exact"/>
        <w:rPr>
          <w:b/>
          <w:sz w:val="30"/>
          <w:szCs w:val="30"/>
        </w:rPr>
      </w:pPr>
    </w:p>
    <w:p w14:paraId="3E53912D" w14:textId="0E3ADCD5" w:rsidR="00903768" w:rsidRDefault="00903768" w:rsidP="00E91BBD">
      <w:pPr>
        <w:spacing w:line="440" w:lineRule="exact"/>
        <w:rPr>
          <w:b/>
          <w:sz w:val="30"/>
          <w:szCs w:val="30"/>
        </w:rPr>
      </w:pPr>
    </w:p>
    <w:p w14:paraId="03368ED4" w14:textId="1C4A2C3A" w:rsidR="00903768" w:rsidRDefault="00903768" w:rsidP="00E91BBD">
      <w:pPr>
        <w:spacing w:line="440" w:lineRule="exact"/>
        <w:rPr>
          <w:b/>
          <w:sz w:val="30"/>
          <w:szCs w:val="30"/>
        </w:rPr>
      </w:pPr>
    </w:p>
    <w:p w14:paraId="648F7E11" w14:textId="47D089A4" w:rsidR="00903768" w:rsidRDefault="00903768" w:rsidP="00E91BBD">
      <w:pPr>
        <w:spacing w:line="440" w:lineRule="exact"/>
        <w:rPr>
          <w:b/>
          <w:sz w:val="30"/>
          <w:szCs w:val="30"/>
        </w:rPr>
      </w:pPr>
    </w:p>
    <w:p w14:paraId="263D42FA" w14:textId="250ED842" w:rsidR="00903768" w:rsidRDefault="00903768" w:rsidP="00E91BBD">
      <w:pPr>
        <w:spacing w:line="440" w:lineRule="exact"/>
        <w:rPr>
          <w:b/>
          <w:sz w:val="30"/>
          <w:szCs w:val="30"/>
        </w:rPr>
      </w:pPr>
    </w:p>
    <w:p w14:paraId="458B30B8" w14:textId="64A67DDA" w:rsidR="00903768" w:rsidRDefault="00903768" w:rsidP="00E91BBD">
      <w:pPr>
        <w:spacing w:line="440" w:lineRule="exact"/>
        <w:rPr>
          <w:b/>
          <w:sz w:val="30"/>
          <w:szCs w:val="30"/>
        </w:rPr>
      </w:pPr>
    </w:p>
    <w:p w14:paraId="62370F27" w14:textId="22F8DE07" w:rsidR="00903768" w:rsidRDefault="00903768" w:rsidP="00E91BBD">
      <w:pPr>
        <w:spacing w:line="440" w:lineRule="exact"/>
        <w:rPr>
          <w:b/>
          <w:sz w:val="30"/>
          <w:szCs w:val="30"/>
        </w:rPr>
      </w:pPr>
    </w:p>
    <w:p w14:paraId="406A6B6A" w14:textId="1BF0E4FA" w:rsidR="00903768" w:rsidRDefault="00903768" w:rsidP="00E91BBD">
      <w:pPr>
        <w:spacing w:line="440" w:lineRule="exact"/>
        <w:rPr>
          <w:b/>
          <w:sz w:val="30"/>
          <w:szCs w:val="30"/>
        </w:rPr>
      </w:pPr>
    </w:p>
    <w:p w14:paraId="038CF9BB" w14:textId="14ED4039" w:rsidR="00903768" w:rsidRDefault="00903768" w:rsidP="00E91BBD">
      <w:pPr>
        <w:spacing w:line="440" w:lineRule="exact"/>
        <w:rPr>
          <w:b/>
          <w:sz w:val="30"/>
          <w:szCs w:val="30"/>
        </w:rPr>
      </w:pPr>
    </w:p>
    <w:p w14:paraId="6CC593FC" w14:textId="09A1F242" w:rsidR="00903768" w:rsidRDefault="00903768" w:rsidP="00E91BBD">
      <w:pPr>
        <w:spacing w:line="440" w:lineRule="exact"/>
        <w:rPr>
          <w:b/>
          <w:sz w:val="30"/>
          <w:szCs w:val="30"/>
        </w:rPr>
      </w:pPr>
    </w:p>
    <w:p w14:paraId="24D7893F" w14:textId="0499958F" w:rsidR="00903768" w:rsidRDefault="00903768" w:rsidP="00E91BBD">
      <w:pPr>
        <w:spacing w:line="440" w:lineRule="exact"/>
        <w:rPr>
          <w:b/>
          <w:sz w:val="30"/>
          <w:szCs w:val="30"/>
        </w:rPr>
      </w:pPr>
    </w:p>
    <w:p w14:paraId="130B4CD8" w14:textId="662CD3E8" w:rsidR="00903768" w:rsidRDefault="00903768" w:rsidP="00E91BBD">
      <w:pPr>
        <w:spacing w:line="440" w:lineRule="exact"/>
        <w:rPr>
          <w:b/>
          <w:sz w:val="30"/>
          <w:szCs w:val="30"/>
        </w:rPr>
      </w:pPr>
    </w:p>
    <w:p w14:paraId="60CA6A5C" w14:textId="77777777" w:rsidR="00903768" w:rsidRPr="00062656" w:rsidRDefault="00903768" w:rsidP="00E91BBD">
      <w:pPr>
        <w:spacing w:line="440" w:lineRule="exact"/>
        <w:rPr>
          <w:b/>
          <w:sz w:val="30"/>
          <w:szCs w:val="30"/>
        </w:rPr>
      </w:pPr>
    </w:p>
    <w:p w14:paraId="15A7E0AC" w14:textId="77777777" w:rsidR="001E080A" w:rsidRPr="00062656" w:rsidRDefault="001E080A" w:rsidP="00D66E6D">
      <w:pPr>
        <w:spacing w:line="440" w:lineRule="exact"/>
        <w:jc w:val="center"/>
        <w:outlineLvl w:val="0"/>
        <w:rPr>
          <w:b/>
          <w:sz w:val="30"/>
          <w:szCs w:val="30"/>
        </w:rPr>
      </w:pPr>
      <w:bookmarkStart w:id="68" w:name="_Toc167959818"/>
      <w:bookmarkStart w:id="69" w:name="_Toc167439506"/>
      <w:bookmarkStart w:id="70" w:name="_Toc167606887"/>
      <w:bookmarkStart w:id="71" w:name="_Toc167613951"/>
      <w:bookmarkStart w:id="72" w:name="_Toc167959819"/>
      <w:bookmarkStart w:id="73" w:name="_Toc8414013"/>
      <w:bookmarkEnd w:id="61"/>
      <w:bookmarkEnd w:id="62"/>
      <w:bookmarkEnd w:id="63"/>
      <w:bookmarkEnd w:id="64"/>
      <w:bookmarkEnd w:id="65"/>
      <w:r w:rsidRPr="00062656">
        <w:rPr>
          <w:rFonts w:hint="eastAsia"/>
          <w:b/>
          <w:sz w:val="30"/>
          <w:szCs w:val="30"/>
        </w:rPr>
        <w:t>第</w:t>
      </w:r>
      <w:r w:rsidR="00F379EE">
        <w:rPr>
          <w:rFonts w:hint="eastAsia"/>
          <w:b/>
          <w:sz w:val="30"/>
          <w:szCs w:val="30"/>
        </w:rPr>
        <w:t>四</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系统实现</w:t>
      </w:r>
      <w:bookmarkEnd w:id="73"/>
    </w:p>
    <w:p w14:paraId="6462F59B" w14:textId="77777777" w:rsidR="001E080A" w:rsidRPr="00062656" w:rsidRDefault="001E080A" w:rsidP="00830B69">
      <w:pPr>
        <w:spacing w:line="440" w:lineRule="exact"/>
        <w:rPr>
          <w:b/>
          <w:sz w:val="30"/>
          <w:szCs w:val="30"/>
        </w:rPr>
      </w:pPr>
    </w:p>
    <w:p w14:paraId="43753451" w14:textId="77777777" w:rsidR="001E080A" w:rsidRPr="00DB74A7" w:rsidRDefault="0096740B" w:rsidP="00D66E6D">
      <w:pPr>
        <w:spacing w:line="440" w:lineRule="exact"/>
        <w:outlineLvl w:val="1"/>
        <w:rPr>
          <w:b/>
          <w:sz w:val="28"/>
          <w:szCs w:val="28"/>
        </w:rPr>
      </w:pPr>
      <w:bookmarkStart w:id="74" w:name="_Toc8414014"/>
      <w:r>
        <w:rPr>
          <w:rFonts w:hint="eastAsia"/>
          <w:b/>
          <w:sz w:val="28"/>
          <w:szCs w:val="28"/>
        </w:rPr>
        <w:t>4</w:t>
      </w:r>
      <w:r w:rsidR="00D641CF">
        <w:rPr>
          <w:rFonts w:hint="eastAsia"/>
          <w:b/>
          <w:sz w:val="28"/>
          <w:szCs w:val="28"/>
        </w:rPr>
        <w:t xml:space="preserve">.1 </w:t>
      </w:r>
      <w:r w:rsidR="002A103C">
        <w:rPr>
          <w:rFonts w:hint="eastAsia"/>
          <w:b/>
          <w:sz w:val="28"/>
          <w:szCs w:val="28"/>
        </w:rPr>
        <w:t>概述</w:t>
      </w:r>
      <w:bookmarkEnd w:id="74"/>
    </w:p>
    <w:p w14:paraId="0264EEAE" w14:textId="3311C0B1" w:rsidR="001E080A" w:rsidRPr="00317B05" w:rsidRDefault="001E080A" w:rsidP="00A15B07">
      <w:pPr>
        <w:spacing w:line="440" w:lineRule="exact"/>
        <w:rPr>
          <w:sz w:val="24"/>
        </w:rPr>
      </w:pPr>
      <w:r w:rsidRPr="00062656">
        <w:rPr>
          <w:rFonts w:hint="eastAsia"/>
          <w:b/>
          <w:sz w:val="24"/>
        </w:rPr>
        <w:tab/>
      </w:r>
      <w:r w:rsidR="00A15B07">
        <w:rPr>
          <w:rFonts w:hint="eastAsia"/>
          <w:sz w:val="24"/>
        </w:rPr>
        <w:t>通多第三章</w:t>
      </w:r>
      <w:r w:rsidR="00F379EE">
        <w:rPr>
          <w:rFonts w:hint="eastAsia"/>
          <w:sz w:val="24"/>
        </w:rPr>
        <w:t>的总体需求分析</w:t>
      </w:r>
      <w:r w:rsidR="00FF1359">
        <w:rPr>
          <w:rFonts w:hint="eastAsia"/>
          <w:sz w:val="24"/>
        </w:rPr>
        <w:t>及其系统功能的设计</w:t>
      </w:r>
      <w:r w:rsidR="00F379EE">
        <w:rPr>
          <w:rFonts w:hint="eastAsia"/>
          <w:sz w:val="24"/>
        </w:rPr>
        <w:t>，再结合</w:t>
      </w:r>
      <w:r w:rsidR="00FF1359">
        <w:rPr>
          <w:rFonts w:hint="eastAsia"/>
          <w:sz w:val="24"/>
        </w:rPr>
        <w:t>本人能力的</w:t>
      </w:r>
      <w:r w:rsidR="00F379EE">
        <w:rPr>
          <w:rFonts w:hint="eastAsia"/>
          <w:sz w:val="24"/>
        </w:rPr>
        <w:t>实际情况</w:t>
      </w:r>
      <w:r w:rsidR="00FF1359">
        <w:rPr>
          <w:rFonts w:hint="eastAsia"/>
          <w:sz w:val="24"/>
        </w:rPr>
        <w:t>下结合</w:t>
      </w:r>
      <w:r w:rsidR="00FF1359">
        <w:rPr>
          <w:rFonts w:hint="eastAsia"/>
          <w:sz w:val="24"/>
        </w:rPr>
        <w:t>.Net</w:t>
      </w:r>
      <w:r w:rsidR="00FF1359">
        <w:rPr>
          <w:rFonts w:hint="eastAsia"/>
          <w:sz w:val="24"/>
        </w:rPr>
        <w:t>平台下的</w:t>
      </w:r>
      <w:r w:rsidR="00FF1359">
        <w:rPr>
          <w:rFonts w:hint="eastAsia"/>
          <w:sz w:val="24"/>
        </w:rPr>
        <w:t>C#</w:t>
      </w:r>
      <w:r w:rsidR="00FF1359">
        <w:rPr>
          <w:rFonts w:hint="eastAsia"/>
          <w:sz w:val="24"/>
        </w:rPr>
        <w:t>开发语言</w:t>
      </w:r>
      <w:r w:rsidR="009D2226">
        <w:rPr>
          <w:rFonts w:hint="eastAsia"/>
          <w:sz w:val="24"/>
        </w:rPr>
        <w:t>实现了所有的功能开发。</w:t>
      </w:r>
      <w:r w:rsidR="00044401">
        <w:rPr>
          <w:rFonts w:hint="eastAsia"/>
          <w:sz w:val="24"/>
        </w:rPr>
        <w:t>在本章节中，分别介绍了其中某几个关键功能的点实现。</w:t>
      </w:r>
    </w:p>
    <w:p w14:paraId="75254839" w14:textId="77777777" w:rsidR="001E080A" w:rsidRPr="00062656" w:rsidRDefault="001E080A" w:rsidP="00830B69">
      <w:pPr>
        <w:spacing w:line="440" w:lineRule="exact"/>
        <w:rPr>
          <w:sz w:val="24"/>
        </w:rPr>
      </w:pPr>
    </w:p>
    <w:p w14:paraId="40A8BC4E" w14:textId="67B1C9DD" w:rsidR="000A5576" w:rsidRDefault="0096740B" w:rsidP="001C2162">
      <w:pPr>
        <w:spacing w:line="440" w:lineRule="exact"/>
        <w:outlineLvl w:val="1"/>
        <w:rPr>
          <w:b/>
          <w:sz w:val="28"/>
          <w:szCs w:val="28"/>
        </w:rPr>
      </w:pPr>
      <w:bookmarkStart w:id="75" w:name="_Toc8414015"/>
      <w:r>
        <w:rPr>
          <w:rFonts w:hint="eastAsia"/>
          <w:b/>
          <w:sz w:val="28"/>
          <w:szCs w:val="28"/>
        </w:rPr>
        <w:t>4</w:t>
      </w:r>
      <w:r w:rsidR="002A103C">
        <w:rPr>
          <w:rFonts w:hint="eastAsia"/>
          <w:b/>
          <w:sz w:val="28"/>
          <w:szCs w:val="28"/>
        </w:rPr>
        <w:t>.2</w:t>
      </w:r>
      <w:r w:rsidR="00D641CF">
        <w:rPr>
          <w:rFonts w:hint="eastAsia"/>
          <w:b/>
          <w:sz w:val="28"/>
          <w:szCs w:val="28"/>
        </w:rPr>
        <w:t xml:space="preserve"> </w:t>
      </w:r>
      <w:r w:rsidR="002A103C" w:rsidRPr="002A103C">
        <w:rPr>
          <w:rFonts w:hint="eastAsia"/>
          <w:b/>
          <w:sz w:val="28"/>
          <w:szCs w:val="28"/>
        </w:rPr>
        <w:t>功能模块</w:t>
      </w:r>
      <w:bookmarkEnd w:id="75"/>
    </w:p>
    <w:p w14:paraId="7BBE826E" w14:textId="23E774D3" w:rsidR="00326CA3" w:rsidRPr="00CB1697" w:rsidRDefault="005F6BEB" w:rsidP="00CB1697">
      <w:pPr>
        <w:spacing w:line="440" w:lineRule="exact"/>
        <w:ind w:firstLineChars="200" w:firstLine="480"/>
        <w:rPr>
          <w:sz w:val="24"/>
        </w:rPr>
      </w:pPr>
      <w:r w:rsidRPr="005F6BEB">
        <w:rPr>
          <w:rFonts w:hint="eastAsia"/>
          <w:sz w:val="24"/>
        </w:rPr>
        <w:t>在此小节中主要描述了系统主要的界面</w:t>
      </w:r>
      <w:r w:rsidR="0000698C">
        <w:rPr>
          <w:rFonts w:hint="eastAsia"/>
          <w:sz w:val="24"/>
        </w:rPr>
        <w:t>。</w:t>
      </w:r>
      <w:r w:rsidR="007A3636">
        <w:rPr>
          <w:rFonts w:cs="宋体" w:hint="eastAsia"/>
          <w:kern w:val="0"/>
          <w:sz w:val="24"/>
        </w:rPr>
        <w:t>未选择</w:t>
      </w:r>
      <w:r w:rsidR="009639C6">
        <w:rPr>
          <w:rFonts w:cs="宋体" w:hint="eastAsia"/>
          <w:kern w:val="0"/>
          <w:sz w:val="24"/>
        </w:rPr>
        <w:t>文件夹</w:t>
      </w:r>
      <w:r w:rsidR="007A3636">
        <w:rPr>
          <w:rFonts w:cs="宋体" w:hint="eastAsia"/>
          <w:kern w:val="0"/>
          <w:sz w:val="24"/>
        </w:rPr>
        <w:t>时的默认界面</w:t>
      </w:r>
      <w:r w:rsidR="009639C6">
        <w:rPr>
          <w:rFonts w:cs="宋体" w:hint="eastAsia"/>
          <w:kern w:val="0"/>
          <w:sz w:val="24"/>
        </w:rPr>
        <w:t>，有两个向左和向右的箭头</w:t>
      </w:r>
      <w:r w:rsidR="008A045E">
        <w:rPr>
          <w:rFonts w:cs="宋体" w:hint="eastAsia"/>
          <w:kern w:val="0"/>
          <w:sz w:val="24"/>
        </w:rPr>
        <w:t>可以实现图片的浏览</w:t>
      </w:r>
      <w:r w:rsidR="007B5EEE">
        <w:rPr>
          <w:rFonts w:cs="宋体" w:hint="eastAsia"/>
          <w:kern w:val="0"/>
          <w:sz w:val="24"/>
        </w:rPr>
        <w:t>，</w:t>
      </w:r>
      <w:r w:rsidR="008A045E">
        <w:rPr>
          <w:rFonts w:cs="宋体" w:hint="eastAsia"/>
          <w:kern w:val="0"/>
          <w:sz w:val="24"/>
        </w:rPr>
        <w:t>下班由状态栏，显示用户所选择的某个文件夹，以及一共在这个文件夹下面一种由多少张相片，</w:t>
      </w:r>
      <w:r w:rsidR="00326CA3">
        <w:rPr>
          <w:rFonts w:cs="宋体" w:hint="eastAsia"/>
          <w:kern w:val="0"/>
          <w:sz w:val="24"/>
        </w:rPr>
        <w:t>如</w:t>
      </w:r>
      <w:r w:rsidR="00326CA3" w:rsidRPr="00326CA3">
        <w:rPr>
          <w:rFonts w:cs="宋体" w:hint="eastAsia"/>
          <w:kern w:val="0"/>
          <w:sz w:val="24"/>
        </w:rPr>
        <w:t>图</w:t>
      </w:r>
      <w:r w:rsidR="00326CA3" w:rsidRPr="00326CA3">
        <w:rPr>
          <w:rFonts w:cs="宋体" w:hint="eastAsia"/>
          <w:kern w:val="0"/>
          <w:sz w:val="24"/>
        </w:rPr>
        <w:t>1</w:t>
      </w:r>
      <w:r w:rsidR="00CA7958">
        <w:rPr>
          <w:rFonts w:cs="宋体" w:hint="eastAsia"/>
          <w:kern w:val="0"/>
          <w:sz w:val="24"/>
        </w:rPr>
        <w:t>所示</w:t>
      </w:r>
    </w:p>
    <w:p w14:paraId="569E9F89" w14:textId="77777777" w:rsidR="00AA2980" w:rsidRDefault="00AA2980" w:rsidP="00AA2980">
      <w:pPr>
        <w:spacing w:line="440" w:lineRule="exact"/>
        <w:rPr>
          <w:szCs w:val="21"/>
        </w:rPr>
      </w:pPr>
    </w:p>
    <w:p w14:paraId="1E5B2210" w14:textId="188CE31A" w:rsidR="00AA2980" w:rsidRDefault="00CD3FFA" w:rsidP="00AA2980">
      <w:pPr>
        <w:jc w:val="center"/>
        <w:rPr>
          <w:szCs w:val="21"/>
        </w:rPr>
      </w:pPr>
      <w:r w:rsidRPr="00AA2980">
        <w:rPr>
          <w:noProof/>
          <w:szCs w:val="21"/>
        </w:rPr>
        <w:drawing>
          <wp:inline distT="0" distB="0" distL="0" distR="0" wp14:anchorId="23106574" wp14:editId="7DE36B00">
            <wp:extent cx="5939155" cy="334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29368ABE" w14:textId="0E730C2B" w:rsidR="009D45BB" w:rsidRDefault="007B5EEE" w:rsidP="009D45BB">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1</w:t>
      </w:r>
    </w:p>
    <w:p w14:paraId="6EA68AD6" w14:textId="77777777" w:rsidR="00182AF6" w:rsidRDefault="00182AF6" w:rsidP="009D45BB">
      <w:pPr>
        <w:spacing w:line="440" w:lineRule="exact"/>
        <w:jc w:val="center"/>
        <w:rPr>
          <w:szCs w:val="21"/>
        </w:rPr>
      </w:pPr>
    </w:p>
    <w:p w14:paraId="2C756714" w14:textId="093DEDC5" w:rsidR="00485ED7" w:rsidRPr="009444A5" w:rsidRDefault="00485ED7" w:rsidP="009444A5">
      <w:pPr>
        <w:spacing w:line="440" w:lineRule="exact"/>
        <w:ind w:firstLineChars="200" w:firstLine="480"/>
        <w:rPr>
          <w:rFonts w:cs="宋体"/>
          <w:kern w:val="0"/>
          <w:sz w:val="24"/>
        </w:rPr>
      </w:pPr>
      <w:r w:rsidRPr="009444A5">
        <w:rPr>
          <w:rFonts w:cs="宋体" w:hint="eastAsia"/>
          <w:kern w:val="0"/>
          <w:sz w:val="24"/>
        </w:rPr>
        <w:t>当用户选择某个文件时，状态栏下的文字会更新，例如图</w:t>
      </w:r>
      <w:r w:rsidR="00C25B8F">
        <w:rPr>
          <w:rFonts w:cs="宋体" w:hint="eastAsia"/>
          <w:kern w:val="0"/>
          <w:sz w:val="24"/>
        </w:rPr>
        <w:t>4-</w:t>
      </w:r>
      <w:r w:rsidRPr="009444A5">
        <w:rPr>
          <w:rFonts w:cs="宋体" w:hint="eastAsia"/>
          <w:kern w:val="0"/>
          <w:sz w:val="24"/>
        </w:rPr>
        <w:t>2</w:t>
      </w:r>
      <w:r w:rsidRPr="009444A5">
        <w:rPr>
          <w:rFonts w:cs="宋体" w:hint="eastAsia"/>
          <w:kern w:val="0"/>
          <w:sz w:val="24"/>
        </w:rPr>
        <w:t>，用户选择的路径，显示出当前路径下一共由</w:t>
      </w:r>
      <w:r w:rsidRPr="009444A5">
        <w:rPr>
          <w:rFonts w:cs="宋体" w:hint="eastAsia"/>
          <w:kern w:val="0"/>
          <w:sz w:val="24"/>
        </w:rPr>
        <w:t>31</w:t>
      </w:r>
      <w:r w:rsidRPr="009444A5">
        <w:rPr>
          <w:rFonts w:cs="宋体" w:hint="eastAsia"/>
          <w:kern w:val="0"/>
          <w:sz w:val="24"/>
        </w:rPr>
        <w:t>张相片。</w:t>
      </w:r>
    </w:p>
    <w:p w14:paraId="2F002BC1" w14:textId="463B2203" w:rsidR="00AA2980" w:rsidRDefault="00CD3FFA" w:rsidP="0014525D">
      <w:pPr>
        <w:jc w:val="center"/>
        <w:rPr>
          <w:szCs w:val="21"/>
        </w:rPr>
      </w:pPr>
      <w:r w:rsidRPr="0014525D">
        <w:rPr>
          <w:noProof/>
          <w:szCs w:val="21"/>
        </w:rPr>
        <w:lastRenderedPageBreak/>
        <w:drawing>
          <wp:inline distT="0" distB="0" distL="0" distR="0" wp14:anchorId="4710DE85" wp14:editId="7A2DB30E">
            <wp:extent cx="5939155" cy="33496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349B5B83" w14:textId="6B3E6EE3" w:rsidR="008E32F0" w:rsidRDefault="00386C8E" w:rsidP="00A2359E">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2</w:t>
      </w:r>
    </w:p>
    <w:p w14:paraId="4712869B" w14:textId="77777777" w:rsidR="008E32F0" w:rsidRPr="002055A5" w:rsidRDefault="00620458" w:rsidP="002055A5">
      <w:pPr>
        <w:spacing w:line="440" w:lineRule="exact"/>
        <w:outlineLvl w:val="1"/>
        <w:rPr>
          <w:b/>
          <w:sz w:val="28"/>
          <w:szCs w:val="28"/>
        </w:rPr>
      </w:pPr>
      <w:bookmarkStart w:id="76" w:name="_Toc8414016"/>
      <w:r w:rsidRPr="002055A5">
        <w:rPr>
          <w:rFonts w:hint="eastAsia"/>
          <w:b/>
          <w:sz w:val="28"/>
          <w:szCs w:val="28"/>
        </w:rPr>
        <w:t>4.</w:t>
      </w:r>
      <w:r w:rsidR="00B9004E" w:rsidRPr="002055A5">
        <w:rPr>
          <w:rFonts w:hint="eastAsia"/>
          <w:b/>
          <w:sz w:val="28"/>
          <w:szCs w:val="28"/>
        </w:rPr>
        <w:t>3</w:t>
      </w:r>
      <w:r w:rsidRPr="002055A5">
        <w:rPr>
          <w:b/>
          <w:sz w:val="28"/>
          <w:szCs w:val="28"/>
        </w:rPr>
        <w:t xml:space="preserve"> </w:t>
      </w:r>
      <w:r w:rsidRPr="002055A5">
        <w:rPr>
          <w:rFonts w:hint="eastAsia"/>
          <w:b/>
          <w:sz w:val="28"/>
          <w:szCs w:val="28"/>
        </w:rPr>
        <w:t>关键代码</w:t>
      </w:r>
      <w:bookmarkEnd w:id="76"/>
    </w:p>
    <w:p w14:paraId="2CC2D63B" w14:textId="77777777" w:rsidR="008E32F0" w:rsidRPr="0074660E" w:rsidRDefault="00B9004E" w:rsidP="00927D7D">
      <w:pPr>
        <w:pStyle w:val="3"/>
        <w:rPr>
          <w:sz w:val="24"/>
          <w:szCs w:val="24"/>
        </w:rPr>
      </w:pPr>
      <w:bookmarkStart w:id="77" w:name="_Toc8414017"/>
      <w:r w:rsidRPr="0074660E">
        <w:rPr>
          <w:rFonts w:hint="eastAsia"/>
          <w:sz w:val="24"/>
          <w:szCs w:val="24"/>
        </w:rPr>
        <w:t>4.3.1</w:t>
      </w:r>
      <w:r w:rsidRPr="0074660E">
        <w:rPr>
          <w:sz w:val="24"/>
          <w:szCs w:val="24"/>
        </w:rPr>
        <w:t xml:space="preserve"> </w:t>
      </w:r>
      <w:r w:rsidR="007E7E68" w:rsidRPr="0074660E">
        <w:rPr>
          <w:rFonts w:hint="eastAsia"/>
          <w:sz w:val="24"/>
          <w:szCs w:val="24"/>
        </w:rPr>
        <w:t>获取照片的拍摄日期</w:t>
      </w:r>
      <w:r w:rsidR="00AF5934" w:rsidRPr="0074660E">
        <w:rPr>
          <w:rFonts w:hint="eastAsia"/>
          <w:sz w:val="24"/>
          <w:szCs w:val="24"/>
        </w:rPr>
        <w:t>及</w:t>
      </w:r>
      <w:proofErr w:type="spellStart"/>
      <w:r w:rsidR="00AF5934" w:rsidRPr="0074660E">
        <w:rPr>
          <w:rFonts w:hint="eastAsia"/>
          <w:sz w:val="24"/>
          <w:szCs w:val="24"/>
        </w:rPr>
        <w:t>gps</w:t>
      </w:r>
      <w:proofErr w:type="spellEnd"/>
      <w:r w:rsidR="00AF5934" w:rsidRPr="0074660E">
        <w:rPr>
          <w:rFonts w:hint="eastAsia"/>
          <w:sz w:val="24"/>
          <w:szCs w:val="24"/>
        </w:rPr>
        <w:t>信息</w:t>
      </w:r>
      <w:bookmarkEnd w:id="77"/>
    </w:p>
    <w:tbl>
      <w:tblPr>
        <w:tblW w:w="0" w:type="auto"/>
        <w:shd w:val="clear" w:color="auto" w:fill="E7E6E6"/>
        <w:tblLook w:val="04A0" w:firstRow="1" w:lastRow="0" w:firstColumn="1" w:lastColumn="0" w:noHBand="0" w:noVBand="1"/>
      </w:tblPr>
      <w:tblGrid>
        <w:gridCol w:w="9353"/>
      </w:tblGrid>
      <w:tr w:rsidR="004E07B6" w14:paraId="6241FF27" w14:textId="77777777" w:rsidTr="00822AB2">
        <w:tc>
          <w:tcPr>
            <w:tcW w:w="9569" w:type="dxa"/>
            <w:shd w:val="clear" w:color="auto" w:fill="E7E6E6"/>
          </w:tcPr>
          <w:p w14:paraId="49A15AD1" w14:textId="77777777" w:rsidR="004E07B6" w:rsidRDefault="004E07B6" w:rsidP="004E07B6">
            <w:proofErr w:type="spellStart"/>
            <w:r>
              <w:t>IEnumerable</w:t>
            </w:r>
            <w:proofErr w:type="spellEnd"/>
            <w:r>
              <w:t>&lt;</w:t>
            </w:r>
            <w:proofErr w:type="spellStart"/>
            <w:r>
              <w:t>MetadataExtractor.Directory</w:t>
            </w:r>
            <w:proofErr w:type="spellEnd"/>
            <w:r>
              <w:t xml:space="preserve">&gt; directories = </w:t>
            </w:r>
            <w:proofErr w:type="spellStart"/>
            <w:r>
              <w:t>ImageMetadataReader.ReadMetadata</w:t>
            </w:r>
            <w:proofErr w:type="spellEnd"/>
            <w:r>
              <w:t>(</w:t>
            </w:r>
            <w:proofErr w:type="spellStart"/>
            <w:proofErr w:type="gramStart"/>
            <w:r>
              <w:t>file.FullName</w:t>
            </w:r>
            <w:proofErr w:type="spellEnd"/>
            <w:proofErr w:type="gramEnd"/>
            <w:r>
              <w:t>).Where(_ =&gt; _.Name == "GPS" || _.Name == "</w:t>
            </w:r>
            <w:proofErr w:type="spellStart"/>
            <w:r>
              <w:t>Exif</w:t>
            </w:r>
            <w:proofErr w:type="spellEnd"/>
            <w:r>
              <w:t xml:space="preserve"> </w:t>
            </w:r>
            <w:proofErr w:type="spellStart"/>
            <w:r>
              <w:t>SubIFD</w:t>
            </w:r>
            <w:proofErr w:type="spellEnd"/>
            <w:r>
              <w:t>");</w:t>
            </w:r>
          </w:p>
          <w:p w14:paraId="4E25E568" w14:textId="77777777" w:rsidR="004E07B6" w:rsidRDefault="004E07B6" w:rsidP="004E07B6">
            <w:r>
              <w:t xml:space="preserve">            if </w:t>
            </w:r>
            <w:proofErr w:type="gramStart"/>
            <w:r>
              <w:t>(!</w:t>
            </w:r>
            <w:proofErr w:type="spellStart"/>
            <w:r>
              <w:t>directories</w:t>
            </w:r>
            <w:proofErr w:type="gramEnd"/>
            <w:r>
              <w:t>.Any</w:t>
            </w:r>
            <w:proofErr w:type="spellEnd"/>
            <w:r>
              <w:t>())</w:t>
            </w:r>
          </w:p>
          <w:p w14:paraId="1EDEACB0" w14:textId="77777777" w:rsidR="004E07B6" w:rsidRDefault="004E07B6" w:rsidP="004E07B6">
            <w:r>
              <w:t xml:space="preserve">            {</w:t>
            </w:r>
          </w:p>
          <w:p w14:paraId="5F93909C" w14:textId="77777777" w:rsidR="004E07B6" w:rsidRDefault="004E07B6" w:rsidP="004E07B6">
            <w:r>
              <w:t xml:space="preserve">                </w:t>
            </w:r>
            <w:proofErr w:type="spellStart"/>
            <w:proofErr w:type="gramStart"/>
            <w:r>
              <w:t>model.PhotoDate</w:t>
            </w:r>
            <w:proofErr w:type="spellEnd"/>
            <w:proofErr w:type="gramEnd"/>
            <w:r>
              <w:t xml:space="preserve"> = </w:t>
            </w:r>
            <w:proofErr w:type="spellStart"/>
            <w:r>
              <w:t>file.CreationTime</w:t>
            </w:r>
            <w:proofErr w:type="spellEnd"/>
            <w:r>
              <w:t>;</w:t>
            </w:r>
          </w:p>
          <w:p w14:paraId="3B1FA51C" w14:textId="77777777" w:rsidR="004E07B6" w:rsidRDefault="004E07B6" w:rsidP="004E07B6">
            <w:r>
              <w:t xml:space="preserve">                return model;</w:t>
            </w:r>
          </w:p>
          <w:p w14:paraId="480E075A" w14:textId="77777777" w:rsidR="004E07B6" w:rsidRDefault="004E07B6" w:rsidP="004E07B6">
            <w:r>
              <w:t xml:space="preserve">            }</w:t>
            </w:r>
          </w:p>
          <w:p w14:paraId="5D3CDBEA" w14:textId="77777777" w:rsidR="004E07B6" w:rsidRDefault="004E07B6" w:rsidP="004E07B6">
            <w:r>
              <w:t xml:space="preserve">            foreach (</w:t>
            </w:r>
            <w:proofErr w:type="spellStart"/>
            <w:r>
              <w:t>MetadataExtractor.Directory</w:t>
            </w:r>
            <w:proofErr w:type="spellEnd"/>
            <w:r>
              <w:t xml:space="preserve"> item in directories)</w:t>
            </w:r>
          </w:p>
          <w:p w14:paraId="02CD8025" w14:textId="77777777" w:rsidR="004E07B6" w:rsidRDefault="004E07B6" w:rsidP="004E07B6">
            <w:r>
              <w:t xml:space="preserve">            {</w:t>
            </w:r>
          </w:p>
          <w:p w14:paraId="20B9C0A5" w14:textId="77777777" w:rsidR="004E07B6" w:rsidRDefault="004E07B6" w:rsidP="004E07B6">
            <w:r>
              <w:t xml:space="preserve">                switch (</w:t>
            </w:r>
            <w:proofErr w:type="spellStart"/>
            <w:proofErr w:type="gramStart"/>
            <w:r>
              <w:t>item.Name</w:t>
            </w:r>
            <w:proofErr w:type="spellEnd"/>
            <w:proofErr w:type="gramEnd"/>
            <w:r>
              <w:t>)</w:t>
            </w:r>
          </w:p>
          <w:p w14:paraId="11202C13" w14:textId="77777777" w:rsidR="004E07B6" w:rsidRDefault="004E07B6" w:rsidP="004E07B6">
            <w:r>
              <w:t xml:space="preserve">                {</w:t>
            </w:r>
          </w:p>
          <w:p w14:paraId="1A478CE0" w14:textId="77777777" w:rsidR="004E07B6" w:rsidRDefault="004E07B6" w:rsidP="004E07B6">
            <w:r>
              <w:t xml:space="preserve">                    case "</w:t>
            </w:r>
            <w:proofErr w:type="spellStart"/>
            <w:r>
              <w:t>Exif</w:t>
            </w:r>
            <w:proofErr w:type="spellEnd"/>
            <w:r>
              <w:t xml:space="preserve"> </w:t>
            </w:r>
            <w:proofErr w:type="spellStart"/>
            <w:r>
              <w:t>SubIFD</w:t>
            </w:r>
            <w:proofErr w:type="spellEnd"/>
            <w:r>
              <w:t>":</w:t>
            </w:r>
          </w:p>
          <w:p w14:paraId="45F43B27" w14:textId="77777777" w:rsidR="004E07B6" w:rsidRDefault="004E07B6" w:rsidP="004E07B6">
            <w:r>
              <w:t xml:space="preserve">                        if (</w:t>
            </w:r>
            <w:proofErr w:type="spellStart"/>
            <w:proofErr w:type="gramStart"/>
            <w:r>
              <w:t>item.TryGetDateTime</w:t>
            </w:r>
            <w:proofErr w:type="spellEnd"/>
            <w:proofErr w:type="gramEnd"/>
            <w:r>
              <w:t xml:space="preserve">(36867, out </w:t>
            </w:r>
            <w:proofErr w:type="spellStart"/>
            <w:r>
              <w:t>DateTime</w:t>
            </w:r>
            <w:proofErr w:type="spellEnd"/>
            <w:r>
              <w:t xml:space="preserve"> create))</w:t>
            </w:r>
          </w:p>
          <w:p w14:paraId="458E0F79" w14:textId="77777777" w:rsidR="004E07B6" w:rsidRDefault="004E07B6" w:rsidP="004E07B6">
            <w:r>
              <w:t xml:space="preserve">                        {</w:t>
            </w:r>
          </w:p>
          <w:p w14:paraId="75F479A8" w14:textId="77777777" w:rsidR="004E07B6" w:rsidRDefault="004E07B6" w:rsidP="004E07B6">
            <w:r>
              <w:t xml:space="preserve">                            </w:t>
            </w:r>
            <w:proofErr w:type="spellStart"/>
            <w:proofErr w:type="gramStart"/>
            <w:r>
              <w:t>model.PhotoDate</w:t>
            </w:r>
            <w:proofErr w:type="spellEnd"/>
            <w:proofErr w:type="gramEnd"/>
            <w:r>
              <w:t xml:space="preserve"> = create;</w:t>
            </w:r>
          </w:p>
          <w:p w14:paraId="3EEC2708" w14:textId="77777777" w:rsidR="004E07B6" w:rsidRDefault="004E07B6" w:rsidP="004E07B6">
            <w:r>
              <w:t xml:space="preserve">                        }</w:t>
            </w:r>
          </w:p>
          <w:p w14:paraId="04A22145" w14:textId="77777777" w:rsidR="004E07B6" w:rsidRDefault="004E07B6" w:rsidP="004E07B6">
            <w:r>
              <w:t xml:space="preserve">                        break;</w:t>
            </w:r>
          </w:p>
          <w:p w14:paraId="5AE312DB" w14:textId="77777777" w:rsidR="004E07B6" w:rsidRDefault="004E07B6" w:rsidP="004E07B6">
            <w:r>
              <w:t xml:space="preserve">                    case "GPS":</w:t>
            </w:r>
          </w:p>
          <w:p w14:paraId="54573DA4" w14:textId="77777777" w:rsidR="004E07B6" w:rsidRDefault="004E07B6" w:rsidP="004E07B6">
            <w:r>
              <w:rPr>
                <w:rFonts w:hint="eastAsia"/>
              </w:rPr>
              <w:t xml:space="preserve">                        Rational[] la = </w:t>
            </w:r>
            <w:proofErr w:type="spellStart"/>
            <w:r>
              <w:rPr>
                <w:rFonts w:hint="eastAsia"/>
              </w:rPr>
              <w:t>item.GetRationalArray</w:t>
            </w:r>
            <w:proofErr w:type="spellEnd"/>
            <w:r>
              <w:rPr>
                <w:rFonts w:hint="eastAsia"/>
              </w:rPr>
              <w:t>(2);//</w:t>
            </w:r>
            <w:r>
              <w:rPr>
                <w:rFonts w:hint="eastAsia"/>
              </w:rPr>
              <w:t>纬度</w:t>
            </w:r>
          </w:p>
          <w:p w14:paraId="31E48D80" w14:textId="77777777" w:rsidR="004E07B6" w:rsidRDefault="004E07B6" w:rsidP="004E07B6">
            <w:r>
              <w:t xml:space="preserve">                                                                 //</w:t>
            </w:r>
            <w:proofErr w:type="spellStart"/>
            <w:r>
              <w:t>Console.WriteLine</w:t>
            </w:r>
            <w:proofErr w:type="spellEnd"/>
            <w:r>
              <w:t>();</w:t>
            </w:r>
          </w:p>
          <w:p w14:paraId="281547EF" w14:textId="77777777" w:rsidR="004E07B6" w:rsidRDefault="004E07B6" w:rsidP="004E07B6">
            <w:r>
              <w:t xml:space="preserve">                        </w:t>
            </w:r>
            <w:proofErr w:type="spellStart"/>
            <w:proofErr w:type="gramStart"/>
            <w:r>
              <w:t>model.Latitude</w:t>
            </w:r>
            <w:proofErr w:type="spellEnd"/>
            <w:proofErr w:type="gramEnd"/>
            <w:r>
              <w:t xml:space="preserve"> = </w:t>
            </w:r>
            <w:proofErr w:type="spellStart"/>
            <w:r>
              <w:t>la.ToDouble</w:t>
            </w:r>
            <w:proofErr w:type="spellEnd"/>
            <w:r>
              <w:t>();</w:t>
            </w:r>
          </w:p>
          <w:p w14:paraId="53756CE5" w14:textId="77777777" w:rsidR="004E07B6" w:rsidRDefault="004E07B6" w:rsidP="004E07B6">
            <w:r>
              <w:t xml:space="preserve">                        </w:t>
            </w:r>
            <w:proofErr w:type="spellStart"/>
            <w:proofErr w:type="gramStart"/>
            <w:r>
              <w:t>model.Longitude</w:t>
            </w:r>
            <w:proofErr w:type="spellEnd"/>
            <w:proofErr w:type="gramEnd"/>
            <w:r>
              <w:t xml:space="preserve"> = </w:t>
            </w:r>
            <w:proofErr w:type="spellStart"/>
            <w:r>
              <w:t>item.GetRationalArray</w:t>
            </w:r>
            <w:proofErr w:type="spellEnd"/>
            <w:r>
              <w:t>(4).</w:t>
            </w:r>
            <w:proofErr w:type="spellStart"/>
            <w:r>
              <w:t>ToDouble</w:t>
            </w:r>
            <w:proofErr w:type="spellEnd"/>
            <w:r>
              <w:t>();</w:t>
            </w:r>
          </w:p>
          <w:p w14:paraId="5ADF7B8F" w14:textId="77777777" w:rsidR="004E07B6" w:rsidRDefault="004E07B6" w:rsidP="004E07B6"/>
          <w:p w14:paraId="4A940C24" w14:textId="77777777" w:rsidR="004E07B6" w:rsidRDefault="004E07B6" w:rsidP="004E07B6">
            <w:r>
              <w:t xml:space="preserve">                        </w:t>
            </w:r>
            <w:proofErr w:type="spellStart"/>
            <w:r>
              <w:t>AmapReturn</w:t>
            </w:r>
            <w:proofErr w:type="spellEnd"/>
            <w:r>
              <w:t xml:space="preserve"> </w:t>
            </w:r>
            <w:proofErr w:type="spellStart"/>
            <w:r>
              <w:t>reut</w:t>
            </w:r>
            <w:proofErr w:type="spellEnd"/>
            <w:r>
              <w:t xml:space="preserve"> = await </w:t>
            </w:r>
            <w:proofErr w:type="spellStart"/>
            <w:r>
              <w:t>amapHelper.Geocode_</w:t>
            </w:r>
            <w:proofErr w:type="gramStart"/>
            <w:r>
              <w:t>Regeo</w:t>
            </w:r>
            <w:proofErr w:type="spellEnd"/>
            <w:r>
              <w:t>(</w:t>
            </w:r>
            <w:proofErr w:type="spellStart"/>
            <w:proofErr w:type="gramEnd"/>
            <w:r>
              <w:t>model.Longitude.Value</w:t>
            </w:r>
            <w:proofErr w:type="spellEnd"/>
            <w:r>
              <w:t xml:space="preserve">, </w:t>
            </w:r>
            <w:proofErr w:type="spellStart"/>
            <w:r>
              <w:t>model.Latitude.Value</w:t>
            </w:r>
            <w:proofErr w:type="spellEnd"/>
            <w:r>
              <w:t>);</w:t>
            </w:r>
          </w:p>
          <w:p w14:paraId="2CA2B033" w14:textId="77777777" w:rsidR="004E07B6" w:rsidRDefault="004E07B6" w:rsidP="004E07B6">
            <w:r>
              <w:t xml:space="preserve">                        </w:t>
            </w:r>
            <w:proofErr w:type="spellStart"/>
            <w:proofErr w:type="gramStart"/>
            <w:r>
              <w:t>model.Address</w:t>
            </w:r>
            <w:proofErr w:type="spellEnd"/>
            <w:proofErr w:type="gramEnd"/>
            <w:r>
              <w:t xml:space="preserve"> = </w:t>
            </w:r>
            <w:proofErr w:type="spellStart"/>
            <w:r>
              <w:t>reut.Regeocode.FormattedAddress</w:t>
            </w:r>
            <w:proofErr w:type="spellEnd"/>
            <w:r>
              <w:t>;</w:t>
            </w:r>
          </w:p>
          <w:p w14:paraId="784E5650" w14:textId="77777777" w:rsidR="004E07B6" w:rsidRDefault="004E07B6" w:rsidP="004E07B6">
            <w:r>
              <w:t xml:space="preserve">                        break;</w:t>
            </w:r>
          </w:p>
          <w:p w14:paraId="70522755" w14:textId="77777777" w:rsidR="004E07B6" w:rsidRDefault="004E07B6" w:rsidP="004E07B6">
            <w:r>
              <w:t xml:space="preserve">                    default:</w:t>
            </w:r>
          </w:p>
          <w:p w14:paraId="1ABBD3DA" w14:textId="77777777" w:rsidR="004E07B6" w:rsidRDefault="004E07B6" w:rsidP="004E07B6">
            <w:r>
              <w:t xml:space="preserve">                        break;</w:t>
            </w:r>
          </w:p>
          <w:p w14:paraId="32BB224B" w14:textId="77777777" w:rsidR="004E07B6" w:rsidRDefault="004E07B6" w:rsidP="004E07B6">
            <w:r>
              <w:t xml:space="preserve">                }</w:t>
            </w:r>
          </w:p>
          <w:p w14:paraId="501F77C1" w14:textId="77777777" w:rsidR="004E07B6" w:rsidRDefault="004E07B6" w:rsidP="004E07B6">
            <w:r>
              <w:t xml:space="preserve">            }</w:t>
            </w:r>
          </w:p>
        </w:tc>
      </w:tr>
    </w:tbl>
    <w:p w14:paraId="18E6656B" w14:textId="77777777" w:rsidR="00AF5934" w:rsidRPr="00AF5934" w:rsidRDefault="00AF5934" w:rsidP="00AF5934"/>
    <w:p w14:paraId="59CD8313" w14:textId="77777777" w:rsidR="00854387" w:rsidRPr="00A608C1" w:rsidRDefault="00C33002" w:rsidP="0096740B">
      <w:pPr>
        <w:spacing w:line="440" w:lineRule="exact"/>
        <w:rPr>
          <w:rFonts w:cs="宋体"/>
          <w:kern w:val="0"/>
          <w:sz w:val="24"/>
        </w:rPr>
      </w:pPr>
      <w:r w:rsidRPr="00A608C1">
        <w:rPr>
          <w:rFonts w:cs="宋体" w:hint="eastAsia"/>
          <w:kern w:val="0"/>
          <w:sz w:val="24"/>
        </w:rPr>
        <w:t>根据地理位置信息获取</w:t>
      </w:r>
      <w:r w:rsidR="00BB1DA2" w:rsidRPr="00A608C1">
        <w:rPr>
          <w:rFonts w:cs="宋体" w:hint="eastAsia"/>
          <w:kern w:val="0"/>
          <w:sz w:val="24"/>
        </w:rPr>
        <w:t>具体的位置，这里使用的是高德地图的</w:t>
      </w:r>
      <w:proofErr w:type="spellStart"/>
      <w:r w:rsidR="00BB1DA2" w:rsidRPr="00A608C1">
        <w:rPr>
          <w:rFonts w:cs="宋体" w:hint="eastAsia"/>
          <w:kern w:val="0"/>
          <w:sz w:val="24"/>
        </w:rPr>
        <w:t>api</w:t>
      </w:r>
      <w:proofErr w:type="spellEnd"/>
      <w:r w:rsidR="00BB1DA2" w:rsidRPr="00A608C1">
        <w:rPr>
          <w:rFonts w:cs="宋体" w:hint="eastAsia"/>
          <w:kern w:val="0"/>
          <w:sz w:val="24"/>
        </w:rPr>
        <w:t>接口</w:t>
      </w:r>
    </w:p>
    <w:tbl>
      <w:tblPr>
        <w:tblW w:w="0" w:type="auto"/>
        <w:shd w:val="clear" w:color="auto" w:fill="E7E6E6"/>
        <w:tblLook w:val="04A0" w:firstRow="1" w:lastRow="0" w:firstColumn="1" w:lastColumn="0" w:noHBand="0" w:noVBand="1"/>
      </w:tblPr>
      <w:tblGrid>
        <w:gridCol w:w="9353"/>
      </w:tblGrid>
      <w:tr w:rsidR="00BF12FB" w:rsidRPr="00822AB2" w14:paraId="2825EB6C" w14:textId="77777777" w:rsidTr="00822AB2">
        <w:tc>
          <w:tcPr>
            <w:tcW w:w="9569" w:type="dxa"/>
            <w:shd w:val="clear" w:color="auto" w:fill="E7E6E6"/>
          </w:tcPr>
          <w:p w14:paraId="3C2A5B80" w14:textId="77777777" w:rsidR="009A6602" w:rsidRPr="00822AB2" w:rsidRDefault="009A6602" w:rsidP="00822AB2">
            <w:pPr>
              <w:spacing w:line="440" w:lineRule="exact"/>
              <w:rPr>
                <w:rFonts w:cs="宋体"/>
                <w:kern w:val="0"/>
                <w:sz w:val="24"/>
              </w:rPr>
            </w:pPr>
            <w:r w:rsidRPr="00822AB2">
              <w:rPr>
                <w:rFonts w:cs="宋体"/>
                <w:kern w:val="0"/>
                <w:sz w:val="24"/>
              </w:rPr>
              <w:t>/// &lt;summary&gt;</w:t>
            </w:r>
          </w:p>
          <w:p w14:paraId="4005110C" w14:textId="77777777" w:rsidR="009A6602" w:rsidRPr="00822AB2" w:rsidRDefault="009A6602" w:rsidP="00822AB2">
            <w:pPr>
              <w:spacing w:line="440" w:lineRule="exact"/>
              <w:rPr>
                <w:rFonts w:cs="宋体"/>
                <w:kern w:val="0"/>
                <w:sz w:val="24"/>
              </w:rPr>
            </w:pPr>
            <w:r w:rsidRPr="00822AB2">
              <w:rPr>
                <w:rFonts w:cs="宋体" w:hint="eastAsia"/>
                <w:kern w:val="0"/>
                <w:sz w:val="24"/>
              </w:rPr>
              <w:t xml:space="preserve">        /// </w:t>
            </w:r>
            <w:r w:rsidRPr="00822AB2">
              <w:rPr>
                <w:rFonts w:cs="宋体" w:hint="eastAsia"/>
                <w:kern w:val="0"/>
                <w:sz w:val="24"/>
              </w:rPr>
              <w:t>逆地址编码</w:t>
            </w:r>
          </w:p>
          <w:p w14:paraId="1D6BC125" w14:textId="77777777" w:rsidR="009A6602" w:rsidRPr="00822AB2" w:rsidRDefault="009A6602" w:rsidP="00822AB2">
            <w:pPr>
              <w:spacing w:line="440" w:lineRule="exact"/>
              <w:rPr>
                <w:rFonts w:cs="宋体"/>
                <w:kern w:val="0"/>
                <w:sz w:val="24"/>
              </w:rPr>
            </w:pPr>
            <w:r w:rsidRPr="00822AB2">
              <w:rPr>
                <w:rFonts w:cs="宋体"/>
                <w:kern w:val="0"/>
                <w:sz w:val="24"/>
              </w:rPr>
              <w:t xml:space="preserve">        /// &lt;/summary&gt;</w:t>
            </w:r>
          </w:p>
          <w:p w14:paraId="49DD5C5E" w14:textId="77777777" w:rsidR="009A6602" w:rsidRPr="00822AB2" w:rsidRDefault="009A6602" w:rsidP="00822AB2">
            <w:pPr>
              <w:spacing w:line="440" w:lineRule="exact"/>
              <w:rPr>
                <w:rFonts w:cs="宋体"/>
                <w:kern w:val="0"/>
                <w:sz w:val="24"/>
              </w:rPr>
            </w:pPr>
            <w:r w:rsidRPr="00822AB2">
              <w:rPr>
                <w:rFonts w:cs="宋体"/>
                <w:kern w:val="0"/>
                <w:sz w:val="24"/>
              </w:rPr>
              <w:t xml:space="preserve">        public async Task&lt;</w:t>
            </w:r>
            <w:proofErr w:type="spellStart"/>
            <w:r w:rsidRPr="00822AB2">
              <w:rPr>
                <w:rFonts w:cs="宋体"/>
                <w:kern w:val="0"/>
                <w:sz w:val="24"/>
              </w:rPr>
              <w:t>AmapReturn</w:t>
            </w:r>
            <w:proofErr w:type="spellEnd"/>
            <w:r w:rsidRPr="00822AB2">
              <w:rPr>
                <w:rFonts w:cs="宋体"/>
                <w:kern w:val="0"/>
                <w:sz w:val="24"/>
              </w:rPr>
              <w:t xml:space="preserve">&gt; </w:t>
            </w:r>
            <w:proofErr w:type="spellStart"/>
            <w:r w:rsidRPr="00822AB2">
              <w:rPr>
                <w:rFonts w:cs="宋体"/>
                <w:kern w:val="0"/>
                <w:sz w:val="24"/>
              </w:rPr>
              <w:t>Geocode_</w:t>
            </w:r>
            <w:proofErr w:type="gramStart"/>
            <w:r w:rsidRPr="00822AB2">
              <w:rPr>
                <w:rFonts w:cs="宋体"/>
                <w:kern w:val="0"/>
                <w:sz w:val="24"/>
              </w:rPr>
              <w:t>Regeo</w:t>
            </w:r>
            <w:proofErr w:type="spellEnd"/>
            <w:r w:rsidRPr="00822AB2">
              <w:rPr>
                <w:rFonts w:cs="宋体"/>
                <w:kern w:val="0"/>
                <w:sz w:val="24"/>
              </w:rPr>
              <w:t>(</w:t>
            </w:r>
            <w:proofErr w:type="gramEnd"/>
            <w:r w:rsidRPr="00822AB2">
              <w:rPr>
                <w:rFonts w:cs="宋体"/>
                <w:kern w:val="0"/>
                <w:sz w:val="24"/>
              </w:rPr>
              <w:t xml:space="preserve">double </w:t>
            </w:r>
            <w:proofErr w:type="spellStart"/>
            <w:r w:rsidRPr="00822AB2">
              <w:rPr>
                <w:rFonts w:cs="宋体"/>
                <w:kern w:val="0"/>
                <w:sz w:val="24"/>
              </w:rPr>
              <w:t>lon</w:t>
            </w:r>
            <w:proofErr w:type="spellEnd"/>
            <w:r w:rsidRPr="00822AB2">
              <w:rPr>
                <w:rFonts w:cs="宋体"/>
                <w:kern w:val="0"/>
                <w:sz w:val="24"/>
              </w:rPr>
              <w:t xml:space="preserve">, double </w:t>
            </w:r>
            <w:proofErr w:type="spellStart"/>
            <w:r w:rsidRPr="00822AB2">
              <w:rPr>
                <w:rFonts w:cs="宋体"/>
                <w:kern w:val="0"/>
                <w:sz w:val="24"/>
              </w:rPr>
              <w:t>lang</w:t>
            </w:r>
            <w:proofErr w:type="spellEnd"/>
            <w:r w:rsidRPr="00822AB2">
              <w:rPr>
                <w:rFonts w:cs="宋体"/>
                <w:kern w:val="0"/>
                <w:sz w:val="24"/>
              </w:rPr>
              <w:t>)</w:t>
            </w:r>
          </w:p>
          <w:p w14:paraId="4C2D5744"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
          <w:p w14:paraId="0279B2BC" w14:textId="77777777" w:rsidR="009A6602" w:rsidRPr="00822AB2" w:rsidRDefault="009A6602" w:rsidP="00822AB2">
            <w:pPr>
              <w:spacing w:line="440" w:lineRule="exact"/>
              <w:rPr>
                <w:rFonts w:cs="宋体"/>
                <w:kern w:val="0"/>
                <w:sz w:val="24"/>
              </w:rPr>
            </w:pPr>
            <w:r w:rsidRPr="00822AB2">
              <w:rPr>
                <w:rFonts w:cs="宋体"/>
                <w:kern w:val="0"/>
                <w:sz w:val="24"/>
              </w:rPr>
              <w:t xml:space="preserve">            string result = await _amapHttpClient.GetStringAsync($"{ApiVersion}/geocode/regeo/?location={lon</w:t>
            </w:r>
            <w:proofErr w:type="gramStart"/>
            <w:r w:rsidRPr="00822AB2">
              <w:rPr>
                <w:rFonts w:cs="宋体"/>
                <w:kern w:val="0"/>
                <w:sz w:val="24"/>
              </w:rPr>
              <w:t>},{</w:t>
            </w:r>
            <w:proofErr w:type="gramEnd"/>
            <w:r w:rsidRPr="00822AB2">
              <w:rPr>
                <w:rFonts w:cs="宋体"/>
                <w:kern w:val="0"/>
                <w:sz w:val="24"/>
              </w:rPr>
              <w:t>lang}");</w:t>
            </w:r>
          </w:p>
          <w:p w14:paraId="11CA8069"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AmapReturn</w:t>
            </w:r>
            <w:proofErr w:type="spellEnd"/>
            <w:r w:rsidRPr="00822AB2">
              <w:rPr>
                <w:rFonts w:cs="宋体"/>
                <w:kern w:val="0"/>
                <w:sz w:val="24"/>
              </w:rPr>
              <w:t xml:space="preserve"> </w:t>
            </w:r>
            <w:proofErr w:type="spellStart"/>
            <w:r w:rsidRPr="00822AB2">
              <w:rPr>
                <w:rFonts w:cs="宋体"/>
                <w:kern w:val="0"/>
                <w:sz w:val="24"/>
              </w:rPr>
              <w:t>amap</w:t>
            </w:r>
            <w:proofErr w:type="spellEnd"/>
            <w:r w:rsidRPr="00822AB2">
              <w:rPr>
                <w:rFonts w:cs="宋体"/>
                <w:kern w:val="0"/>
                <w:sz w:val="24"/>
              </w:rPr>
              <w:t xml:space="preserve"> = </w:t>
            </w:r>
            <w:proofErr w:type="gramStart"/>
            <w:r w:rsidRPr="00822AB2">
              <w:rPr>
                <w:rFonts w:cs="宋体"/>
                <w:kern w:val="0"/>
                <w:sz w:val="24"/>
              </w:rPr>
              <w:t>Newtonsoft.Json.JsonConvert.DeserializeObject</w:t>
            </w:r>
            <w:proofErr w:type="gramEnd"/>
            <w:r w:rsidRPr="00822AB2">
              <w:rPr>
                <w:rFonts w:cs="宋体"/>
                <w:kern w:val="0"/>
                <w:sz w:val="24"/>
              </w:rPr>
              <w:t>&lt;AmapReturn&gt;(result);</w:t>
            </w:r>
          </w:p>
          <w:p w14:paraId="20ACF2C6" w14:textId="77777777" w:rsidR="009A6602" w:rsidRPr="00822AB2" w:rsidRDefault="009A6602" w:rsidP="00822AB2">
            <w:pPr>
              <w:spacing w:line="440" w:lineRule="exact"/>
              <w:rPr>
                <w:rFonts w:cs="宋体"/>
                <w:kern w:val="0"/>
                <w:sz w:val="24"/>
              </w:rPr>
            </w:pPr>
            <w:r w:rsidRPr="00822AB2">
              <w:rPr>
                <w:rFonts w:cs="宋体"/>
                <w:kern w:val="0"/>
                <w:sz w:val="24"/>
              </w:rPr>
              <w:t xml:space="preserve">            return </w:t>
            </w:r>
            <w:proofErr w:type="spellStart"/>
            <w:r w:rsidRPr="00822AB2">
              <w:rPr>
                <w:rFonts w:cs="宋体"/>
                <w:kern w:val="0"/>
                <w:sz w:val="24"/>
              </w:rPr>
              <w:t>amap</w:t>
            </w:r>
            <w:proofErr w:type="spellEnd"/>
            <w:r w:rsidRPr="00822AB2">
              <w:rPr>
                <w:rFonts w:cs="宋体"/>
                <w:kern w:val="0"/>
                <w:sz w:val="24"/>
              </w:rPr>
              <w:t>;</w:t>
            </w:r>
          </w:p>
          <w:p w14:paraId="25EA4A02" w14:textId="77777777" w:rsidR="00BF12FB" w:rsidRPr="00822AB2" w:rsidRDefault="009A6602" w:rsidP="00822AB2">
            <w:pPr>
              <w:spacing w:line="440" w:lineRule="exact"/>
              <w:rPr>
                <w:rFonts w:cs="宋体"/>
                <w:kern w:val="0"/>
                <w:sz w:val="24"/>
              </w:rPr>
            </w:pPr>
            <w:r w:rsidRPr="00822AB2">
              <w:rPr>
                <w:rFonts w:cs="宋体"/>
                <w:kern w:val="0"/>
                <w:sz w:val="24"/>
              </w:rPr>
              <w:t xml:space="preserve">        }</w:t>
            </w:r>
          </w:p>
        </w:tc>
      </w:tr>
    </w:tbl>
    <w:p w14:paraId="51C546A8" w14:textId="77777777" w:rsidR="00BB1DA2" w:rsidRDefault="00D54AD8" w:rsidP="0096740B">
      <w:pPr>
        <w:spacing w:line="440" w:lineRule="exact"/>
        <w:rPr>
          <w:rFonts w:cs="宋体"/>
          <w:kern w:val="0"/>
          <w:sz w:val="24"/>
        </w:rPr>
      </w:pPr>
      <w:r>
        <w:rPr>
          <w:rFonts w:cs="宋体" w:hint="eastAsia"/>
          <w:kern w:val="0"/>
          <w:sz w:val="24"/>
        </w:rPr>
        <w:t>由于照片的数量过多因此使用多线程</w:t>
      </w:r>
    </w:p>
    <w:tbl>
      <w:tblPr>
        <w:tblW w:w="0" w:type="auto"/>
        <w:shd w:val="clear" w:color="auto" w:fill="E7E6E6"/>
        <w:tblLook w:val="04A0" w:firstRow="1" w:lastRow="0" w:firstColumn="1" w:lastColumn="0" w:noHBand="0" w:noVBand="1"/>
      </w:tblPr>
      <w:tblGrid>
        <w:gridCol w:w="9353"/>
      </w:tblGrid>
      <w:tr w:rsidR="00BC4967" w:rsidRPr="00822AB2" w14:paraId="2F9035BB" w14:textId="77777777" w:rsidTr="00822AB2">
        <w:tc>
          <w:tcPr>
            <w:tcW w:w="9569" w:type="dxa"/>
            <w:shd w:val="clear" w:color="auto" w:fill="E7E6E6"/>
          </w:tcPr>
          <w:p w14:paraId="18346C42" w14:textId="77777777" w:rsidR="00840FCD" w:rsidRPr="00822AB2" w:rsidRDefault="00840FCD" w:rsidP="00822AB2">
            <w:pPr>
              <w:spacing w:line="440" w:lineRule="exact"/>
              <w:rPr>
                <w:rFonts w:cs="宋体"/>
                <w:kern w:val="0"/>
                <w:sz w:val="24"/>
              </w:rPr>
            </w:pPr>
            <w:r w:rsidRPr="00822AB2">
              <w:rPr>
                <w:rFonts w:cs="宋体"/>
                <w:kern w:val="0"/>
                <w:sz w:val="24"/>
              </w:rPr>
              <w:t xml:space="preserve">private void </w:t>
            </w:r>
            <w:proofErr w:type="spellStart"/>
            <w:r w:rsidRPr="00822AB2">
              <w:rPr>
                <w:rFonts w:cs="宋体"/>
                <w:kern w:val="0"/>
                <w:sz w:val="24"/>
              </w:rPr>
              <w:t>MeunItem_Arrange_</w:t>
            </w:r>
            <w:proofErr w:type="gramStart"/>
            <w:r w:rsidRPr="00822AB2">
              <w:rPr>
                <w:rFonts w:cs="宋体"/>
                <w:kern w:val="0"/>
                <w:sz w:val="24"/>
              </w:rPr>
              <w:t>Click</w:t>
            </w:r>
            <w:proofErr w:type="spellEnd"/>
            <w:r w:rsidRPr="00822AB2">
              <w:rPr>
                <w:rFonts w:cs="宋体"/>
                <w:kern w:val="0"/>
                <w:sz w:val="24"/>
              </w:rPr>
              <w:t>(</w:t>
            </w:r>
            <w:proofErr w:type="gramEnd"/>
            <w:r w:rsidRPr="00822AB2">
              <w:rPr>
                <w:rFonts w:cs="宋体"/>
                <w:kern w:val="0"/>
                <w:sz w:val="24"/>
              </w:rPr>
              <w:t xml:space="preserve">object sender, </w:t>
            </w:r>
            <w:proofErr w:type="spellStart"/>
            <w:r w:rsidRPr="00822AB2">
              <w:rPr>
                <w:rFonts w:cs="宋体"/>
                <w:kern w:val="0"/>
                <w:sz w:val="24"/>
              </w:rPr>
              <w:t>RoutedEventArgs</w:t>
            </w:r>
            <w:proofErr w:type="spellEnd"/>
            <w:r w:rsidRPr="00822AB2">
              <w:rPr>
                <w:rFonts w:cs="宋体"/>
                <w:kern w:val="0"/>
                <w:sz w:val="24"/>
              </w:rPr>
              <w:t xml:space="preserve"> e)</w:t>
            </w:r>
          </w:p>
          <w:p w14:paraId="2E29CF8F"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150C618A" w14:textId="77777777" w:rsidR="00840FCD" w:rsidRPr="00822AB2" w:rsidRDefault="00840FCD" w:rsidP="00822AB2">
            <w:pPr>
              <w:spacing w:line="440" w:lineRule="exact"/>
              <w:rPr>
                <w:rFonts w:cs="宋体"/>
                <w:kern w:val="0"/>
                <w:sz w:val="24"/>
              </w:rPr>
            </w:pPr>
            <w:r w:rsidRPr="00822AB2">
              <w:rPr>
                <w:rFonts w:cs="宋体"/>
                <w:kern w:val="0"/>
                <w:sz w:val="24"/>
              </w:rPr>
              <w:t xml:space="preserve">            //int </w:t>
            </w:r>
            <w:proofErr w:type="spellStart"/>
            <w:r w:rsidRPr="00822AB2">
              <w:rPr>
                <w:rFonts w:cs="宋体"/>
                <w:kern w:val="0"/>
                <w:sz w:val="24"/>
              </w:rPr>
              <w:t>maxTask</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 xml:space="preserve"> % 5) == </w:t>
            </w:r>
            <w:proofErr w:type="gramStart"/>
            <w:r w:rsidRPr="00822AB2">
              <w:rPr>
                <w:rFonts w:cs="宋体"/>
                <w:kern w:val="0"/>
                <w:sz w:val="24"/>
              </w:rPr>
              <w:t>0 ?</w:t>
            </w:r>
            <w:proofErr w:type="gramEnd"/>
            <w:r w:rsidRPr="00822AB2">
              <w:rPr>
                <w:rFonts w:cs="宋体"/>
                <w:kern w:val="0"/>
                <w:sz w:val="24"/>
              </w:rPr>
              <w:t>;</w:t>
            </w:r>
          </w:p>
          <w:p w14:paraId="1706B4A4" w14:textId="77777777" w:rsidR="00840FCD" w:rsidRPr="00822AB2" w:rsidRDefault="00840FCD" w:rsidP="00822AB2">
            <w:pPr>
              <w:spacing w:line="440" w:lineRule="exact"/>
              <w:rPr>
                <w:rFonts w:cs="宋体"/>
                <w:kern w:val="0"/>
                <w:sz w:val="24"/>
              </w:rPr>
            </w:pPr>
            <w:r w:rsidRPr="00822AB2">
              <w:rPr>
                <w:rFonts w:cs="宋体"/>
                <w:kern w:val="0"/>
                <w:sz w:val="24"/>
              </w:rPr>
              <w:t xml:space="preserve">            List&lt;Task&gt; tasks = new List&lt;Task</w:t>
            </w:r>
            <w:proofErr w:type="gramStart"/>
            <w:r w:rsidRPr="00822AB2">
              <w:rPr>
                <w:rFonts w:cs="宋体"/>
                <w:kern w:val="0"/>
                <w:sz w:val="24"/>
              </w:rPr>
              <w:t>&gt;(</w:t>
            </w:r>
            <w:proofErr w:type="gramEnd"/>
            <w:r w:rsidRPr="00822AB2">
              <w:rPr>
                <w:rFonts w:cs="宋体"/>
                <w:kern w:val="0"/>
                <w:sz w:val="24"/>
              </w:rPr>
              <w:t>);</w:t>
            </w:r>
          </w:p>
          <w:p w14:paraId="774CB252" w14:textId="77777777" w:rsidR="00840FCD" w:rsidRPr="00822AB2" w:rsidRDefault="00840FCD" w:rsidP="00822AB2">
            <w:pPr>
              <w:spacing w:line="440" w:lineRule="exact"/>
              <w:rPr>
                <w:rFonts w:cs="宋体"/>
                <w:kern w:val="0"/>
                <w:sz w:val="24"/>
              </w:rPr>
            </w:pPr>
            <w:r w:rsidRPr="00822AB2">
              <w:rPr>
                <w:rFonts w:cs="宋体"/>
                <w:kern w:val="0"/>
                <w:sz w:val="24"/>
              </w:rPr>
              <w:t xml:space="preserve">            for (int </w:t>
            </w:r>
            <w:proofErr w:type="spellStart"/>
            <w:r w:rsidRPr="00822AB2">
              <w:rPr>
                <w:rFonts w:cs="宋体"/>
                <w:kern w:val="0"/>
                <w:sz w:val="24"/>
              </w:rPr>
              <w:t>i</w:t>
            </w:r>
            <w:proofErr w:type="spellEnd"/>
            <w:r w:rsidRPr="00822AB2">
              <w:rPr>
                <w:rFonts w:cs="宋体"/>
                <w:kern w:val="0"/>
                <w:sz w:val="24"/>
              </w:rPr>
              <w:t xml:space="preserve"> = 0; </w:t>
            </w:r>
            <w:proofErr w:type="spellStart"/>
            <w:r w:rsidRPr="00822AB2">
              <w:rPr>
                <w:rFonts w:cs="宋体"/>
                <w:kern w:val="0"/>
                <w:sz w:val="24"/>
              </w:rPr>
              <w:t>i</w:t>
            </w:r>
            <w:proofErr w:type="spellEnd"/>
            <w:r w:rsidRPr="00822AB2">
              <w:rPr>
                <w:rFonts w:cs="宋体"/>
                <w:kern w:val="0"/>
                <w:sz w:val="24"/>
              </w:rPr>
              <w:t xml:space="preserve"> &lt; 3; </w:t>
            </w:r>
            <w:proofErr w:type="spellStart"/>
            <w:r w:rsidRPr="00822AB2">
              <w:rPr>
                <w:rFonts w:cs="宋体"/>
                <w:kern w:val="0"/>
                <w:sz w:val="24"/>
              </w:rPr>
              <w:t>i</w:t>
            </w:r>
            <w:proofErr w:type="spellEnd"/>
            <w:r w:rsidRPr="00822AB2">
              <w:rPr>
                <w:rFonts w:cs="宋体"/>
                <w:kern w:val="0"/>
                <w:sz w:val="24"/>
              </w:rPr>
              <w:t>++)</w:t>
            </w:r>
          </w:p>
          <w:p w14:paraId="5461DD3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49705056" w14:textId="77777777" w:rsidR="00840FCD" w:rsidRPr="00822AB2" w:rsidRDefault="00840FCD" w:rsidP="00822AB2">
            <w:pPr>
              <w:spacing w:line="440" w:lineRule="exact"/>
              <w:rPr>
                <w:rFonts w:cs="宋体"/>
                <w:kern w:val="0"/>
                <w:sz w:val="24"/>
              </w:rPr>
            </w:pPr>
            <w:r w:rsidRPr="00822AB2">
              <w:rPr>
                <w:rFonts w:cs="宋体"/>
                <w:kern w:val="0"/>
                <w:sz w:val="24"/>
              </w:rPr>
              <w:t xml:space="preserve">                Task </w:t>
            </w:r>
            <w:proofErr w:type="spellStart"/>
            <w:r w:rsidRPr="00822AB2">
              <w:rPr>
                <w:rFonts w:cs="宋体"/>
                <w:kern w:val="0"/>
                <w:sz w:val="24"/>
              </w:rPr>
              <w:t>task</w:t>
            </w:r>
            <w:proofErr w:type="spellEnd"/>
            <w:r w:rsidRPr="00822AB2">
              <w:rPr>
                <w:rFonts w:cs="宋体"/>
                <w:kern w:val="0"/>
                <w:sz w:val="24"/>
              </w:rPr>
              <w:t xml:space="preserve"> = </w:t>
            </w:r>
            <w:proofErr w:type="spellStart"/>
            <w:proofErr w:type="gramStart"/>
            <w:r w:rsidRPr="00822AB2">
              <w:rPr>
                <w:rFonts w:cs="宋体"/>
                <w:kern w:val="0"/>
                <w:sz w:val="24"/>
              </w:rPr>
              <w:t>Task.Factory.StartNew</w:t>
            </w:r>
            <w:proofErr w:type="spellEnd"/>
            <w:proofErr w:type="gramEnd"/>
            <w:r w:rsidRPr="00822AB2">
              <w:rPr>
                <w:rFonts w:cs="宋体"/>
                <w:kern w:val="0"/>
                <w:sz w:val="24"/>
              </w:rPr>
              <w:t>(</w:t>
            </w:r>
            <w:proofErr w:type="spellStart"/>
            <w:r w:rsidRPr="00822AB2">
              <w:rPr>
                <w:rFonts w:cs="宋体"/>
                <w:kern w:val="0"/>
                <w:sz w:val="24"/>
              </w:rPr>
              <w:t>executePhoto</w:t>
            </w:r>
            <w:proofErr w:type="spellEnd"/>
            <w:r w:rsidRPr="00822AB2">
              <w:rPr>
                <w:rFonts w:cs="宋体"/>
                <w:kern w:val="0"/>
                <w:sz w:val="24"/>
              </w:rPr>
              <w:t xml:space="preserve">, </w:t>
            </w:r>
            <w:proofErr w:type="spellStart"/>
            <w:r w:rsidRPr="00822AB2">
              <w:rPr>
                <w:rFonts w:cs="宋体"/>
                <w:kern w:val="0"/>
                <w:sz w:val="24"/>
              </w:rPr>
              <w:t>ImagePathQueue</w:t>
            </w:r>
            <w:proofErr w:type="spellEnd"/>
            <w:r w:rsidRPr="00822AB2">
              <w:rPr>
                <w:rFonts w:cs="宋体"/>
                <w:kern w:val="0"/>
                <w:sz w:val="24"/>
              </w:rPr>
              <w:t>);</w:t>
            </w:r>
          </w:p>
          <w:p w14:paraId="74C6C669"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tasks.Add</w:t>
            </w:r>
            <w:proofErr w:type="spellEnd"/>
            <w:proofErr w:type="gramEnd"/>
            <w:r w:rsidRPr="00822AB2">
              <w:rPr>
                <w:rFonts w:cs="宋体"/>
                <w:kern w:val="0"/>
                <w:sz w:val="24"/>
              </w:rPr>
              <w:t>(task);</w:t>
            </w:r>
          </w:p>
          <w:p w14:paraId="08B69BD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6084432B" w14:textId="77777777" w:rsidR="00840FCD" w:rsidRPr="00822AB2" w:rsidRDefault="00840FCD" w:rsidP="00822AB2">
            <w:pPr>
              <w:spacing w:line="440" w:lineRule="exact"/>
              <w:rPr>
                <w:rFonts w:cs="宋体"/>
                <w:kern w:val="0"/>
                <w:sz w:val="24"/>
              </w:rPr>
            </w:pPr>
          </w:p>
          <w:p w14:paraId="4D11A2D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Task.Factory.StartNew</w:t>
            </w:r>
            <w:proofErr w:type="spellEnd"/>
            <w:proofErr w:type="gramEnd"/>
            <w:r w:rsidRPr="00822AB2">
              <w:rPr>
                <w:rFonts w:cs="宋体"/>
                <w:kern w:val="0"/>
                <w:sz w:val="24"/>
              </w:rPr>
              <w:t>(_ =&gt;</w:t>
            </w:r>
          </w:p>
          <w:p w14:paraId="38A0B9E5"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09084AFB"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整理图片中</w:t>
            </w:r>
            <w:r w:rsidRPr="00822AB2">
              <w:rPr>
                <w:rFonts w:cs="宋体" w:hint="eastAsia"/>
                <w:kern w:val="0"/>
                <w:sz w:val="24"/>
              </w:rPr>
              <w:t>...";</w:t>
            </w:r>
          </w:p>
          <w:p w14:paraId="1E3128EC" w14:textId="77777777" w:rsidR="00840FCD" w:rsidRPr="00822AB2" w:rsidRDefault="00840FCD" w:rsidP="00822AB2">
            <w:pPr>
              <w:spacing w:line="440" w:lineRule="exact"/>
              <w:rPr>
                <w:rFonts w:cs="宋体"/>
                <w:kern w:val="0"/>
                <w:sz w:val="24"/>
              </w:rPr>
            </w:pPr>
            <w:r w:rsidRPr="00822AB2">
              <w:rPr>
                <w:rFonts w:cs="宋体"/>
                <w:kern w:val="0"/>
                <w:sz w:val="24"/>
              </w:rPr>
              <w:lastRenderedPageBreak/>
              <w:t xml:space="preserve">                Task t = _ as Task;</w:t>
            </w:r>
          </w:p>
          <w:p w14:paraId="5EFB9FE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t.Wait</w:t>
            </w:r>
            <w:proofErr w:type="spellEnd"/>
            <w:proofErr w:type="gramEnd"/>
            <w:r w:rsidRPr="00822AB2">
              <w:rPr>
                <w:rFonts w:cs="宋体"/>
                <w:kern w:val="0"/>
                <w:sz w:val="24"/>
              </w:rPr>
              <w:t>();</w:t>
            </w:r>
          </w:p>
          <w:p w14:paraId="763152C7"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图片整理完成</w:t>
            </w:r>
            <w:r w:rsidRPr="00822AB2">
              <w:rPr>
                <w:rFonts w:cs="宋体" w:hint="eastAsia"/>
                <w:kern w:val="0"/>
                <w:sz w:val="24"/>
              </w:rPr>
              <w:t>";</w:t>
            </w:r>
          </w:p>
          <w:p w14:paraId="5D41868A"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MessageBox.Show</w:t>
            </w:r>
            <w:proofErr w:type="spellEnd"/>
            <w:r w:rsidRPr="00822AB2">
              <w:rPr>
                <w:rFonts w:cs="宋体" w:hint="eastAsia"/>
                <w:kern w:val="0"/>
                <w:sz w:val="24"/>
              </w:rPr>
              <w:t>("</w:t>
            </w:r>
            <w:r w:rsidRPr="00822AB2">
              <w:rPr>
                <w:rFonts w:cs="宋体" w:hint="eastAsia"/>
                <w:kern w:val="0"/>
                <w:sz w:val="24"/>
              </w:rPr>
              <w:t>分类完成！即将打开整理</w:t>
            </w:r>
            <w:proofErr w:type="gramStart"/>
            <w:r w:rsidRPr="00822AB2">
              <w:rPr>
                <w:rFonts w:cs="宋体" w:hint="eastAsia"/>
                <w:kern w:val="0"/>
                <w:sz w:val="24"/>
              </w:rPr>
              <w:t>后图片</w:t>
            </w:r>
            <w:proofErr w:type="gramEnd"/>
            <w:r w:rsidRPr="00822AB2">
              <w:rPr>
                <w:rFonts w:cs="宋体" w:hint="eastAsia"/>
                <w:kern w:val="0"/>
                <w:sz w:val="24"/>
              </w:rPr>
              <w:t>所在文件夹</w:t>
            </w:r>
            <w:r w:rsidRPr="00822AB2">
              <w:rPr>
                <w:rFonts w:cs="宋体" w:hint="eastAsia"/>
                <w:kern w:val="0"/>
                <w:sz w:val="24"/>
              </w:rPr>
              <w:t>", "</w:t>
            </w:r>
            <w:r w:rsidRPr="00822AB2">
              <w:rPr>
                <w:rFonts w:cs="宋体" w:hint="eastAsia"/>
                <w:kern w:val="0"/>
                <w:sz w:val="24"/>
              </w:rPr>
              <w:t>系统提示</w:t>
            </w:r>
            <w:r w:rsidRPr="00822AB2">
              <w:rPr>
                <w:rFonts w:cs="宋体" w:hint="eastAsia"/>
                <w:kern w:val="0"/>
                <w:sz w:val="24"/>
              </w:rPr>
              <w:t>");</w:t>
            </w:r>
          </w:p>
          <w:p w14:paraId="35D34BDA"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System.Diagnostics.Process.Start</w:t>
            </w:r>
            <w:proofErr w:type="spellEnd"/>
            <w:proofErr w:type="gramEnd"/>
            <w:r w:rsidRPr="00822AB2">
              <w:rPr>
                <w:rFonts w:cs="宋体"/>
                <w:kern w:val="0"/>
                <w:sz w:val="24"/>
              </w:rPr>
              <w:t xml:space="preserve">("Explorer.exe", </w:t>
            </w:r>
            <w:proofErr w:type="spellStart"/>
            <w:r w:rsidRPr="00822AB2">
              <w:rPr>
                <w:rFonts w:cs="宋体"/>
                <w:kern w:val="0"/>
                <w:sz w:val="24"/>
              </w:rPr>
              <w:t>StatusContent.CurrentFolder</w:t>
            </w:r>
            <w:proofErr w:type="spellEnd"/>
            <w:r w:rsidRPr="00822AB2">
              <w:rPr>
                <w:rFonts w:cs="宋体"/>
                <w:kern w:val="0"/>
                <w:sz w:val="24"/>
              </w:rPr>
              <w:t>);</w:t>
            </w:r>
          </w:p>
          <w:p w14:paraId="0611BD5F" w14:textId="77777777" w:rsidR="00840FCD" w:rsidRPr="00822AB2" w:rsidRDefault="00840FCD" w:rsidP="00822AB2">
            <w:pPr>
              <w:spacing w:line="440" w:lineRule="exact"/>
              <w:rPr>
                <w:rFonts w:cs="宋体"/>
                <w:kern w:val="0"/>
                <w:sz w:val="24"/>
              </w:rPr>
            </w:pPr>
            <w:r w:rsidRPr="00822AB2">
              <w:rPr>
                <w:rFonts w:cs="宋体"/>
                <w:kern w:val="0"/>
                <w:sz w:val="24"/>
              </w:rPr>
              <w:t xml:space="preserve">            }, </w:t>
            </w:r>
            <w:proofErr w:type="spellStart"/>
            <w:r w:rsidRPr="00822AB2">
              <w:rPr>
                <w:rFonts w:cs="宋体"/>
                <w:kern w:val="0"/>
                <w:sz w:val="24"/>
              </w:rPr>
              <w:t>Task.WhenAll</w:t>
            </w:r>
            <w:proofErr w:type="spellEnd"/>
            <w:r w:rsidRPr="00822AB2">
              <w:rPr>
                <w:rFonts w:cs="宋体"/>
                <w:kern w:val="0"/>
                <w:sz w:val="24"/>
              </w:rPr>
              <w:t>(tasks));</w:t>
            </w:r>
          </w:p>
          <w:p w14:paraId="719A8A73" w14:textId="77777777" w:rsidR="00840FCD" w:rsidRPr="00822AB2" w:rsidRDefault="00840FCD" w:rsidP="00822AB2">
            <w:pPr>
              <w:spacing w:line="440" w:lineRule="exact"/>
              <w:rPr>
                <w:rFonts w:cs="宋体"/>
                <w:kern w:val="0"/>
                <w:sz w:val="24"/>
              </w:rPr>
            </w:pPr>
          </w:p>
          <w:p w14:paraId="50BE4CAC" w14:textId="77777777" w:rsidR="00BC4967" w:rsidRPr="00822AB2" w:rsidRDefault="00840FCD" w:rsidP="00822AB2">
            <w:pPr>
              <w:spacing w:line="440" w:lineRule="exact"/>
              <w:rPr>
                <w:rFonts w:cs="宋体"/>
                <w:kern w:val="0"/>
                <w:sz w:val="24"/>
              </w:rPr>
            </w:pPr>
            <w:r w:rsidRPr="00822AB2">
              <w:rPr>
                <w:rFonts w:cs="宋体"/>
                <w:kern w:val="0"/>
                <w:sz w:val="24"/>
              </w:rPr>
              <w:t xml:space="preserve">        }</w:t>
            </w:r>
          </w:p>
        </w:tc>
      </w:tr>
    </w:tbl>
    <w:p w14:paraId="4A6A1934" w14:textId="77777777" w:rsidR="005D7D61" w:rsidRDefault="00521546" w:rsidP="0096740B">
      <w:pPr>
        <w:spacing w:line="440" w:lineRule="exact"/>
        <w:rPr>
          <w:rFonts w:cs="宋体"/>
          <w:kern w:val="0"/>
          <w:sz w:val="24"/>
        </w:rPr>
      </w:pPr>
      <w:r>
        <w:rPr>
          <w:rFonts w:cs="宋体" w:hint="eastAsia"/>
          <w:kern w:val="0"/>
          <w:sz w:val="24"/>
        </w:rPr>
        <w:t>具体的整理照片的逻辑</w:t>
      </w:r>
    </w:p>
    <w:tbl>
      <w:tblPr>
        <w:tblW w:w="0" w:type="auto"/>
        <w:shd w:val="clear" w:color="auto" w:fill="E7E6E6"/>
        <w:tblLook w:val="04A0" w:firstRow="1" w:lastRow="0" w:firstColumn="1" w:lastColumn="0" w:noHBand="0" w:noVBand="1"/>
      </w:tblPr>
      <w:tblGrid>
        <w:gridCol w:w="9353"/>
      </w:tblGrid>
      <w:tr w:rsidR="00AB662A" w:rsidRPr="00822AB2" w14:paraId="309B5203" w14:textId="77777777" w:rsidTr="00822AB2">
        <w:tc>
          <w:tcPr>
            <w:tcW w:w="9569" w:type="dxa"/>
            <w:shd w:val="clear" w:color="auto" w:fill="E7E6E6"/>
          </w:tcPr>
          <w:p w14:paraId="6355CAA9" w14:textId="77777777" w:rsidR="00AB662A" w:rsidRPr="00822AB2" w:rsidRDefault="00AB662A" w:rsidP="00822AB2">
            <w:pPr>
              <w:spacing w:line="440" w:lineRule="exact"/>
              <w:rPr>
                <w:rFonts w:cs="宋体"/>
                <w:kern w:val="0"/>
                <w:sz w:val="24"/>
              </w:rPr>
            </w:pPr>
            <w:r w:rsidRPr="00822AB2">
              <w:rPr>
                <w:rFonts w:cs="宋体"/>
                <w:kern w:val="0"/>
                <w:sz w:val="24"/>
              </w:rPr>
              <w:t xml:space="preserve">private async Task </w:t>
            </w:r>
            <w:proofErr w:type="spellStart"/>
            <w:proofErr w:type="gramStart"/>
            <w:r w:rsidRPr="00822AB2">
              <w:rPr>
                <w:rFonts w:cs="宋体"/>
                <w:kern w:val="0"/>
                <w:sz w:val="24"/>
              </w:rPr>
              <w:t>executePhoto</w:t>
            </w:r>
            <w:proofErr w:type="spellEnd"/>
            <w:r w:rsidRPr="00822AB2">
              <w:rPr>
                <w:rFonts w:cs="宋体"/>
                <w:kern w:val="0"/>
                <w:sz w:val="24"/>
              </w:rPr>
              <w:t>(</w:t>
            </w:r>
            <w:proofErr w:type="gramEnd"/>
            <w:r w:rsidRPr="00822AB2">
              <w:rPr>
                <w:rFonts w:cs="宋体"/>
                <w:kern w:val="0"/>
                <w:sz w:val="24"/>
              </w:rPr>
              <w:t>object _)</w:t>
            </w:r>
          </w:p>
          <w:p w14:paraId="6D4CAF6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31F0EAF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 xml:space="preserve">&gt; </w:t>
            </w:r>
            <w:proofErr w:type="spellStart"/>
            <w:r w:rsidRPr="00822AB2">
              <w:rPr>
                <w:rFonts w:cs="宋体"/>
                <w:kern w:val="0"/>
                <w:sz w:val="24"/>
              </w:rPr>
              <w:t>qu</w:t>
            </w:r>
            <w:proofErr w:type="spellEnd"/>
            <w:r w:rsidRPr="00822AB2">
              <w:rPr>
                <w:rFonts w:cs="宋体"/>
                <w:kern w:val="0"/>
                <w:sz w:val="24"/>
              </w:rPr>
              <w:t xml:space="preserve"> = _ as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&gt;;</w:t>
            </w:r>
          </w:p>
          <w:p w14:paraId="0273C228" w14:textId="77777777" w:rsidR="00AB662A" w:rsidRPr="00822AB2" w:rsidRDefault="00AB662A" w:rsidP="00822AB2">
            <w:pPr>
              <w:spacing w:line="440" w:lineRule="exact"/>
              <w:rPr>
                <w:rFonts w:cs="宋体"/>
                <w:kern w:val="0"/>
                <w:sz w:val="24"/>
              </w:rPr>
            </w:pPr>
            <w:r w:rsidRPr="00822AB2">
              <w:rPr>
                <w:rFonts w:cs="宋体"/>
                <w:kern w:val="0"/>
                <w:sz w:val="24"/>
              </w:rPr>
              <w:t xml:space="preserve">            while (</w:t>
            </w:r>
            <w:proofErr w:type="spellStart"/>
            <w:proofErr w:type="gramStart"/>
            <w:r w:rsidRPr="00822AB2">
              <w:rPr>
                <w:rFonts w:cs="宋体"/>
                <w:kern w:val="0"/>
                <w:sz w:val="24"/>
              </w:rPr>
              <w:t>qu.TryDequeue</w:t>
            </w:r>
            <w:proofErr w:type="spellEnd"/>
            <w:proofErr w:type="gramEnd"/>
            <w:r w:rsidRPr="00822AB2">
              <w:rPr>
                <w:rFonts w:cs="宋体"/>
                <w:kern w:val="0"/>
                <w:sz w:val="24"/>
              </w:rPr>
              <w:t xml:space="preserve">(out </w:t>
            </w:r>
            <w:proofErr w:type="spellStart"/>
            <w:r w:rsidRPr="00822AB2">
              <w:rPr>
                <w:rFonts w:cs="宋体"/>
                <w:kern w:val="0"/>
                <w:sz w:val="24"/>
              </w:rPr>
              <w:t>FileInfo</w:t>
            </w:r>
            <w:proofErr w:type="spellEnd"/>
            <w:r w:rsidRPr="00822AB2">
              <w:rPr>
                <w:rFonts w:cs="宋体"/>
                <w:kern w:val="0"/>
                <w:sz w:val="24"/>
              </w:rPr>
              <w:t xml:space="preserve"> </w:t>
            </w:r>
            <w:proofErr w:type="spellStart"/>
            <w:r w:rsidRPr="00822AB2">
              <w:rPr>
                <w:rFonts w:cs="宋体"/>
                <w:kern w:val="0"/>
                <w:sz w:val="24"/>
              </w:rPr>
              <w:t>fileInfo</w:t>
            </w:r>
            <w:proofErr w:type="spellEnd"/>
            <w:r w:rsidRPr="00822AB2">
              <w:rPr>
                <w:rFonts w:cs="宋体"/>
                <w:kern w:val="0"/>
                <w:sz w:val="24"/>
              </w:rPr>
              <w:t>))</w:t>
            </w:r>
          </w:p>
          <w:p w14:paraId="2DEC2EA2"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C5B5E0" w14:textId="77777777" w:rsidR="00AB662A" w:rsidRPr="00822AB2" w:rsidRDefault="00AB662A" w:rsidP="00822AB2">
            <w:pPr>
              <w:spacing w:line="440" w:lineRule="exact"/>
              <w:rPr>
                <w:rFonts w:cs="宋体"/>
                <w:kern w:val="0"/>
                <w:sz w:val="24"/>
              </w:rPr>
            </w:pPr>
            <w:r w:rsidRPr="00822AB2">
              <w:rPr>
                <w:rFonts w:cs="宋体"/>
                <w:kern w:val="0"/>
                <w:sz w:val="24"/>
              </w:rPr>
              <w:t xml:space="preserve">                //TODO...</w:t>
            </w:r>
          </w:p>
          <w:p w14:paraId="33DF259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ImageModel</w:t>
            </w:r>
            <w:proofErr w:type="spellEnd"/>
            <w:r w:rsidRPr="00822AB2">
              <w:rPr>
                <w:rFonts w:cs="宋体"/>
                <w:kern w:val="0"/>
                <w:sz w:val="24"/>
              </w:rPr>
              <w:t xml:space="preserve"> result = await </w:t>
            </w:r>
            <w:proofErr w:type="spellStart"/>
            <w:r w:rsidRPr="00822AB2">
              <w:rPr>
                <w:rFonts w:cs="宋体"/>
                <w:kern w:val="0"/>
                <w:sz w:val="24"/>
              </w:rPr>
              <w:t>ImageHelper.HanadleImage</w:t>
            </w:r>
            <w:proofErr w:type="spellEnd"/>
            <w:r w:rsidRPr="00822AB2">
              <w:rPr>
                <w:rFonts w:cs="宋体"/>
                <w:kern w:val="0"/>
                <w:sz w:val="24"/>
              </w:rPr>
              <w:t>(</w:t>
            </w:r>
            <w:proofErr w:type="spellStart"/>
            <w:r w:rsidRPr="00822AB2">
              <w:rPr>
                <w:rFonts w:cs="宋体"/>
                <w:kern w:val="0"/>
                <w:sz w:val="24"/>
              </w:rPr>
              <w:t>fileInfo</w:t>
            </w:r>
            <w:proofErr w:type="spellEnd"/>
            <w:r w:rsidRPr="00822AB2">
              <w:rPr>
                <w:rFonts w:cs="宋体"/>
                <w:kern w:val="0"/>
                <w:sz w:val="24"/>
              </w:rPr>
              <w:t>);</w:t>
            </w:r>
          </w:p>
          <w:p w14:paraId="12B31709" w14:textId="77777777" w:rsidR="00AB662A" w:rsidRPr="00822AB2" w:rsidRDefault="00AB662A" w:rsidP="00822AB2">
            <w:pPr>
              <w:spacing w:line="440" w:lineRule="exact"/>
              <w:rPr>
                <w:rFonts w:cs="宋体"/>
                <w:kern w:val="0"/>
                <w:sz w:val="24"/>
              </w:rPr>
            </w:pPr>
            <w:r w:rsidRPr="00822AB2">
              <w:rPr>
                <w:rFonts w:cs="宋体" w:hint="eastAsia"/>
                <w:kern w:val="0"/>
                <w:sz w:val="24"/>
              </w:rPr>
              <w:t xml:space="preserve">                string </w:t>
            </w:r>
            <w:proofErr w:type="spellStart"/>
            <w:r w:rsidRPr="00822AB2">
              <w:rPr>
                <w:rFonts w:cs="宋体" w:hint="eastAsia"/>
                <w:kern w:val="0"/>
                <w:sz w:val="24"/>
              </w:rPr>
              <w:t>photoDateStr</w:t>
            </w:r>
            <w:proofErr w:type="spellEnd"/>
            <w:r w:rsidRPr="00822AB2">
              <w:rPr>
                <w:rFonts w:cs="宋体" w:hint="eastAsia"/>
                <w:kern w:val="0"/>
                <w:sz w:val="24"/>
              </w:rPr>
              <w:t xml:space="preserve"> = </w:t>
            </w:r>
            <w:proofErr w:type="spellStart"/>
            <w:r w:rsidRPr="00822AB2">
              <w:rPr>
                <w:rFonts w:cs="宋体" w:hint="eastAsia"/>
                <w:kern w:val="0"/>
                <w:sz w:val="24"/>
              </w:rPr>
              <w:t>result.PhotoDate.Value.ToString</w:t>
            </w:r>
            <w:proofErr w:type="spellEnd"/>
            <w:r w:rsidRPr="00822AB2">
              <w:rPr>
                <w:rFonts w:cs="宋体" w:hint="eastAsia"/>
                <w:kern w:val="0"/>
                <w:sz w:val="24"/>
              </w:rPr>
              <w:t>("</w:t>
            </w:r>
            <w:proofErr w:type="spellStart"/>
            <w:r w:rsidRPr="00822AB2">
              <w:rPr>
                <w:rFonts w:cs="宋体" w:hint="eastAsia"/>
                <w:kern w:val="0"/>
                <w:sz w:val="24"/>
              </w:rPr>
              <w:t>yyyy</w:t>
            </w:r>
            <w:proofErr w:type="spellEnd"/>
            <w:r w:rsidRPr="00822AB2">
              <w:rPr>
                <w:rFonts w:cs="宋体" w:hint="eastAsia"/>
                <w:kern w:val="0"/>
                <w:sz w:val="24"/>
              </w:rPr>
              <w:t>年</w:t>
            </w:r>
            <w:r w:rsidRPr="00822AB2">
              <w:rPr>
                <w:rFonts w:cs="宋体" w:hint="eastAsia"/>
                <w:kern w:val="0"/>
                <w:sz w:val="24"/>
              </w:rPr>
              <w:t>MM</w:t>
            </w:r>
            <w:r w:rsidRPr="00822AB2">
              <w:rPr>
                <w:rFonts w:cs="宋体" w:hint="eastAsia"/>
                <w:kern w:val="0"/>
                <w:sz w:val="24"/>
              </w:rPr>
              <w:t>月</w:t>
            </w:r>
            <w:r w:rsidRPr="00822AB2">
              <w:rPr>
                <w:rFonts w:cs="宋体" w:hint="eastAsia"/>
                <w:kern w:val="0"/>
                <w:sz w:val="24"/>
              </w:rPr>
              <w:t>dd</w:t>
            </w:r>
            <w:r w:rsidRPr="00822AB2">
              <w:rPr>
                <w:rFonts w:cs="宋体" w:hint="eastAsia"/>
                <w:kern w:val="0"/>
                <w:sz w:val="24"/>
              </w:rPr>
              <w:t>号</w:t>
            </w:r>
            <w:r w:rsidRPr="00822AB2">
              <w:rPr>
                <w:rFonts w:cs="宋体" w:hint="eastAsia"/>
                <w:kern w:val="0"/>
                <w:sz w:val="24"/>
              </w:rPr>
              <w:t>");</w:t>
            </w:r>
          </w:p>
          <w:p w14:paraId="7B8778A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StatusContent.CurrentFolder</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photoDateStr</w:t>
            </w:r>
            <w:proofErr w:type="spellEnd"/>
            <w:r w:rsidRPr="00822AB2">
              <w:rPr>
                <w:rFonts w:cs="宋体"/>
                <w:kern w:val="0"/>
                <w:sz w:val="24"/>
              </w:rPr>
              <w:t>}");</w:t>
            </w:r>
          </w:p>
          <w:p w14:paraId="172D7ED5" w14:textId="77777777" w:rsidR="00AB662A" w:rsidRPr="00822AB2" w:rsidRDefault="00AB662A" w:rsidP="00822AB2">
            <w:pPr>
              <w:spacing w:line="440" w:lineRule="exact"/>
              <w:rPr>
                <w:rFonts w:cs="宋体"/>
                <w:kern w:val="0"/>
                <w:sz w:val="24"/>
              </w:rPr>
            </w:pPr>
            <w:r w:rsidRPr="00822AB2">
              <w:rPr>
                <w:rFonts w:cs="宋体"/>
                <w:kern w:val="0"/>
                <w:sz w:val="24"/>
              </w:rPr>
              <w:t xml:space="preserve">                lock (Locker)</w:t>
            </w:r>
          </w:p>
          <w:p w14:paraId="4767802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8AB4827" w14:textId="77777777" w:rsidR="00AB662A" w:rsidRPr="00822AB2" w:rsidRDefault="00AB662A" w:rsidP="00822AB2">
            <w:pPr>
              <w:spacing w:line="440" w:lineRule="exact"/>
              <w:rPr>
                <w:rFonts w:cs="宋体"/>
                <w:kern w:val="0"/>
                <w:sz w:val="24"/>
              </w:rPr>
            </w:pPr>
            <w:r w:rsidRPr="00822AB2">
              <w:rPr>
                <w:rFonts w:cs="宋体"/>
                <w:kern w:val="0"/>
                <w:sz w:val="24"/>
              </w:rPr>
              <w:t xml:space="preserve">                    try</w:t>
            </w:r>
          </w:p>
          <w:p w14:paraId="0DFBFC0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70055B0"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directoryInfo.Exists</w:t>
            </w:r>
            <w:proofErr w:type="spellEnd"/>
            <w:proofErr w:type="gramEnd"/>
            <w:r w:rsidRPr="00822AB2">
              <w:rPr>
                <w:rFonts w:cs="宋体"/>
                <w:kern w:val="0"/>
                <w:sz w:val="24"/>
              </w:rPr>
              <w:t>)</w:t>
            </w:r>
          </w:p>
          <w:p w14:paraId="02E3FC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F6649B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directoryInfo.Create</w:t>
            </w:r>
            <w:proofErr w:type="spellEnd"/>
            <w:r w:rsidRPr="00822AB2">
              <w:rPr>
                <w:rFonts w:cs="宋体"/>
                <w:kern w:val="0"/>
                <w:sz w:val="24"/>
              </w:rPr>
              <w:t>();</w:t>
            </w:r>
          </w:p>
          <w:p w14:paraId="122609D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54FF62" w14:textId="77777777" w:rsidR="00AB662A" w:rsidRPr="00822AB2" w:rsidRDefault="00AB662A" w:rsidP="00822AB2">
            <w:pPr>
              <w:spacing w:line="440" w:lineRule="exact"/>
              <w:rPr>
                <w:rFonts w:cs="宋体"/>
                <w:kern w:val="0"/>
                <w:sz w:val="24"/>
              </w:rPr>
            </w:pPr>
            <w:r w:rsidRPr="00822AB2">
              <w:rPr>
                <w:rFonts w:cs="宋体"/>
                <w:kern w:val="0"/>
                <w:sz w:val="24"/>
              </w:rPr>
              <w:t xml:space="preserve">                        string </w:t>
            </w:r>
            <w:proofErr w:type="spellStart"/>
            <w:r w:rsidRPr="00822AB2">
              <w:rPr>
                <w:rFonts w:cs="宋体"/>
                <w:kern w:val="0"/>
                <w:sz w:val="24"/>
              </w:rPr>
              <w:t>targetPath</w:t>
            </w:r>
            <w:proofErr w:type="spellEnd"/>
            <w:r w:rsidRPr="00822AB2">
              <w:rPr>
                <w:rFonts w:cs="宋体"/>
                <w:kern w:val="0"/>
                <w:sz w:val="24"/>
              </w:rPr>
              <w:t xml:space="preserve"> = </w:t>
            </w:r>
            <w:proofErr w:type="spellStart"/>
            <w:r w:rsidRPr="00822AB2">
              <w:rPr>
                <w:rFonts w:cs="宋体"/>
                <w:kern w:val="0"/>
                <w:sz w:val="24"/>
              </w:rPr>
              <w:t>directoryInfo.FullName</w:t>
            </w:r>
            <w:proofErr w:type="spellEnd"/>
            <w:r w:rsidRPr="00822AB2">
              <w:rPr>
                <w:rFonts w:cs="宋体"/>
                <w:kern w:val="0"/>
                <w:sz w:val="24"/>
              </w:rPr>
              <w:t>;</w:t>
            </w:r>
          </w:p>
          <w:p w14:paraId="4FD630DC"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string</w:t>
            </w:r>
            <w:proofErr w:type="gramEnd"/>
            <w:r w:rsidRPr="00822AB2">
              <w:rPr>
                <w:rFonts w:cs="宋体"/>
                <w:kern w:val="0"/>
                <w:sz w:val="24"/>
              </w:rPr>
              <w:t>.IsNullOrEmpty</w:t>
            </w:r>
            <w:proofErr w:type="spell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1D551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B564625" w14:textId="77777777" w:rsidR="00AB662A" w:rsidRPr="00822AB2" w:rsidRDefault="00AB662A" w:rsidP="00822AB2">
            <w:pPr>
              <w:spacing w:line="440" w:lineRule="exact"/>
              <w:rPr>
                <w:rFonts w:cs="宋体"/>
                <w:kern w:val="0"/>
                <w:sz w:val="24"/>
              </w:rPr>
            </w:pPr>
            <w:r w:rsidRPr="00822AB2">
              <w:rPr>
                <w:rFonts w:cs="宋体"/>
                <w:kern w:val="0"/>
                <w:sz w:val="24"/>
              </w:rPr>
              <w:lastRenderedPageBreak/>
              <w:t xml:space="preserve">                            </w:t>
            </w:r>
            <w:proofErr w:type="spellStart"/>
            <w:r w:rsidRPr="00822AB2">
              <w:rPr>
                <w:rFonts w:cs="宋体"/>
                <w:kern w:val="0"/>
                <w:sz w:val="24"/>
              </w:rPr>
              <w:t>DirectoryInfo</w:t>
            </w:r>
            <w:proofErr w:type="spellEnd"/>
            <w:r w:rsidRPr="00822AB2">
              <w:rPr>
                <w:rFonts w:cs="宋体"/>
                <w:kern w:val="0"/>
                <w:sz w:val="24"/>
              </w:rPr>
              <w:t xml:space="preserve"> sub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directoryInfo.FullName</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CDDDC5"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sub</w:t>
            </w:r>
            <w:proofErr w:type="gramEnd"/>
            <w:r w:rsidRPr="00822AB2">
              <w:rPr>
                <w:rFonts w:cs="宋体"/>
                <w:kern w:val="0"/>
                <w:sz w:val="24"/>
              </w:rPr>
              <w:t>.Exists</w:t>
            </w:r>
            <w:proofErr w:type="spellEnd"/>
            <w:r w:rsidRPr="00822AB2">
              <w:rPr>
                <w:rFonts w:cs="宋体"/>
                <w:kern w:val="0"/>
                <w:sz w:val="24"/>
              </w:rPr>
              <w:t>)</w:t>
            </w:r>
          </w:p>
          <w:p w14:paraId="5FC1B0C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4A860F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sub.Create</w:t>
            </w:r>
            <w:proofErr w:type="spellEnd"/>
            <w:proofErr w:type="gramEnd"/>
            <w:r w:rsidRPr="00822AB2">
              <w:rPr>
                <w:rFonts w:cs="宋体"/>
                <w:kern w:val="0"/>
                <w:sz w:val="24"/>
              </w:rPr>
              <w:t>();</w:t>
            </w:r>
          </w:p>
          <w:p w14:paraId="6A9CE24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FA1DC5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targetPath</w:t>
            </w:r>
            <w:proofErr w:type="spellEnd"/>
            <w:r w:rsidRPr="00822AB2">
              <w:rPr>
                <w:rFonts w:cs="宋体"/>
                <w:kern w:val="0"/>
                <w:sz w:val="24"/>
              </w:rPr>
              <w:t xml:space="preserve"> = </w:t>
            </w:r>
            <w:proofErr w:type="spellStart"/>
            <w:proofErr w:type="gramStart"/>
            <w:r w:rsidRPr="00822AB2">
              <w:rPr>
                <w:rFonts w:cs="宋体"/>
                <w:kern w:val="0"/>
                <w:sz w:val="24"/>
              </w:rPr>
              <w:t>sub.FullName</w:t>
            </w:r>
            <w:proofErr w:type="spellEnd"/>
            <w:proofErr w:type="gramEnd"/>
            <w:r w:rsidRPr="00822AB2">
              <w:rPr>
                <w:rFonts w:cs="宋体"/>
                <w:kern w:val="0"/>
                <w:sz w:val="24"/>
              </w:rPr>
              <w:t>;</w:t>
            </w:r>
          </w:p>
          <w:p w14:paraId="1F8EDCE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6BE82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fileInfo.CopyTo</w:t>
            </w:r>
            <w:proofErr w:type="spellEnd"/>
            <w:r w:rsidRPr="00822AB2">
              <w:rPr>
                <w:rFonts w:cs="宋体"/>
                <w:kern w:val="0"/>
                <w:sz w:val="24"/>
              </w:rPr>
              <w:t>($"{</w:t>
            </w:r>
            <w:proofErr w:type="spellStart"/>
            <w:r w:rsidRPr="00822AB2">
              <w:rPr>
                <w:rFonts w:cs="宋体"/>
                <w:kern w:val="0"/>
                <w:sz w:val="24"/>
              </w:rPr>
              <w:t>targetPath</w:t>
            </w:r>
            <w:proofErr w:type="spellEnd"/>
            <w:r w:rsidRPr="00822AB2">
              <w:rPr>
                <w:rFonts w:cs="宋体"/>
                <w:kern w:val="0"/>
                <w:sz w:val="24"/>
              </w:rPr>
              <w:t>}\</w:t>
            </w:r>
            <w:proofErr w:type="gramStart"/>
            <w:r w:rsidRPr="00822AB2">
              <w:rPr>
                <w:rFonts w:cs="宋体"/>
                <w:kern w:val="0"/>
                <w:sz w:val="24"/>
              </w:rPr>
              <w:t>\{</w:t>
            </w:r>
            <w:proofErr w:type="spellStart"/>
            <w:proofErr w:type="gramEnd"/>
            <w:r w:rsidRPr="00822AB2">
              <w:rPr>
                <w:rFonts w:cs="宋体"/>
                <w:kern w:val="0"/>
                <w:sz w:val="24"/>
              </w:rPr>
              <w:t>fileInfo.Name</w:t>
            </w:r>
            <w:proofErr w:type="spellEnd"/>
            <w:r w:rsidRPr="00822AB2">
              <w:rPr>
                <w:rFonts w:cs="宋体"/>
                <w:kern w:val="0"/>
                <w:sz w:val="24"/>
              </w:rPr>
              <w:t>}");</w:t>
            </w:r>
          </w:p>
          <w:p w14:paraId="15AD0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AA6BD54" w14:textId="77777777" w:rsidR="00AB662A" w:rsidRPr="00822AB2" w:rsidRDefault="00AB662A" w:rsidP="00822AB2">
            <w:pPr>
              <w:spacing w:line="440" w:lineRule="exact"/>
              <w:rPr>
                <w:rFonts w:cs="宋体"/>
                <w:kern w:val="0"/>
                <w:sz w:val="24"/>
              </w:rPr>
            </w:pPr>
            <w:r w:rsidRPr="00822AB2">
              <w:rPr>
                <w:rFonts w:cs="宋体"/>
                <w:kern w:val="0"/>
                <w:sz w:val="24"/>
              </w:rPr>
              <w:t xml:space="preserve">                    catch (Exception ex)</w:t>
            </w:r>
          </w:p>
          <w:p w14:paraId="59B9F73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E4CC4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gramStart"/>
            <w:r w:rsidRPr="00822AB2">
              <w:rPr>
                <w:rFonts w:cs="宋体"/>
                <w:kern w:val="0"/>
                <w:sz w:val="24"/>
              </w:rPr>
              <w:t>logger.Error</w:t>
            </w:r>
            <w:proofErr w:type="gramEnd"/>
            <w:r w:rsidRPr="00822AB2">
              <w:rPr>
                <w:rFonts w:cs="宋体"/>
                <w:kern w:val="0"/>
                <w:sz w:val="24"/>
              </w:rPr>
              <w:t>($"FullName:{fileInfo.FullName}\r\nMessage:{ex.Message}\r\nStackTrace:{ex.StackTrace}\r\nInnerException:{ex.InnerException?.ToString()}");</w:t>
            </w:r>
          </w:p>
          <w:p w14:paraId="7223062E"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4B0F5EB"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StatusContent.HandCount</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w:t>
            </w:r>
          </w:p>
          <w:p w14:paraId="53D6FEBA"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9F714E9"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6EA2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tc>
      </w:tr>
    </w:tbl>
    <w:p w14:paraId="51A60AB7" w14:textId="77777777" w:rsidR="00AC44A3" w:rsidRPr="0074660E" w:rsidRDefault="00AC44A3" w:rsidP="00AC44A3">
      <w:pPr>
        <w:pStyle w:val="3"/>
        <w:rPr>
          <w:sz w:val="24"/>
          <w:szCs w:val="24"/>
        </w:rPr>
      </w:pPr>
      <w:bookmarkStart w:id="78" w:name="_Toc8414018"/>
      <w:r w:rsidRPr="0074660E">
        <w:rPr>
          <w:rFonts w:hint="eastAsia"/>
          <w:sz w:val="24"/>
          <w:szCs w:val="24"/>
        </w:rPr>
        <w:t>4.3.2</w:t>
      </w:r>
      <w:r w:rsidRPr="0074660E">
        <w:rPr>
          <w:sz w:val="24"/>
          <w:szCs w:val="24"/>
        </w:rPr>
        <w:t xml:space="preserve"> </w:t>
      </w:r>
      <w:r w:rsidRPr="0074660E">
        <w:rPr>
          <w:rFonts w:hint="eastAsia"/>
          <w:sz w:val="24"/>
          <w:szCs w:val="24"/>
        </w:rPr>
        <w:t>数据的双向绑定</w:t>
      </w:r>
      <w:bookmarkEnd w:id="78"/>
    </w:p>
    <w:p w14:paraId="69F5EF36" w14:textId="77777777" w:rsidR="008B5A24" w:rsidRPr="00251EFC" w:rsidRDefault="00A63BA4" w:rsidP="00251EFC">
      <w:pPr>
        <w:spacing w:line="440" w:lineRule="exact"/>
        <w:ind w:firstLineChars="200" w:firstLine="480"/>
        <w:rPr>
          <w:rFonts w:cs="宋体"/>
          <w:kern w:val="0"/>
          <w:sz w:val="24"/>
        </w:rPr>
      </w:pPr>
      <w:r w:rsidRPr="00251EFC">
        <w:rPr>
          <w:rFonts w:cs="宋体" w:hint="eastAsia"/>
          <w:kern w:val="0"/>
          <w:sz w:val="24"/>
        </w:rPr>
        <w:t>在</w:t>
      </w:r>
      <w:proofErr w:type="spellStart"/>
      <w:r w:rsidRPr="00251EFC">
        <w:rPr>
          <w:rFonts w:cs="宋体" w:hint="eastAsia"/>
          <w:kern w:val="0"/>
          <w:sz w:val="24"/>
        </w:rPr>
        <w:t>wpf</w:t>
      </w:r>
      <w:proofErr w:type="spellEnd"/>
      <w:r w:rsidRPr="00251EFC">
        <w:rPr>
          <w:rFonts w:cs="宋体" w:hint="eastAsia"/>
          <w:kern w:val="0"/>
          <w:sz w:val="24"/>
        </w:rPr>
        <w:t>中数据的双向绑定主要是实现</w:t>
      </w:r>
      <w:proofErr w:type="spellStart"/>
      <w:r w:rsidR="00251EFC" w:rsidRPr="00FB2641">
        <w:rPr>
          <w:highlight w:val="lightGray"/>
        </w:rPr>
        <w:t>INotifyPropertyChanged</w:t>
      </w:r>
      <w:proofErr w:type="spellEnd"/>
      <w:r w:rsidR="00FB2641">
        <w:rPr>
          <w:rFonts w:cs="宋体" w:hint="eastAsia"/>
          <w:kern w:val="0"/>
          <w:sz w:val="24"/>
        </w:rPr>
        <w:t>接口</w:t>
      </w:r>
      <w:r w:rsidR="00E06EFD">
        <w:rPr>
          <w:rFonts w:cs="宋体" w:hint="eastAsia"/>
          <w:kern w:val="0"/>
          <w:sz w:val="24"/>
        </w:rPr>
        <w:t>，</w:t>
      </w:r>
      <w:proofErr w:type="gramStart"/>
      <w:r w:rsidR="00E06EFD">
        <w:rPr>
          <w:rFonts w:cs="宋体" w:hint="eastAsia"/>
          <w:kern w:val="0"/>
          <w:sz w:val="24"/>
        </w:rPr>
        <w:t>之后类</w:t>
      </w:r>
      <w:proofErr w:type="gramEnd"/>
      <w:r w:rsidR="00E06EFD">
        <w:rPr>
          <w:rFonts w:cs="宋体" w:hint="eastAsia"/>
          <w:kern w:val="0"/>
          <w:sz w:val="24"/>
        </w:rPr>
        <w:t>下面的每个属性的</w:t>
      </w:r>
      <w:r w:rsidR="00E06EFD">
        <w:rPr>
          <w:rFonts w:cs="宋体" w:hint="eastAsia"/>
          <w:kern w:val="0"/>
          <w:sz w:val="24"/>
        </w:rPr>
        <w:t>set</w:t>
      </w:r>
      <w:proofErr w:type="gramStart"/>
      <w:r w:rsidR="00E06EFD">
        <w:rPr>
          <w:rFonts w:cs="宋体" w:hint="eastAsia"/>
          <w:kern w:val="0"/>
          <w:sz w:val="24"/>
        </w:rPr>
        <w:t>访问器</w:t>
      </w:r>
      <w:proofErr w:type="gramEnd"/>
      <w:r w:rsidR="00E06EFD">
        <w:rPr>
          <w:rFonts w:cs="宋体" w:hint="eastAsia"/>
          <w:kern w:val="0"/>
          <w:sz w:val="24"/>
        </w:rPr>
        <w:t>中必须添加</w:t>
      </w:r>
      <w:proofErr w:type="spellStart"/>
      <w:r w:rsidR="00E06EFD" w:rsidRPr="00E06EFD">
        <w:rPr>
          <w:rFonts w:cs="宋体"/>
          <w:kern w:val="0"/>
          <w:sz w:val="24"/>
        </w:rPr>
        <w:t>PropertyChanged</w:t>
      </w:r>
      <w:proofErr w:type="spellEnd"/>
      <w:r w:rsidR="00E06EFD">
        <w:rPr>
          <w:rFonts w:cs="宋体" w:hint="eastAsia"/>
          <w:kern w:val="0"/>
          <w:sz w:val="24"/>
        </w:rPr>
        <w:t>方法，第一个参数表示的</w:t>
      </w:r>
      <w:r w:rsidR="00F4162D">
        <w:rPr>
          <w:rFonts w:cs="宋体" w:hint="eastAsia"/>
          <w:kern w:val="0"/>
          <w:sz w:val="24"/>
        </w:rPr>
        <w:t>事件源，在本类中</w:t>
      </w:r>
      <w:r w:rsidR="0011518C">
        <w:rPr>
          <w:rFonts w:cs="宋体" w:hint="eastAsia"/>
          <w:kern w:val="0"/>
          <w:sz w:val="24"/>
        </w:rPr>
        <w:t>填写</w:t>
      </w:r>
      <w:r w:rsidR="0011518C">
        <w:rPr>
          <w:rFonts w:cs="宋体" w:hint="eastAsia"/>
          <w:kern w:val="0"/>
          <w:sz w:val="24"/>
        </w:rPr>
        <w:t>this</w:t>
      </w:r>
      <w:r w:rsidR="0011518C">
        <w:rPr>
          <w:rFonts w:cs="宋体" w:hint="eastAsia"/>
          <w:kern w:val="0"/>
          <w:sz w:val="24"/>
        </w:rPr>
        <w:t>表示事件源是当前类</w:t>
      </w:r>
      <w:r w:rsidR="004935CF">
        <w:rPr>
          <w:rFonts w:cs="宋体" w:hint="eastAsia"/>
          <w:kern w:val="0"/>
          <w:sz w:val="24"/>
        </w:rPr>
        <w:t>，第二个参数是一个继承</w:t>
      </w:r>
      <w:proofErr w:type="spellStart"/>
      <w:r w:rsidR="004935CF" w:rsidRPr="004935CF">
        <w:rPr>
          <w:rFonts w:cs="宋体"/>
          <w:kern w:val="0"/>
          <w:sz w:val="24"/>
        </w:rPr>
        <w:t>EventArgs</w:t>
      </w:r>
      <w:proofErr w:type="spellEnd"/>
      <w:r w:rsidR="004935CF">
        <w:rPr>
          <w:rFonts w:cs="宋体" w:hint="eastAsia"/>
          <w:kern w:val="0"/>
          <w:sz w:val="24"/>
        </w:rPr>
        <w:t>类的一个时间的参数</w:t>
      </w:r>
      <w:r w:rsidR="000D0300">
        <w:rPr>
          <w:rFonts w:cs="宋体" w:hint="eastAsia"/>
          <w:kern w:val="0"/>
          <w:sz w:val="24"/>
        </w:rPr>
        <w:t>，构造函数传入一个</w:t>
      </w:r>
      <w:r w:rsidR="007937A9">
        <w:rPr>
          <w:rFonts w:cs="宋体" w:hint="eastAsia"/>
          <w:kern w:val="0"/>
          <w:sz w:val="24"/>
        </w:rPr>
        <w:t>属性</w:t>
      </w:r>
      <w:r w:rsidR="00E21011">
        <w:rPr>
          <w:rFonts w:cs="宋体" w:hint="eastAsia"/>
          <w:kern w:val="0"/>
          <w:sz w:val="24"/>
        </w:rPr>
        <w:t>名称，表示这个属性被改变了。</w:t>
      </w:r>
    </w:p>
    <w:tbl>
      <w:tblPr>
        <w:tblW w:w="0" w:type="auto"/>
        <w:shd w:val="clear" w:color="auto" w:fill="E7E6E6"/>
        <w:tblLook w:val="04A0" w:firstRow="1" w:lastRow="0" w:firstColumn="1" w:lastColumn="0" w:noHBand="0" w:noVBand="1"/>
      </w:tblPr>
      <w:tblGrid>
        <w:gridCol w:w="9353"/>
      </w:tblGrid>
      <w:tr w:rsidR="00B873BB" w14:paraId="079BDC4A" w14:textId="77777777" w:rsidTr="000931B3">
        <w:tc>
          <w:tcPr>
            <w:tcW w:w="9569" w:type="dxa"/>
            <w:shd w:val="clear" w:color="auto" w:fill="E7E6E6"/>
          </w:tcPr>
          <w:p w14:paraId="1AE6D791" w14:textId="77777777" w:rsidR="00E92A8C" w:rsidRDefault="00E92A8C" w:rsidP="00E92A8C">
            <w:r>
              <w:t xml:space="preserve">public Stretch </w:t>
            </w:r>
            <w:proofErr w:type="spellStart"/>
            <w:r>
              <w:t>Stretch</w:t>
            </w:r>
            <w:proofErr w:type="spellEnd"/>
          </w:p>
          <w:p w14:paraId="24E88D33" w14:textId="77777777" w:rsidR="00E92A8C" w:rsidRDefault="00E92A8C" w:rsidP="00E92A8C">
            <w:r>
              <w:t xml:space="preserve">        {</w:t>
            </w:r>
          </w:p>
          <w:p w14:paraId="087DA7DC" w14:textId="77777777" w:rsidR="00E92A8C" w:rsidRDefault="00E92A8C" w:rsidP="00E92A8C">
            <w:r>
              <w:t xml:space="preserve">            get =&gt; _stretch;</w:t>
            </w:r>
          </w:p>
          <w:p w14:paraId="579D5D97" w14:textId="77777777" w:rsidR="00E92A8C" w:rsidRDefault="00E92A8C" w:rsidP="00E92A8C">
            <w:r>
              <w:t xml:space="preserve">            set</w:t>
            </w:r>
          </w:p>
          <w:p w14:paraId="4B1C4C50" w14:textId="77777777" w:rsidR="00E92A8C" w:rsidRDefault="00E92A8C" w:rsidP="00E92A8C">
            <w:r>
              <w:t xml:space="preserve">            {</w:t>
            </w:r>
          </w:p>
          <w:p w14:paraId="17A86677" w14:textId="77777777" w:rsidR="00E92A8C" w:rsidRDefault="00E92A8C" w:rsidP="00E92A8C">
            <w:r>
              <w:t xml:space="preserve">                if (_stretch == value)</w:t>
            </w:r>
          </w:p>
          <w:p w14:paraId="326FAF0F" w14:textId="77777777" w:rsidR="00E92A8C" w:rsidRDefault="00E92A8C" w:rsidP="00E92A8C">
            <w:r>
              <w:t xml:space="preserve">                {</w:t>
            </w:r>
          </w:p>
          <w:p w14:paraId="019BA566" w14:textId="77777777" w:rsidR="00E92A8C" w:rsidRDefault="00E92A8C" w:rsidP="00E92A8C">
            <w:r>
              <w:t xml:space="preserve">                    return;</w:t>
            </w:r>
          </w:p>
          <w:p w14:paraId="4B24F074" w14:textId="77777777" w:rsidR="00E92A8C" w:rsidRDefault="00E92A8C" w:rsidP="00E92A8C">
            <w:r>
              <w:t xml:space="preserve">                }</w:t>
            </w:r>
          </w:p>
          <w:p w14:paraId="63296709" w14:textId="77777777" w:rsidR="00E92A8C" w:rsidRDefault="00E92A8C" w:rsidP="00E92A8C">
            <w:r>
              <w:lastRenderedPageBreak/>
              <w:t xml:space="preserve">                _stretch = value;</w:t>
            </w:r>
          </w:p>
          <w:p w14:paraId="4662A1DB" w14:textId="77777777" w:rsidR="00E92A8C" w:rsidRDefault="00E92A8C" w:rsidP="00E92A8C">
            <w:r>
              <w:t xml:space="preserve">                </w:t>
            </w:r>
            <w:proofErr w:type="spellStart"/>
            <w:proofErr w:type="gramStart"/>
            <w:r>
              <w:t>this.PropertyChanged</w:t>
            </w:r>
            <w:proofErr w:type="spellEnd"/>
            <w:proofErr w:type="gramEnd"/>
            <w:r>
              <w:t xml:space="preserve">(this, new </w:t>
            </w:r>
            <w:proofErr w:type="spellStart"/>
            <w:r>
              <w:t>PropertyChangedEventArgs</w:t>
            </w:r>
            <w:proofErr w:type="spellEnd"/>
            <w:r>
              <w:t>(</w:t>
            </w:r>
            <w:proofErr w:type="spellStart"/>
            <w:r>
              <w:t>nameof</w:t>
            </w:r>
            <w:proofErr w:type="spellEnd"/>
            <w:r>
              <w:t>(Stretch)));</w:t>
            </w:r>
          </w:p>
          <w:p w14:paraId="50E82360" w14:textId="77777777" w:rsidR="00E92A8C" w:rsidRDefault="00E92A8C" w:rsidP="00E92A8C">
            <w:r>
              <w:t xml:space="preserve">            }</w:t>
            </w:r>
          </w:p>
          <w:p w14:paraId="74A20B63" w14:textId="77777777" w:rsidR="00B873BB" w:rsidRDefault="00E92A8C" w:rsidP="00E92A8C">
            <w:r>
              <w:t xml:space="preserve">        }</w:t>
            </w:r>
          </w:p>
        </w:tc>
      </w:tr>
    </w:tbl>
    <w:p w14:paraId="015EB829" w14:textId="77777777" w:rsidR="001839A4" w:rsidRPr="00AB7E10" w:rsidRDefault="009B2483" w:rsidP="00060883">
      <w:pPr>
        <w:ind w:firstLineChars="200" w:firstLine="480"/>
        <w:rPr>
          <w:rFonts w:cs="宋体"/>
          <w:kern w:val="0"/>
          <w:sz w:val="24"/>
        </w:rPr>
      </w:pPr>
      <w:r w:rsidRPr="00AB7E10">
        <w:rPr>
          <w:rFonts w:cs="宋体" w:hint="eastAsia"/>
          <w:kern w:val="0"/>
          <w:sz w:val="24"/>
        </w:rPr>
        <w:t>在</w:t>
      </w:r>
      <w:proofErr w:type="spellStart"/>
      <w:r w:rsidRPr="00AB7E10">
        <w:rPr>
          <w:rFonts w:cs="宋体" w:hint="eastAsia"/>
          <w:kern w:val="0"/>
          <w:sz w:val="24"/>
        </w:rPr>
        <w:t>xaml</w:t>
      </w:r>
      <w:proofErr w:type="spellEnd"/>
      <w:r w:rsidRPr="00AB7E10">
        <w:rPr>
          <w:rFonts w:cs="宋体" w:hint="eastAsia"/>
          <w:kern w:val="0"/>
          <w:sz w:val="24"/>
        </w:rPr>
        <w:t>界面中</w:t>
      </w:r>
      <w:proofErr w:type="gramStart"/>
      <w:r w:rsidR="008705BF" w:rsidRPr="00AB7E10">
        <w:rPr>
          <w:rFonts w:cs="宋体" w:hint="eastAsia"/>
          <w:kern w:val="0"/>
          <w:sz w:val="24"/>
        </w:rPr>
        <w:t>中</w:t>
      </w:r>
      <w:proofErr w:type="gramEnd"/>
      <w:r w:rsidR="008705BF" w:rsidRPr="00AB7E10">
        <w:rPr>
          <w:rFonts w:cs="宋体" w:hint="eastAsia"/>
          <w:kern w:val="0"/>
          <w:sz w:val="24"/>
        </w:rPr>
        <w:t>需要使用</w:t>
      </w:r>
      <w:proofErr w:type="spellStart"/>
      <w:r w:rsidR="00AB7E10" w:rsidRPr="00AB7E10">
        <w:rPr>
          <w:rFonts w:cs="宋体" w:hint="eastAsia"/>
          <w:kern w:val="0"/>
          <w:sz w:val="24"/>
        </w:rPr>
        <w:t>xaml</w:t>
      </w:r>
      <w:proofErr w:type="spellEnd"/>
      <w:r w:rsidR="00AB7E10" w:rsidRPr="00AB7E10">
        <w:rPr>
          <w:rFonts w:cs="宋体" w:hint="eastAsia"/>
          <w:kern w:val="0"/>
          <w:sz w:val="24"/>
        </w:rPr>
        <w:t>的绑定语法</w:t>
      </w:r>
      <w:r w:rsidR="00AB7E10" w:rsidRPr="00AB7E10">
        <w:rPr>
          <w:rFonts w:cs="宋体"/>
          <w:kern w:val="0"/>
          <w:sz w:val="24"/>
        </w:rPr>
        <w:t>Source="{Binding Path=</w:t>
      </w:r>
      <w:proofErr w:type="spellStart"/>
      <w:r w:rsidR="00AB7E10" w:rsidRPr="00AB7E10">
        <w:rPr>
          <w:rFonts w:cs="宋体"/>
          <w:kern w:val="0"/>
          <w:sz w:val="24"/>
        </w:rPr>
        <w:t>ImagePath</w:t>
      </w:r>
      <w:proofErr w:type="spellEnd"/>
      <w:r w:rsidR="00AB7E10" w:rsidRPr="00AB7E10">
        <w:rPr>
          <w:rFonts w:cs="宋体"/>
          <w:kern w:val="0"/>
          <w:sz w:val="24"/>
        </w:rPr>
        <w:t>, Converter={</w:t>
      </w:r>
      <w:proofErr w:type="spellStart"/>
      <w:r w:rsidR="00AB7E10" w:rsidRPr="00AB7E10">
        <w:rPr>
          <w:rFonts w:cs="宋体"/>
          <w:kern w:val="0"/>
          <w:sz w:val="24"/>
        </w:rPr>
        <w:t>StaticResource</w:t>
      </w:r>
      <w:proofErr w:type="spellEnd"/>
      <w:r w:rsidR="00AB7E10" w:rsidRPr="00AB7E10">
        <w:rPr>
          <w:rFonts w:cs="宋体"/>
          <w:kern w:val="0"/>
          <w:sz w:val="24"/>
        </w:rPr>
        <w:t xml:space="preserve"> </w:t>
      </w:r>
      <w:proofErr w:type="spellStart"/>
      <w:r w:rsidR="00AB7E10" w:rsidRPr="00AB7E10">
        <w:rPr>
          <w:rFonts w:cs="宋体"/>
          <w:kern w:val="0"/>
          <w:sz w:val="24"/>
        </w:rPr>
        <w:t>ImageConverter</w:t>
      </w:r>
      <w:proofErr w:type="spellEnd"/>
      <w:r w:rsidR="00AB7E10" w:rsidRPr="00AB7E10">
        <w:rPr>
          <w:rFonts w:cs="宋体"/>
          <w:kern w:val="0"/>
          <w:sz w:val="24"/>
        </w:rPr>
        <w:t>}}"</w:t>
      </w:r>
      <w:r w:rsidR="00AB7E10">
        <w:rPr>
          <w:rFonts w:cs="宋体" w:hint="eastAsia"/>
          <w:kern w:val="0"/>
          <w:sz w:val="24"/>
        </w:rPr>
        <w:t>表示</w:t>
      </w:r>
      <w:r w:rsidR="00C917A5">
        <w:rPr>
          <w:rFonts w:cs="宋体" w:hint="eastAsia"/>
          <w:kern w:val="0"/>
          <w:sz w:val="24"/>
        </w:rPr>
        <w:t>将数据源的</w:t>
      </w:r>
      <w:proofErr w:type="spellStart"/>
      <w:r w:rsidR="00C917A5">
        <w:rPr>
          <w:rFonts w:cs="宋体" w:hint="eastAsia"/>
          <w:kern w:val="0"/>
          <w:sz w:val="24"/>
        </w:rPr>
        <w:t>ImagePath</w:t>
      </w:r>
      <w:proofErr w:type="spellEnd"/>
      <w:r w:rsidR="00C917A5">
        <w:rPr>
          <w:rFonts w:cs="宋体" w:hint="eastAsia"/>
          <w:kern w:val="0"/>
          <w:sz w:val="24"/>
        </w:rPr>
        <w:t>属性绑定至</w:t>
      </w:r>
      <w:r w:rsidR="00C917A5">
        <w:rPr>
          <w:rFonts w:cs="宋体" w:hint="eastAsia"/>
          <w:kern w:val="0"/>
          <w:sz w:val="24"/>
        </w:rPr>
        <w:t>Image</w:t>
      </w:r>
      <w:r w:rsidR="00C917A5">
        <w:rPr>
          <w:rFonts w:cs="宋体" w:hint="eastAsia"/>
          <w:kern w:val="0"/>
          <w:sz w:val="24"/>
        </w:rPr>
        <w:t>控件中的</w:t>
      </w:r>
      <w:r w:rsidR="00C917A5">
        <w:rPr>
          <w:rFonts w:cs="宋体" w:hint="eastAsia"/>
          <w:kern w:val="0"/>
          <w:sz w:val="24"/>
        </w:rPr>
        <w:t>Source</w:t>
      </w:r>
      <w:r w:rsidR="00C917A5">
        <w:rPr>
          <w:rFonts w:cs="宋体" w:hint="eastAsia"/>
          <w:kern w:val="0"/>
          <w:sz w:val="24"/>
        </w:rPr>
        <w:t>属性</w:t>
      </w:r>
      <w:r w:rsidR="00761C46">
        <w:rPr>
          <w:rFonts w:cs="宋体" w:hint="eastAsia"/>
          <w:kern w:val="0"/>
          <w:sz w:val="24"/>
        </w:rPr>
        <w:t>。</w:t>
      </w:r>
      <w:r w:rsidR="00B9161A">
        <w:rPr>
          <w:rFonts w:cs="宋体" w:hint="eastAsia"/>
          <w:kern w:val="0"/>
          <w:sz w:val="24"/>
        </w:rPr>
        <w:t>在后台代码中需要为这个空间指定一个数据源</w:t>
      </w:r>
      <w:r w:rsidR="00040596">
        <w:rPr>
          <w:rFonts w:cs="宋体" w:hint="eastAsia"/>
          <w:kern w:val="0"/>
          <w:sz w:val="24"/>
        </w:rPr>
        <w:t>。</w:t>
      </w:r>
    </w:p>
    <w:p w14:paraId="29CBB5FE" w14:textId="77777777" w:rsidR="00931429" w:rsidRPr="002055A5" w:rsidRDefault="00AC44A3" w:rsidP="002055A5">
      <w:pPr>
        <w:spacing w:line="440" w:lineRule="exact"/>
        <w:outlineLvl w:val="1"/>
        <w:rPr>
          <w:b/>
          <w:sz w:val="28"/>
          <w:szCs w:val="28"/>
        </w:rPr>
      </w:pPr>
      <w:bookmarkStart w:id="79" w:name="_Toc8414019"/>
      <w:r w:rsidRPr="002055A5">
        <w:rPr>
          <w:rFonts w:hint="eastAsia"/>
          <w:b/>
          <w:sz w:val="28"/>
          <w:szCs w:val="28"/>
        </w:rPr>
        <w:t>4</w:t>
      </w:r>
      <w:r w:rsidRPr="002055A5">
        <w:rPr>
          <w:b/>
          <w:sz w:val="28"/>
          <w:szCs w:val="28"/>
        </w:rPr>
        <w:t>.4 EXIF</w:t>
      </w:r>
      <w:r w:rsidRPr="002055A5">
        <w:rPr>
          <w:rFonts w:hint="eastAsia"/>
          <w:b/>
          <w:sz w:val="28"/>
          <w:szCs w:val="28"/>
        </w:rPr>
        <w:t>分析</w:t>
      </w:r>
      <w:bookmarkEnd w:id="79"/>
    </w:p>
    <w:p w14:paraId="0711947D" w14:textId="717A70F8" w:rsidR="00931429" w:rsidRPr="00553861" w:rsidRDefault="00931429" w:rsidP="00553861">
      <w:pPr>
        <w:spacing w:line="440" w:lineRule="exact"/>
        <w:ind w:firstLineChars="200" w:firstLine="480"/>
        <w:rPr>
          <w:rFonts w:cs="宋体"/>
          <w:kern w:val="0"/>
          <w:sz w:val="24"/>
        </w:rPr>
      </w:pPr>
      <w:r w:rsidRPr="00553861">
        <w:rPr>
          <w:rFonts w:cs="宋体" w:hint="eastAsia"/>
          <w:kern w:val="0"/>
          <w:sz w:val="24"/>
        </w:rPr>
        <w:t>本系统的核心功能是</w:t>
      </w:r>
      <w:r w:rsidR="00424999" w:rsidRPr="00553861">
        <w:rPr>
          <w:rFonts w:cs="宋体" w:hint="eastAsia"/>
          <w:kern w:val="0"/>
          <w:sz w:val="24"/>
        </w:rPr>
        <w:t>读取相片中的</w:t>
      </w:r>
      <w:r w:rsidR="00424999" w:rsidRPr="00553861">
        <w:rPr>
          <w:rFonts w:cs="宋体" w:hint="eastAsia"/>
          <w:kern w:val="0"/>
          <w:sz w:val="24"/>
        </w:rPr>
        <w:t>EXIF</w:t>
      </w:r>
      <w:r w:rsidR="00424999" w:rsidRPr="00553861">
        <w:rPr>
          <w:rFonts w:cs="宋体" w:hint="eastAsia"/>
          <w:kern w:val="0"/>
          <w:sz w:val="24"/>
        </w:rPr>
        <w:t>信息，这些信息在相片中可有可无，</w:t>
      </w:r>
      <w:r w:rsidR="009D7603">
        <w:rPr>
          <w:rFonts w:cs="宋体" w:hint="eastAsia"/>
          <w:kern w:val="0"/>
          <w:sz w:val="24"/>
        </w:rPr>
        <w:t>有</w:t>
      </w:r>
      <w:r w:rsidR="00711095">
        <w:rPr>
          <w:rFonts w:cs="宋体" w:hint="eastAsia"/>
          <w:kern w:val="0"/>
          <w:sz w:val="24"/>
        </w:rPr>
        <w:t>照片会有，</w:t>
      </w:r>
      <w:r w:rsidR="00424999" w:rsidRPr="00553861">
        <w:rPr>
          <w:rFonts w:cs="宋体" w:hint="eastAsia"/>
          <w:kern w:val="0"/>
          <w:sz w:val="24"/>
        </w:rPr>
        <w:t>有的</w:t>
      </w:r>
      <w:r w:rsidR="00711095">
        <w:rPr>
          <w:rFonts w:cs="宋体" w:hint="eastAsia"/>
          <w:kern w:val="0"/>
          <w:sz w:val="24"/>
        </w:rPr>
        <w:t>照片</w:t>
      </w:r>
      <w:proofErr w:type="gramStart"/>
      <w:r w:rsidR="00711095">
        <w:rPr>
          <w:rFonts w:cs="宋体" w:hint="eastAsia"/>
          <w:kern w:val="0"/>
          <w:sz w:val="24"/>
        </w:rPr>
        <w:t>有但是</w:t>
      </w:r>
      <w:proofErr w:type="gramEnd"/>
      <w:r w:rsidR="00711095">
        <w:rPr>
          <w:rFonts w:cs="宋体" w:hint="eastAsia"/>
          <w:kern w:val="0"/>
          <w:sz w:val="24"/>
        </w:rPr>
        <w:t>可能会</w:t>
      </w:r>
      <w:r w:rsidR="00424999" w:rsidRPr="00553861">
        <w:rPr>
          <w:rFonts w:cs="宋体" w:hint="eastAsia"/>
          <w:kern w:val="0"/>
          <w:sz w:val="24"/>
        </w:rPr>
        <w:t>不全，</w:t>
      </w:r>
      <w:r w:rsidR="003D625D">
        <w:rPr>
          <w:rFonts w:cs="宋体" w:hint="eastAsia"/>
          <w:kern w:val="0"/>
          <w:sz w:val="24"/>
        </w:rPr>
        <w:t>如</w:t>
      </w:r>
      <w:r w:rsidR="00424999" w:rsidRPr="00553861">
        <w:rPr>
          <w:rFonts w:cs="宋体" w:hint="eastAsia"/>
          <w:kern w:val="0"/>
          <w:sz w:val="24"/>
        </w:rPr>
        <w:t>图</w:t>
      </w:r>
      <w:r w:rsidR="003D625D">
        <w:rPr>
          <w:rFonts w:cs="宋体" w:hint="eastAsia"/>
          <w:kern w:val="0"/>
          <w:sz w:val="24"/>
        </w:rPr>
        <w:t>4-</w:t>
      </w:r>
      <w:r w:rsidR="00424999" w:rsidRPr="00553861">
        <w:rPr>
          <w:rFonts w:cs="宋体" w:hint="eastAsia"/>
          <w:kern w:val="0"/>
          <w:sz w:val="24"/>
        </w:rPr>
        <w:t>3</w:t>
      </w:r>
      <w:r w:rsidR="00424999" w:rsidRPr="00553861">
        <w:rPr>
          <w:rFonts w:cs="宋体" w:hint="eastAsia"/>
          <w:kern w:val="0"/>
          <w:sz w:val="24"/>
        </w:rPr>
        <w:t>就是一张图片的</w:t>
      </w:r>
      <w:r w:rsidR="00424999" w:rsidRPr="00553861">
        <w:rPr>
          <w:rFonts w:cs="宋体" w:hint="eastAsia"/>
          <w:kern w:val="0"/>
          <w:sz w:val="24"/>
        </w:rPr>
        <w:t>16</w:t>
      </w:r>
      <w:r w:rsidR="00424999" w:rsidRPr="00553861">
        <w:rPr>
          <w:rFonts w:cs="宋体" w:hint="eastAsia"/>
          <w:kern w:val="0"/>
          <w:sz w:val="24"/>
        </w:rPr>
        <w:t>进制</w:t>
      </w:r>
    </w:p>
    <w:p w14:paraId="487A3BC4" w14:textId="2CDAAA98" w:rsidR="00553861" w:rsidRDefault="00CD3FFA" w:rsidP="00931429">
      <w:r w:rsidRPr="00553861">
        <w:rPr>
          <w:noProof/>
        </w:rPr>
        <w:drawing>
          <wp:inline distT="0" distB="0" distL="0" distR="0" wp14:anchorId="6D3563D0" wp14:editId="2BF338E6">
            <wp:extent cx="5803265" cy="41643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265" cy="4164330"/>
                    </a:xfrm>
                    <a:prstGeom prst="rect">
                      <a:avLst/>
                    </a:prstGeom>
                    <a:noFill/>
                    <a:ln>
                      <a:noFill/>
                    </a:ln>
                  </pic:spPr>
                </pic:pic>
              </a:graphicData>
            </a:graphic>
          </wp:inline>
        </w:drawing>
      </w:r>
    </w:p>
    <w:p w14:paraId="1453A0D1" w14:textId="3EDC4D30" w:rsidR="00591410" w:rsidRDefault="00591410" w:rsidP="00591410">
      <w:pPr>
        <w:jc w:val="center"/>
      </w:pPr>
      <w:r>
        <w:rPr>
          <w:rFonts w:hint="eastAsia"/>
        </w:rPr>
        <w:t>图</w:t>
      </w:r>
      <w:r w:rsidR="00894754">
        <w:rPr>
          <w:rFonts w:hint="eastAsia"/>
        </w:rPr>
        <w:t>4</w:t>
      </w:r>
      <w:r w:rsidR="00894754">
        <w:t>-</w:t>
      </w:r>
      <w:r>
        <w:rPr>
          <w:rFonts w:hint="eastAsia"/>
        </w:rPr>
        <w:t>3</w:t>
      </w:r>
      <w:r w:rsidR="00A4564D">
        <w:t xml:space="preserve"> </w:t>
      </w:r>
      <w:r w:rsidR="00A4564D">
        <w:rPr>
          <w:rFonts w:hint="eastAsia"/>
        </w:rPr>
        <w:t>EX IF</w:t>
      </w:r>
      <w:r w:rsidR="00A4564D">
        <w:rPr>
          <w:rFonts w:hint="eastAsia"/>
        </w:rPr>
        <w:t>格式</w:t>
      </w:r>
    </w:p>
    <w:p w14:paraId="674D1C2F" w14:textId="4DD080D8" w:rsidR="00591410" w:rsidRDefault="00591410" w:rsidP="00D10971">
      <w:pPr>
        <w:spacing w:line="440" w:lineRule="exact"/>
        <w:ind w:firstLineChars="200" w:firstLine="420"/>
        <w:rPr>
          <w:rFonts w:cs="宋体"/>
          <w:kern w:val="0"/>
          <w:sz w:val="24"/>
        </w:rPr>
      </w:pPr>
      <w:r>
        <w:tab/>
      </w:r>
      <w:r w:rsidR="00493F11" w:rsidRPr="00D10971">
        <w:rPr>
          <w:rFonts w:cs="宋体" w:hint="eastAsia"/>
          <w:kern w:val="0"/>
          <w:sz w:val="24"/>
        </w:rPr>
        <w:t>从图</w:t>
      </w:r>
      <w:r w:rsidR="00493F11" w:rsidRPr="00D10971">
        <w:rPr>
          <w:rFonts w:cs="宋体" w:hint="eastAsia"/>
          <w:kern w:val="0"/>
          <w:sz w:val="24"/>
        </w:rPr>
        <w:t>3</w:t>
      </w:r>
      <w:r w:rsidR="00493F11" w:rsidRPr="00D10971">
        <w:rPr>
          <w:rFonts w:cs="宋体" w:hint="eastAsia"/>
          <w:kern w:val="0"/>
          <w:sz w:val="24"/>
        </w:rPr>
        <w:t>可以清晰的看出一张</w:t>
      </w:r>
      <w:proofErr w:type="spellStart"/>
      <w:r w:rsidR="00493F11" w:rsidRPr="00D10971">
        <w:rPr>
          <w:rFonts w:cs="宋体" w:hint="eastAsia"/>
          <w:kern w:val="0"/>
          <w:sz w:val="24"/>
        </w:rPr>
        <w:t>jpef</w:t>
      </w:r>
      <w:proofErr w:type="spellEnd"/>
      <w:r w:rsidR="00493F11" w:rsidRPr="00D10971">
        <w:rPr>
          <w:rFonts w:cs="宋体" w:hint="eastAsia"/>
          <w:kern w:val="0"/>
          <w:sz w:val="24"/>
        </w:rPr>
        <w:t>相片的组成，十六进制</w:t>
      </w:r>
      <w:r w:rsidR="003C7FE7" w:rsidRPr="00D10971">
        <w:rPr>
          <w:rFonts w:cs="宋体" w:hint="eastAsia"/>
          <w:kern w:val="0"/>
          <w:sz w:val="24"/>
        </w:rPr>
        <w:t>０</w:t>
      </w:r>
      <w:proofErr w:type="spellStart"/>
      <w:r w:rsidR="003C7FE7" w:rsidRPr="00D10971">
        <w:rPr>
          <w:rFonts w:cs="宋体"/>
          <w:kern w:val="0"/>
          <w:sz w:val="24"/>
        </w:rPr>
        <w:t>x</w:t>
      </w:r>
      <w:r w:rsidR="00493F11" w:rsidRPr="00D10971">
        <w:rPr>
          <w:rFonts w:cs="宋体" w:hint="eastAsia"/>
          <w:kern w:val="0"/>
          <w:sz w:val="24"/>
        </w:rPr>
        <w:t>FFD</w:t>
      </w:r>
      <w:proofErr w:type="spellEnd"/>
      <w:r w:rsidR="00493F11" w:rsidRPr="00D10971">
        <w:rPr>
          <w:rFonts w:cs="宋体" w:hint="eastAsia"/>
          <w:kern w:val="0"/>
          <w:sz w:val="24"/>
        </w:rPr>
        <w:t>８开头的表示是一</w:t>
      </w:r>
      <w:r w:rsidR="00056738" w:rsidRPr="00D10971">
        <w:rPr>
          <w:rFonts w:cs="宋体" w:hint="eastAsia"/>
          <w:kern w:val="0"/>
          <w:sz w:val="24"/>
        </w:rPr>
        <w:t>中</w:t>
      </w:r>
      <w:r w:rsidR="00056738" w:rsidRPr="00D10971">
        <w:rPr>
          <w:rFonts w:cs="宋体" w:hint="eastAsia"/>
          <w:kern w:val="0"/>
          <w:sz w:val="24"/>
        </w:rPr>
        <w:t>JPEG</w:t>
      </w:r>
      <w:r w:rsidR="00056738" w:rsidRPr="00D10971">
        <w:rPr>
          <w:rFonts w:cs="宋体" w:hint="eastAsia"/>
          <w:kern w:val="0"/>
          <w:sz w:val="24"/>
        </w:rPr>
        <w:t>文件</w:t>
      </w:r>
      <w:r w:rsidR="006F4129" w:rsidRPr="00D10971">
        <w:rPr>
          <w:rFonts w:cs="宋体" w:hint="eastAsia"/>
          <w:kern w:val="0"/>
          <w:sz w:val="24"/>
        </w:rPr>
        <w:t>，以</w:t>
      </w:r>
      <w:r w:rsidR="006F4129" w:rsidRPr="00D10971">
        <w:rPr>
          <w:rFonts w:cs="宋体" w:hint="eastAsia"/>
          <w:kern w:val="0"/>
          <w:sz w:val="24"/>
        </w:rPr>
        <w:t xml:space="preserve"> 0xFFD9 </w:t>
      </w:r>
      <w:r w:rsidR="006F4129" w:rsidRPr="00D10971">
        <w:rPr>
          <w:rFonts w:cs="宋体" w:hint="eastAsia"/>
          <w:kern w:val="0"/>
          <w:sz w:val="24"/>
        </w:rPr>
        <w:t>结束。</w:t>
      </w:r>
      <w:r w:rsidR="00143BD7" w:rsidRPr="00D10971">
        <w:rPr>
          <w:rFonts w:cs="宋体" w:hint="eastAsia"/>
          <w:kern w:val="0"/>
          <w:sz w:val="24"/>
        </w:rPr>
        <w:t>在</w:t>
      </w:r>
      <w:proofErr w:type="spellStart"/>
      <w:r w:rsidR="00143BD7" w:rsidRPr="00D10971">
        <w:rPr>
          <w:rFonts w:cs="宋体" w:hint="eastAsia"/>
          <w:kern w:val="0"/>
          <w:sz w:val="24"/>
        </w:rPr>
        <w:t>jpef</w:t>
      </w:r>
      <w:proofErr w:type="spellEnd"/>
      <w:r w:rsidR="00143BD7" w:rsidRPr="00D10971">
        <w:rPr>
          <w:rFonts w:cs="宋体" w:hint="eastAsia"/>
          <w:kern w:val="0"/>
          <w:sz w:val="24"/>
        </w:rPr>
        <w:t>数据中像</w:t>
      </w:r>
      <w:r w:rsidR="00143BD7" w:rsidRPr="00D10971">
        <w:rPr>
          <w:rFonts w:cs="宋体" w:hint="eastAsia"/>
          <w:kern w:val="0"/>
          <w:sz w:val="24"/>
        </w:rPr>
        <w:t>0x</w:t>
      </w:r>
      <w:r w:rsidR="00143BD7" w:rsidRPr="00D10971">
        <w:rPr>
          <w:rFonts w:cs="宋体"/>
          <w:kern w:val="0"/>
          <w:sz w:val="24"/>
        </w:rPr>
        <w:t>FF</w:t>
      </w:r>
      <w:r w:rsidR="00143BD7" w:rsidRPr="00D10971">
        <w:rPr>
          <w:rFonts w:cs="宋体" w:hint="eastAsia"/>
          <w:kern w:val="0"/>
          <w:sz w:val="24"/>
        </w:rPr>
        <w:t>表示的是一种标志</w:t>
      </w:r>
      <w:r w:rsidR="00A02AAF" w:rsidRPr="00D10971">
        <w:rPr>
          <w:rFonts w:cs="宋体" w:hint="eastAsia"/>
          <w:kern w:val="0"/>
          <w:sz w:val="24"/>
        </w:rPr>
        <w:t>如</w:t>
      </w:r>
      <w:r w:rsidR="00A02AAF" w:rsidRPr="00D10971">
        <w:rPr>
          <w:rFonts w:cs="宋体" w:hint="eastAsia"/>
          <w:kern w:val="0"/>
          <w:sz w:val="24"/>
        </w:rPr>
        <w:t>FFD</w:t>
      </w:r>
      <w:r w:rsidR="00A02AAF" w:rsidRPr="00D10971">
        <w:rPr>
          <w:rFonts w:cs="宋体" w:hint="eastAsia"/>
          <w:kern w:val="0"/>
          <w:sz w:val="24"/>
        </w:rPr>
        <w:t>８表示</w:t>
      </w:r>
      <w:r w:rsidR="001D2A98" w:rsidRPr="00D10971">
        <w:rPr>
          <w:rFonts w:cs="宋体" w:hint="eastAsia"/>
          <w:kern w:val="0"/>
          <w:sz w:val="24"/>
        </w:rPr>
        <w:t>文件的开头。</w:t>
      </w:r>
      <w:r w:rsidR="007D1290" w:rsidRPr="00D10971">
        <w:rPr>
          <w:rFonts w:cs="宋体" w:hint="eastAsia"/>
          <w:kern w:val="0"/>
          <w:sz w:val="24"/>
        </w:rPr>
        <w:t>例如</w:t>
      </w:r>
      <w:r w:rsidR="007D1290" w:rsidRPr="00D10971">
        <w:rPr>
          <w:rFonts w:cs="宋体"/>
          <w:kern w:val="0"/>
          <w:sz w:val="24"/>
        </w:rPr>
        <w:t>0xFF</w:t>
      </w:r>
      <w:r w:rsidR="007D1290" w:rsidRPr="00D10971">
        <w:rPr>
          <w:rFonts w:cs="宋体" w:hint="eastAsia"/>
          <w:kern w:val="0"/>
          <w:sz w:val="24"/>
        </w:rPr>
        <w:t>E</w:t>
      </w:r>
      <w:r w:rsidR="007D1290" w:rsidRPr="00D10971">
        <w:rPr>
          <w:rFonts w:cs="宋体"/>
          <w:kern w:val="0"/>
          <w:sz w:val="24"/>
        </w:rPr>
        <w:t>1</w:t>
      </w:r>
      <w:r w:rsidR="007D1290" w:rsidRPr="00D10971">
        <w:rPr>
          <w:rFonts w:cs="宋体" w:hint="eastAsia"/>
          <w:kern w:val="0"/>
          <w:sz w:val="24"/>
        </w:rPr>
        <w:t>表示后面又</w:t>
      </w:r>
      <w:r w:rsidR="007D1290" w:rsidRPr="00D10971">
        <w:rPr>
          <w:rFonts w:cs="宋体" w:hint="eastAsia"/>
          <w:kern w:val="0"/>
          <w:sz w:val="24"/>
        </w:rPr>
        <w:t>E1</w:t>
      </w:r>
      <w:r w:rsidR="007D1290" w:rsidRPr="00D10971">
        <w:rPr>
          <w:rFonts w:cs="宋体" w:hint="eastAsia"/>
          <w:kern w:val="0"/>
          <w:sz w:val="24"/>
        </w:rPr>
        <w:t>个字节的数据换算层十进制表示有</w:t>
      </w:r>
      <w:r w:rsidR="007D1290" w:rsidRPr="00D10971">
        <w:rPr>
          <w:rFonts w:cs="宋体" w:hint="eastAsia"/>
          <w:kern w:val="0"/>
          <w:sz w:val="24"/>
        </w:rPr>
        <w:t>2</w:t>
      </w:r>
      <w:r w:rsidR="007D1290" w:rsidRPr="00D10971">
        <w:rPr>
          <w:rFonts w:cs="宋体"/>
          <w:kern w:val="0"/>
          <w:sz w:val="24"/>
        </w:rPr>
        <w:t>25</w:t>
      </w:r>
      <w:r w:rsidR="007D1290" w:rsidRPr="00D10971">
        <w:rPr>
          <w:rFonts w:cs="宋体" w:hint="eastAsia"/>
          <w:kern w:val="0"/>
          <w:sz w:val="24"/>
        </w:rPr>
        <w:t>个字节</w:t>
      </w:r>
      <w:r w:rsidR="00283759">
        <w:rPr>
          <w:rFonts w:cs="宋体" w:hint="eastAsia"/>
          <w:kern w:val="0"/>
          <w:sz w:val="24"/>
        </w:rPr>
        <w:t>，</w:t>
      </w:r>
      <w:r w:rsidR="00283759" w:rsidRPr="00283759">
        <w:rPr>
          <w:rFonts w:cs="宋体" w:hint="eastAsia"/>
          <w:kern w:val="0"/>
          <w:sz w:val="24"/>
        </w:rPr>
        <w:t xml:space="preserve">0xFFE0 </w:t>
      </w:r>
      <w:r w:rsidR="00283759">
        <w:rPr>
          <w:rFonts w:cs="宋体" w:hint="eastAsia"/>
          <w:kern w:val="0"/>
          <w:sz w:val="24"/>
        </w:rPr>
        <w:t>至</w:t>
      </w:r>
      <w:r w:rsidR="00283759" w:rsidRPr="00283759">
        <w:rPr>
          <w:rFonts w:cs="宋体" w:hint="eastAsia"/>
          <w:kern w:val="0"/>
          <w:sz w:val="24"/>
        </w:rPr>
        <w:t xml:space="preserve"> 0xFFEF</w:t>
      </w:r>
      <w:r w:rsidR="00283759" w:rsidRPr="00283759">
        <w:rPr>
          <w:rFonts w:cs="宋体" w:hint="eastAsia"/>
          <w:kern w:val="0"/>
          <w:sz w:val="24"/>
        </w:rPr>
        <w:t>之间的标识符</w:t>
      </w:r>
      <w:r w:rsidR="00283759">
        <w:rPr>
          <w:rFonts w:cs="宋体" w:hint="eastAsia"/>
          <w:kern w:val="0"/>
          <w:sz w:val="24"/>
        </w:rPr>
        <w:t>可以</w:t>
      </w:r>
      <w:r w:rsidR="00283759" w:rsidRPr="00283759">
        <w:rPr>
          <w:rFonts w:cs="宋体" w:hint="eastAsia"/>
          <w:kern w:val="0"/>
          <w:sz w:val="24"/>
        </w:rPr>
        <w:t>称</w:t>
      </w:r>
      <w:r w:rsidR="00283759">
        <w:rPr>
          <w:rFonts w:cs="宋体" w:hint="eastAsia"/>
          <w:kern w:val="0"/>
          <w:sz w:val="24"/>
        </w:rPr>
        <w:t>之</w:t>
      </w:r>
      <w:r w:rsidR="00283759" w:rsidRPr="00283759">
        <w:rPr>
          <w:rFonts w:cs="宋体" w:hint="eastAsia"/>
          <w:kern w:val="0"/>
          <w:sz w:val="24"/>
        </w:rPr>
        <w:t>为“应用标志”，在解码</w:t>
      </w:r>
      <w:r w:rsidR="00283759" w:rsidRPr="00283759">
        <w:rPr>
          <w:rFonts w:cs="宋体" w:hint="eastAsia"/>
          <w:kern w:val="0"/>
          <w:sz w:val="24"/>
        </w:rPr>
        <w:t xml:space="preserve">JPEG </w:t>
      </w:r>
      <w:r w:rsidR="00283759" w:rsidRPr="00283759">
        <w:rPr>
          <w:rFonts w:cs="宋体" w:hint="eastAsia"/>
          <w:kern w:val="0"/>
          <w:sz w:val="24"/>
        </w:rPr>
        <w:t>图像的</w:t>
      </w:r>
      <w:r w:rsidR="00283759">
        <w:rPr>
          <w:rFonts w:cs="宋体" w:hint="eastAsia"/>
          <w:kern w:val="0"/>
          <w:sz w:val="24"/>
        </w:rPr>
        <w:t>过程有</w:t>
      </w:r>
      <w:r w:rsidR="00283759" w:rsidRPr="00283759">
        <w:rPr>
          <w:rFonts w:cs="宋体" w:hint="eastAsia"/>
          <w:kern w:val="0"/>
          <w:sz w:val="24"/>
        </w:rPr>
        <w:t>时候</w:t>
      </w:r>
      <w:r w:rsidR="00283759">
        <w:rPr>
          <w:rFonts w:cs="宋体" w:hint="eastAsia"/>
          <w:kern w:val="0"/>
          <w:sz w:val="24"/>
        </w:rPr>
        <w:t>并</w:t>
      </w:r>
      <w:r w:rsidR="00283759" w:rsidRPr="00283759">
        <w:rPr>
          <w:rFonts w:cs="宋体" w:hint="eastAsia"/>
          <w:kern w:val="0"/>
          <w:sz w:val="24"/>
        </w:rPr>
        <w:t>不是必需使用的。</w:t>
      </w:r>
      <w:r w:rsidR="00283759">
        <w:rPr>
          <w:rFonts w:cs="宋体" w:hint="eastAsia"/>
          <w:kern w:val="0"/>
          <w:sz w:val="24"/>
        </w:rPr>
        <w:t>虽然</w:t>
      </w:r>
      <w:r w:rsidR="00283759" w:rsidRPr="00283759">
        <w:rPr>
          <w:rFonts w:cs="宋体" w:hint="eastAsia"/>
          <w:kern w:val="0"/>
          <w:sz w:val="24"/>
        </w:rPr>
        <w:t>其中</w:t>
      </w:r>
      <w:r w:rsidR="00283759">
        <w:rPr>
          <w:rFonts w:cs="宋体" w:hint="eastAsia"/>
          <w:kern w:val="0"/>
          <w:sz w:val="24"/>
        </w:rPr>
        <w:t>有些</w:t>
      </w:r>
      <w:proofErr w:type="spellStart"/>
      <w:r w:rsidR="00283759" w:rsidRPr="00283759">
        <w:rPr>
          <w:rFonts w:cs="宋体" w:hint="eastAsia"/>
          <w:kern w:val="0"/>
          <w:sz w:val="24"/>
        </w:rPr>
        <w:t>Exif</w:t>
      </w:r>
      <w:proofErr w:type="spellEnd"/>
      <w:r w:rsidR="00283759" w:rsidRPr="00283759">
        <w:rPr>
          <w:rFonts w:cs="宋体" w:hint="eastAsia"/>
          <w:kern w:val="0"/>
          <w:sz w:val="24"/>
        </w:rPr>
        <w:t>信息存在应用标志</w:t>
      </w:r>
      <w:r w:rsidR="00283759">
        <w:rPr>
          <w:rFonts w:cs="宋体" w:hint="eastAsia"/>
          <w:kern w:val="0"/>
          <w:sz w:val="24"/>
        </w:rPr>
        <w:t>当</w:t>
      </w:r>
      <w:r w:rsidR="00283759" w:rsidRPr="00283759">
        <w:rPr>
          <w:rFonts w:cs="宋体" w:hint="eastAsia"/>
          <w:kern w:val="0"/>
          <w:sz w:val="24"/>
        </w:rPr>
        <w:t>中</w:t>
      </w:r>
      <w:r w:rsidR="00283759" w:rsidRPr="00283759">
        <w:rPr>
          <w:rFonts w:cs="宋体" w:hint="eastAsia"/>
          <w:kern w:val="0"/>
          <w:sz w:val="24"/>
        </w:rPr>
        <w:t>,</w:t>
      </w:r>
      <w:r w:rsidR="00283759" w:rsidRPr="00283759">
        <w:rPr>
          <w:rFonts w:cs="宋体" w:hint="eastAsia"/>
          <w:kern w:val="0"/>
          <w:sz w:val="24"/>
        </w:rPr>
        <w:t>以</w:t>
      </w:r>
      <w:r w:rsidR="00283759" w:rsidRPr="00283759">
        <w:rPr>
          <w:rFonts w:cs="宋体" w:hint="eastAsia"/>
          <w:kern w:val="0"/>
          <w:sz w:val="24"/>
        </w:rPr>
        <w:t>0xFFE1</w:t>
      </w:r>
      <w:r w:rsidR="00283759" w:rsidRPr="00283759">
        <w:rPr>
          <w:rFonts w:cs="宋体" w:hint="eastAsia"/>
          <w:kern w:val="0"/>
          <w:sz w:val="24"/>
        </w:rPr>
        <w:t>作为开头标记，</w:t>
      </w:r>
      <w:r w:rsidR="00283759">
        <w:rPr>
          <w:rFonts w:cs="宋体" w:hint="eastAsia"/>
          <w:kern w:val="0"/>
          <w:sz w:val="24"/>
        </w:rPr>
        <w:t>紧跟着</w:t>
      </w:r>
      <w:r w:rsidR="00283759" w:rsidRPr="00283759">
        <w:rPr>
          <w:rFonts w:cs="宋体" w:hint="eastAsia"/>
          <w:kern w:val="0"/>
          <w:sz w:val="24"/>
        </w:rPr>
        <w:t>后两个字节表示</w:t>
      </w:r>
      <w:proofErr w:type="spellStart"/>
      <w:r w:rsidR="00283759" w:rsidRPr="00283759">
        <w:rPr>
          <w:rFonts w:cs="宋体" w:hint="eastAsia"/>
          <w:kern w:val="0"/>
          <w:sz w:val="24"/>
        </w:rPr>
        <w:t>Exif</w:t>
      </w:r>
      <w:proofErr w:type="spellEnd"/>
      <w:r w:rsidR="00283759" w:rsidRPr="00283759">
        <w:rPr>
          <w:rFonts w:cs="宋体" w:hint="eastAsia"/>
          <w:kern w:val="0"/>
          <w:sz w:val="24"/>
        </w:rPr>
        <w:t>信息的长度</w:t>
      </w:r>
      <w:r w:rsidR="00283759" w:rsidRPr="00283759">
        <w:rPr>
          <w:rFonts w:cs="宋体" w:hint="eastAsia"/>
          <w:kern w:val="0"/>
          <w:sz w:val="24"/>
        </w:rPr>
        <w:t>,</w:t>
      </w:r>
      <w:r w:rsidR="00283759" w:rsidRPr="00283759">
        <w:rPr>
          <w:rFonts w:cs="宋体" w:hint="eastAsia"/>
          <w:kern w:val="0"/>
          <w:sz w:val="24"/>
        </w:rPr>
        <w:t>内部采用</w:t>
      </w:r>
      <w:r w:rsidR="00283759" w:rsidRPr="00283759">
        <w:rPr>
          <w:rFonts w:cs="宋体" w:hint="eastAsia"/>
          <w:kern w:val="0"/>
          <w:sz w:val="24"/>
        </w:rPr>
        <w:t>TIFF</w:t>
      </w:r>
      <w:r w:rsidR="00283759" w:rsidRPr="00283759">
        <w:rPr>
          <w:rFonts w:cs="宋体" w:hint="eastAsia"/>
          <w:kern w:val="0"/>
          <w:sz w:val="24"/>
        </w:rPr>
        <w:t>格式</w:t>
      </w:r>
      <w:r w:rsidR="00283759">
        <w:rPr>
          <w:rFonts w:cs="宋体" w:hint="eastAsia"/>
          <w:kern w:val="0"/>
          <w:sz w:val="24"/>
        </w:rPr>
        <w:t>来</w:t>
      </w:r>
      <w:r w:rsidR="00283759" w:rsidRPr="00283759">
        <w:rPr>
          <w:rFonts w:cs="宋体" w:hint="eastAsia"/>
          <w:kern w:val="0"/>
          <w:sz w:val="24"/>
        </w:rPr>
        <w:t>存储。</w:t>
      </w:r>
    </w:p>
    <w:p w14:paraId="5EFF5ADB" w14:textId="054D5D67" w:rsidR="008311B0" w:rsidRDefault="008311B0" w:rsidP="00D10971">
      <w:pPr>
        <w:spacing w:line="440" w:lineRule="exact"/>
        <w:ind w:firstLineChars="200" w:firstLine="480"/>
        <w:rPr>
          <w:rFonts w:cs="宋体"/>
          <w:kern w:val="0"/>
          <w:sz w:val="24"/>
        </w:rPr>
      </w:pPr>
    </w:p>
    <w:p w14:paraId="0404E3BB" w14:textId="77777777" w:rsidR="008311B0" w:rsidRDefault="008311B0" w:rsidP="00D10971">
      <w:pPr>
        <w:spacing w:line="440" w:lineRule="exact"/>
        <w:ind w:firstLineChars="200" w:firstLine="480"/>
        <w:rPr>
          <w:rFonts w:cs="宋体"/>
          <w:kern w:val="0"/>
          <w:sz w:val="24"/>
        </w:rPr>
      </w:pPr>
    </w:p>
    <w:tbl>
      <w:tblPr>
        <w:tblW w:w="0" w:type="auto"/>
        <w:shd w:val="clear" w:color="auto" w:fill="E7E6E6"/>
        <w:tblLook w:val="04A0" w:firstRow="1" w:lastRow="0" w:firstColumn="1" w:lastColumn="0" w:noHBand="0" w:noVBand="1"/>
      </w:tblPr>
      <w:tblGrid>
        <w:gridCol w:w="9353"/>
      </w:tblGrid>
      <w:tr w:rsidR="002E4585" w:rsidRPr="000931B3" w14:paraId="711F13DD" w14:textId="77777777" w:rsidTr="000931B3">
        <w:tc>
          <w:tcPr>
            <w:tcW w:w="9569" w:type="dxa"/>
            <w:shd w:val="clear" w:color="auto" w:fill="E7E6E6"/>
          </w:tcPr>
          <w:p w14:paraId="143F2200" w14:textId="77777777" w:rsidR="002E4585" w:rsidRPr="000931B3" w:rsidRDefault="002E4585" w:rsidP="000931B3">
            <w:pPr>
              <w:spacing w:line="440" w:lineRule="exact"/>
              <w:rPr>
                <w:rFonts w:cs="宋体"/>
                <w:kern w:val="0"/>
                <w:sz w:val="24"/>
              </w:rPr>
            </w:pPr>
            <w:r w:rsidRPr="000931B3">
              <w:rPr>
                <w:rFonts w:cs="宋体"/>
                <w:kern w:val="0"/>
                <w:sz w:val="24"/>
              </w:rPr>
              <w:lastRenderedPageBreak/>
              <w:t>1</w:t>
            </w:r>
            <w:r w:rsidRPr="000931B3">
              <w:rPr>
                <w:rFonts w:cs="宋体" w:hint="eastAsia"/>
                <w:kern w:val="0"/>
                <w:sz w:val="24"/>
              </w:rPr>
              <w:t xml:space="preserve"> Bytes 0-1 Tag(</w:t>
            </w:r>
            <w:r w:rsidRPr="000931B3">
              <w:rPr>
                <w:rFonts w:cs="宋体" w:hint="eastAsia"/>
                <w:kern w:val="0"/>
                <w:sz w:val="24"/>
              </w:rPr>
              <w:t>用于标记这个</w:t>
            </w:r>
            <w:r w:rsidRPr="000931B3">
              <w:rPr>
                <w:rFonts w:cs="宋体" w:hint="eastAsia"/>
                <w:kern w:val="0"/>
                <w:sz w:val="24"/>
              </w:rPr>
              <w:t>IFD</w:t>
            </w:r>
            <w:r w:rsidRPr="000931B3">
              <w:rPr>
                <w:rFonts w:cs="宋体" w:hint="eastAsia"/>
                <w:kern w:val="0"/>
                <w:sz w:val="24"/>
              </w:rPr>
              <w:t>类别</w:t>
            </w:r>
            <w:r w:rsidRPr="000931B3">
              <w:rPr>
                <w:rFonts w:cs="宋体" w:hint="eastAsia"/>
                <w:kern w:val="0"/>
                <w:sz w:val="24"/>
              </w:rPr>
              <w:t>)</w:t>
            </w:r>
          </w:p>
          <w:p w14:paraId="55081531" w14:textId="77777777" w:rsidR="002E4585" w:rsidRPr="000931B3" w:rsidRDefault="002E4585" w:rsidP="000931B3">
            <w:pPr>
              <w:spacing w:line="440" w:lineRule="exact"/>
              <w:rPr>
                <w:rFonts w:cs="宋体"/>
                <w:kern w:val="0"/>
                <w:sz w:val="24"/>
              </w:rPr>
            </w:pPr>
            <w:r w:rsidRPr="000931B3">
              <w:rPr>
                <w:rFonts w:cs="宋体"/>
                <w:kern w:val="0"/>
                <w:sz w:val="24"/>
              </w:rPr>
              <w:t>2</w:t>
            </w:r>
            <w:r w:rsidRPr="000931B3">
              <w:rPr>
                <w:rFonts w:cs="宋体" w:hint="eastAsia"/>
                <w:kern w:val="0"/>
                <w:sz w:val="24"/>
              </w:rPr>
              <w:t xml:space="preserve"> Bytes 2-3 Type(</w:t>
            </w:r>
            <w:r w:rsidRPr="000931B3">
              <w:rPr>
                <w:rFonts w:cs="宋体" w:hint="eastAsia"/>
                <w:kern w:val="0"/>
                <w:sz w:val="24"/>
              </w:rPr>
              <w:t>用于指定数据类型</w:t>
            </w:r>
            <w:r w:rsidR="00DB0FE1" w:rsidRPr="000931B3">
              <w:rPr>
                <w:rFonts w:cs="宋体" w:hint="eastAsia"/>
                <w:kern w:val="0"/>
                <w:sz w:val="24"/>
              </w:rPr>
              <w:t>G</w:t>
            </w:r>
            <w:r w:rsidR="00DB0FE1" w:rsidRPr="000931B3">
              <w:rPr>
                <w:rFonts w:cs="宋体"/>
                <w:kern w:val="0"/>
                <w:sz w:val="24"/>
              </w:rPr>
              <w:t>PS</w:t>
            </w:r>
            <w:r w:rsidR="00DB0FE1" w:rsidRPr="000931B3">
              <w:rPr>
                <w:rFonts w:cs="宋体" w:hint="eastAsia"/>
                <w:kern w:val="0"/>
                <w:sz w:val="24"/>
              </w:rPr>
              <w:t>的数据类似</w:t>
            </w:r>
            <w:proofErr w:type="spellStart"/>
            <w:r w:rsidR="00DB0FE1" w:rsidRPr="000931B3">
              <w:rPr>
                <w:rFonts w:cs="宋体" w:hint="eastAsia"/>
                <w:kern w:val="0"/>
                <w:sz w:val="24"/>
              </w:rPr>
              <w:t>roration</w:t>
            </w:r>
            <w:proofErr w:type="spellEnd"/>
            <w:r w:rsidRPr="000931B3">
              <w:rPr>
                <w:rFonts w:cs="宋体" w:hint="eastAsia"/>
                <w:kern w:val="0"/>
                <w:sz w:val="24"/>
              </w:rPr>
              <w:t>)</w:t>
            </w:r>
          </w:p>
          <w:p w14:paraId="3221E5AC" w14:textId="77777777" w:rsidR="002E4585" w:rsidRPr="000931B3" w:rsidRDefault="002E4585" w:rsidP="000931B3">
            <w:pPr>
              <w:spacing w:line="440" w:lineRule="exact"/>
              <w:rPr>
                <w:rFonts w:cs="宋体"/>
                <w:kern w:val="0"/>
                <w:sz w:val="24"/>
              </w:rPr>
            </w:pPr>
            <w:r w:rsidRPr="000931B3">
              <w:rPr>
                <w:rFonts w:cs="宋体"/>
                <w:kern w:val="0"/>
                <w:sz w:val="24"/>
              </w:rPr>
              <w:t>3</w:t>
            </w:r>
            <w:r w:rsidRPr="000931B3">
              <w:rPr>
                <w:rFonts w:cs="宋体" w:hint="eastAsia"/>
                <w:kern w:val="0"/>
                <w:sz w:val="24"/>
              </w:rPr>
              <w:t xml:space="preserve"> Bytes 4-7 Count(</w:t>
            </w:r>
            <w:r w:rsidRPr="000931B3">
              <w:rPr>
                <w:rFonts w:cs="宋体" w:hint="eastAsia"/>
                <w:kern w:val="0"/>
                <w:sz w:val="24"/>
              </w:rPr>
              <w:t>用于指数据的数量，比如纬度就用度、分、</w:t>
            </w:r>
            <w:proofErr w:type="gramStart"/>
            <w:r w:rsidRPr="000931B3">
              <w:rPr>
                <w:rFonts w:cs="宋体" w:hint="eastAsia"/>
                <w:kern w:val="0"/>
                <w:sz w:val="24"/>
              </w:rPr>
              <w:t>秒三个数</w:t>
            </w:r>
            <w:proofErr w:type="gramEnd"/>
            <w:r w:rsidRPr="000931B3">
              <w:rPr>
                <w:rFonts w:cs="宋体" w:hint="eastAsia"/>
                <w:kern w:val="0"/>
                <w:sz w:val="24"/>
              </w:rPr>
              <w:t>来描述</w:t>
            </w:r>
            <w:r w:rsidRPr="000931B3">
              <w:rPr>
                <w:rFonts w:cs="宋体" w:hint="eastAsia"/>
                <w:kern w:val="0"/>
                <w:sz w:val="24"/>
              </w:rPr>
              <w:t>)</w:t>
            </w:r>
          </w:p>
          <w:p w14:paraId="5974CE66" w14:textId="77777777" w:rsidR="002E4585" w:rsidRPr="000931B3" w:rsidRDefault="002E4585" w:rsidP="000931B3">
            <w:pPr>
              <w:spacing w:line="440" w:lineRule="exact"/>
              <w:rPr>
                <w:rFonts w:cs="宋体"/>
                <w:kern w:val="0"/>
                <w:sz w:val="24"/>
              </w:rPr>
            </w:pPr>
            <w:r w:rsidRPr="000931B3">
              <w:rPr>
                <w:rFonts w:cs="宋体"/>
                <w:kern w:val="0"/>
                <w:sz w:val="24"/>
              </w:rPr>
              <w:t>4</w:t>
            </w:r>
            <w:r w:rsidRPr="000931B3">
              <w:rPr>
                <w:rFonts w:cs="宋体" w:hint="eastAsia"/>
                <w:kern w:val="0"/>
                <w:sz w:val="24"/>
              </w:rPr>
              <w:t xml:space="preserve"> Bytes 8-11 Value Offset(</w:t>
            </w:r>
            <w:r w:rsidRPr="000931B3">
              <w:rPr>
                <w:rFonts w:cs="宋体" w:hint="eastAsia"/>
                <w:kern w:val="0"/>
                <w:sz w:val="24"/>
              </w:rPr>
              <w:t>真实数据所在的偏移地址（相对于</w:t>
            </w:r>
            <w:r w:rsidRPr="000931B3">
              <w:rPr>
                <w:rFonts w:cs="宋体" w:hint="eastAsia"/>
                <w:kern w:val="0"/>
                <w:sz w:val="24"/>
              </w:rPr>
              <w:t xml:space="preserve"> File header</w:t>
            </w:r>
            <w:r w:rsidRPr="000931B3">
              <w:rPr>
                <w:rFonts w:cs="宋体" w:hint="eastAsia"/>
                <w:kern w:val="0"/>
                <w:sz w:val="24"/>
              </w:rPr>
              <w:t>），而且需要注意的是，这里记录的值小于</w:t>
            </w:r>
            <w:r w:rsidRPr="000931B3">
              <w:rPr>
                <w:rFonts w:cs="宋体" w:hint="eastAsia"/>
                <w:kern w:val="0"/>
                <w:sz w:val="24"/>
              </w:rPr>
              <w:t xml:space="preserve"> 4 </w:t>
            </w:r>
            <w:proofErr w:type="gramStart"/>
            <w:r w:rsidRPr="000931B3">
              <w:rPr>
                <w:rFonts w:cs="宋体" w:hint="eastAsia"/>
                <w:kern w:val="0"/>
                <w:sz w:val="24"/>
              </w:rPr>
              <w:t>个</w:t>
            </w:r>
            <w:proofErr w:type="gramEnd"/>
            <w:r w:rsidRPr="000931B3">
              <w:rPr>
                <w:rFonts w:cs="宋体" w:hint="eastAsia"/>
                <w:kern w:val="0"/>
                <w:sz w:val="24"/>
              </w:rPr>
              <w:t>字节，</w:t>
            </w:r>
            <w:proofErr w:type="gramStart"/>
            <w:r w:rsidRPr="000931B3">
              <w:rPr>
                <w:rFonts w:cs="宋体" w:hint="eastAsia"/>
                <w:kern w:val="0"/>
                <w:sz w:val="24"/>
              </w:rPr>
              <w:t>则数据</w:t>
            </w:r>
            <w:proofErr w:type="gramEnd"/>
            <w:r w:rsidRPr="000931B3">
              <w:rPr>
                <w:rFonts w:cs="宋体" w:hint="eastAsia"/>
                <w:kern w:val="0"/>
                <w:sz w:val="24"/>
              </w:rPr>
              <w:t>左对齐。</w:t>
            </w:r>
            <w:r w:rsidRPr="000931B3">
              <w:rPr>
                <w:rFonts w:cs="宋体" w:hint="eastAsia"/>
                <w:kern w:val="0"/>
                <w:sz w:val="24"/>
              </w:rPr>
              <w:t>)</w:t>
            </w:r>
          </w:p>
        </w:tc>
      </w:tr>
    </w:tbl>
    <w:p w14:paraId="504A0C4E" w14:textId="7E38DCF0" w:rsidR="00D71BB4" w:rsidRDefault="00F82672" w:rsidP="00D71BB4">
      <w:pPr>
        <w:spacing w:line="440" w:lineRule="exact"/>
        <w:ind w:firstLineChars="200" w:firstLine="480"/>
        <w:rPr>
          <w:rFonts w:cs="宋体"/>
          <w:kern w:val="0"/>
          <w:sz w:val="24"/>
        </w:rPr>
      </w:pPr>
      <w:proofErr w:type="spellStart"/>
      <w:r w:rsidRPr="00F82672">
        <w:rPr>
          <w:rFonts w:cs="宋体" w:hint="eastAsia"/>
          <w:kern w:val="0"/>
          <w:sz w:val="24"/>
        </w:rPr>
        <w:t>Exif</w:t>
      </w:r>
      <w:proofErr w:type="spellEnd"/>
      <w:r w:rsidRPr="00F82672">
        <w:rPr>
          <w:rFonts w:cs="宋体" w:hint="eastAsia"/>
          <w:kern w:val="0"/>
          <w:sz w:val="24"/>
        </w:rPr>
        <w:t>在定义规范时并没有硬性的规定必须包含哪些</w:t>
      </w:r>
      <w:r w:rsidRPr="00F82672">
        <w:rPr>
          <w:rFonts w:cs="宋体" w:hint="eastAsia"/>
          <w:kern w:val="0"/>
          <w:sz w:val="24"/>
        </w:rPr>
        <w:t xml:space="preserve"> IFD </w:t>
      </w:r>
      <w:r w:rsidRPr="00F82672">
        <w:rPr>
          <w:rFonts w:cs="宋体" w:hint="eastAsia"/>
          <w:kern w:val="0"/>
          <w:sz w:val="24"/>
        </w:rPr>
        <w:t>及其每种</w:t>
      </w:r>
      <w:r w:rsidRPr="00F82672">
        <w:rPr>
          <w:rFonts w:cs="宋体" w:hint="eastAsia"/>
          <w:kern w:val="0"/>
          <w:sz w:val="24"/>
        </w:rPr>
        <w:t>IFD</w:t>
      </w:r>
      <w:r w:rsidRPr="00F82672">
        <w:rPr>
          <w:rFonts w:cs="宋体" w:hint="eastAsia"/>
          <w:kern w:val="0"/>
          <w:sz w:val="24"/>
        </w:rPr>
        <w:t>的顺序。但是，每个一个</w:t>
      </w:r>
      <w:r w:rsidRPr="00F82672">
        <w:rPr>
          <w:rFonts w:cs="宋体" w:hint="eastAsia"/>
          <w:kern w:val="0"/>
          <w:sz w:val="24"/>
        </w:rPr>
        <w:t>jpeg</w:t>
      </w:r>
      <w:r w:rsidRPr="00F82672">
        <w:rPr>
          <w:rFonts w:cs="宋体" w:hint="eastAsia"/>
          <w:kern w:val="0"/>
          <w:sz w:val="24"/>
        </w:rPr>
        <w:t>文件的第一个</w:t>
      </w:r>
      <w:r w:rsidRPr="00F82672">
        <w:rPr>
          <w:rFonts w:cs="宋体" w:hint="eastAsia"/>
          <w:kern w:val="0"/>
          <w:sz w:val="24"/>
        </w:rPr>
        <w:t xml:space="preserve"> IFD </w:t>
      </w:r>
      <w:r w:rsidRPr="00F82672">
        <w:rPr>
          <w:rFonts w:cs="宋体" w:hint="eastAsia"/>
          <w:kern w:val="0"/>
          <w:sz w:val="24"/>
        </w:rPr>
        <w:t>的位置是可以被准备定位的，</w:t>
      </w:r>
      <w:proofErr w:type="gramStart"/>
      <w:r w:rsidRPr="00F82672">
        <w:rPr>
          <w:rFonts w:cs="宋体" w:hint="eastAsia"/>
          <w:kern w:val="0"/>
          <w:sz w:val="24"/>
        </w:rPr>
        <w:t>之后变从</w:t>
      </w:r>
      <w:proofErr w:type="gramEnd"/>
      <w:r w:rsidRPr="00F82672">
        <w:rPr>
          <w:rFonts w:cs="宋体" w:hint="eastAsia"/>
          <w:kern w:val="0"/>
          <w:sz w:val="24"/>
        </w:rPr>
        <w:t>第一个</w:t>
      </w:r>
      <w:proofErr w:type="spellStart"/>
      <w:r w:rsidRPr="00F82672">
        <w:rPr>
          <w:rFonts w:cs="宋体" w:hint="eastAsia"/>
          <w:kern w:val="0"/>
          <w:sz w:val="24"/>
        </w:rPr>
        <w:t>ifd</w:t>
      </w:r>
      <w:proofErr w:type="spellEnd"/>
      <w:r w:rsidRPr="00F82672">
        <w:rPr>
          <w:rFonts w:cs="宋体" w:hint="eastAsia"/>
          <w:kern w:val="0"/>
          <w:sz w:val="24"/>
        </w:rPr>
        <w:t>后每隔十二字节又可以确定一个</w:t>
      </w:r>
      <w:r w:rsidRPr="00F82672">
        <w:rPr>
          <w:rFonts w:cs="宋体" w:hint="eastAsia"/>
          <w:kern w:val="0"/>
          <w:sz w:val="24"/>
        </w:rPr>
        <w:t xml:space="preserve"> IFD</w:t>
      </w:r>
      <w:r w:rsidRPr="00F82672">
        <w:rPr>
          <w:rFonts w:cs="宋体" w:hint="eastAsia"/>
          <w:kern w:val="0"/>
          <w:sz w:val="24"/>
        </w:rPr>
        <w:t>，再根据</w:t>
      </w:r>
      <w:r w:rsidRPr="00F82672">
        <w:rPr>
          <w:rFonts w:cs="宋体" w:hint="eastAsia"/>
          <w:kern w:val="0"/>
          <w:sz w:val="24"/>
        </w:rPr>
        <w:t xml:space="preserve"> tag </w:t>
      </w:r>
      <w:r w:rsidRPr="00F82672">
        <w:rPr>
          <w:rFonts w:cs="宋体" w:hint="eastAsia"/>
          <w:kern w:val="0"/>
          <w:sz w:val="24"/>
        </w:rPr>
        <w:t>确定</w:t>
      </w:r>
      <w:r w:rsidRPr="00F82672">
        <w:rPr>
          <w:rFonts w:cs="宋体" w:hint="eastAsia"/>
          <w:kern w:val="0"/>
          <w:sz w:val="24"/>
        </w:rPr>
        <w:t xml:space="preserve"> IFD </w:t>
      </w:r>
      <w:r w:rsidRPr="00F82672">
        <w:rPr>
          <w:rFonts w:cs="宋体" w:hint="eastAsia"/>
          <w:kern w:val="0"/>
          <w:sz w:val="24"/>
        </w:rPr>
        <w:t>属于哪种类别，再然后依次类推找到对应</w:t>
      </w:r>
      <w:r w:rsidRPr="00F82672">
        <w:rPr>
          <w:rFonts w:cs="宋体" w:hint="eastAsia"/>
          <w:kern w:val="0"/>
          <w:sz w:val="24"/>
        </w:rPr>
        <w:t>IFD</w:t>
      </w:r>
      <w:r w:rsidRPr="00F82672">
        <w:rPr>
          <w:rFonts w:cs="宋体" w:hint="eastAsia"/>
          <w:kern w:val="0"/>
          <w:sz w:val="24"/>
        </w:rPr>
        <w:t>。当然还有一种比较简单的（具有较强的目的性）</w:t>
      </w:r>
      <w:r w:rsidRPr="00F82672">
        <w:rPr>
          <w:rFonts w:cs="宋体" w:hint="eastAsia"/>
          <w:kern w:val="0"/>
          <w:sz w:val="24"/>
        </w:rPr>
        <w:t>,</w:t>
      </w:r>
      <w:r w:rsidRPr="00F82672">
        <w:rPr>
          <w:rFonts w:cs="宋体" w:hint="eastAsia"/>
          <w:kern w:val="0"/>
          <w:sz w:val="24"/>
        </w:rPr>
        <w:t>十六进制</w:t>
      </w:r>
      <w:r w:rsidRPr="00F82672">
        <w:rPr>
          <w:rFonts w:cs="宋体" w:hint="eastAsia"/>
          <w:kern w:val="0"/>
          <w:sz w:val="24"/>
        </w:rPr>
        <w:t xml:space="preserve">0x8825 </w:t>
      </w:r>
      <w:r w:rsidRPr="00F82672">
        <w:rPr>
          <w:rFonts w:cs="宋体" w:hint="eastAsia"/>
          <w:kern w:val="0"/>
          <w:sz w:val="24"/>
        </w:rPr>
        <w:t>表示是</w:t>
      </w:r>
      <w:r w:rsidRPr="00F82672">
        <w:rPr>
          <w:rFonts w:cs="宋体" w:hint="eastAsia"/>
          <w:kern w:val="0"/>
          <w:sz w:val="24"/>
        </w:rPr>
        <w:t>GPS IFD</w:t>
      </w:r>
      <w:r w:rsidRPr="00F82672">
        <w:rPr>
          <w:rFonts w:cs="宋体" w:hint="eastAsia"/>
          <w:kern w:val="0"/>
          <w:sz w:val="24"/>
        </w:rPr>
        <w:t>入口，以</w:t>
      </w:r>
      <w:r w:rsidRPr="00F82672">
        <w:rPr>
          <w:rFonts w:cs="宋体" w:hint="eastAsia"/>
          <w:kern w:val="0"/>
          <w:sz w:val="24"/>
        </w:rPr>
        <w:t>16</w:t>
      </w:r>
      <w:r w:rsidRPr="00F82672">
        <w:rPr>
          <w:rFonts w:cs="宋体" w:hint="eastAsia"/>
          <w:kern w:val="0"/>
          <w:sz w:val="24"/>
        </w:rPr>
        <w:t>进制的方式打开一张</w:t>
      </w:r>
      <w:r w:rsidRPr="00F82672">
        <w:rPr>
          <w:rFonts w:cs="宋体" w:hint="eastAsia"/>
          <w:kern w:val="0"/>
          <w:sz w:val="24"/>
        </w:rPr>
        <w:t>JPEG</w:t>
      </w:r>
      <w:r w:rsidRPr="00F82672">
        <w:rPr>
          <w:rFonts w:cs="宋体" w:hint="eastAsia"/>
          <w:kern w:val="0"/>
          <w:sz w:val="24"/>
        </w:rPr>
        <w:t>文件后可以直接</w:t>
      </w:r>
      <w:proofErr w:type="gramStart"/>
      <w:r w:rsidRPr="00F82672">
        <w:rPr>
          <w:rFonts w:cs="宋体" w:hint="eastAsia"/>
          <w:kern w:val="0"/>
          <w:sz w:val="24"/>
        </w:rPr>
        <w:t>搜</w:t>
      </w:r>
      <w:proofErr w:type="gramEnd"/>
      <w:r w:rsidRPr="00F82672">
        <w:rPr>
          <w:rFonts w:cs="宋体" w:hint="eastAsia"/>
          <w:kern w:val="0"/>
          <w:sz w:val="24"/>
        </w:rPr>
        <w:t>这个然后再根据</w:t>
      </w:r>
      <w:r w:rsidRPr="00F82672">
        <w:rPr>
          <w:rFonts w:cs="宋体" w:hint="eastAsia"/>
          <w:kern w:val="0"/>
          <w:sz w:val="24"/>
        </w:rPr>
        <w:t>tag</w:t>
      </w:r>
      <w:r w:rsidRPr="00F82672">
        <w:rPr>
          <w:rFonts w:cs="宋体" w:hint="eastAsia"/>
          <w:kern w:val="0"/>
          <w:sz w:val="24"/>
        </w:rPr>
        <w:t>定位可以找到相片的</w:t>
      </w:r>
      <w:r w:rsidRPr="00F82672">
        <w:rPr>
          <w:rFonts w:cs="宋体" w:hint="eastAsia"/>
          <w:kern w:val="0"/>
          <w:sz w:val="24"/>
        </w:rPr>
        <w:t>GPS</w:t>
      </w:r>
      <w:r w:rsidRPr="00F82672">
        <w:rPr>
          <w:rFonts w:cs="宋体" w:hint="eastAsia"/>
          <w:kern w:val="0"/>
          <w:sz w:val="24"/>
        </w:rPr>
        <w:t>信息。比如寻找</w:t>
      </w:r>
      <w:r w:rsidRPr="00F82672">
        <w:rPr>
          <w:rFonts w:cs="宋体" w:hint="eastAsia"/>
          <w:kern w:val="0"/>
          <w:sz w:val="24"/>
        </w:rPr>
        <w:t>GPS IFD Pointer(</w:t>
      </w:r>
      <w:r w:rsidRPr="00F82672">
        <w:rPr>
          <w:rFonts w:cs="宋体" w:hint="eastAsia"/>
          <w:kern w:val="0"/>
          <w:sz w:val="24"/>
        </w:rPr>
        <w:t>这个东西可以理解成我们电脑的磁盘</w:t>
      </w:r>
      <w:r w:rsidRPr="00F82672">
        <w:rPr>
          <w:rFonts w:cs="宋体" w:hint="eastAsia"/>
          <w:kern w:val="0"/>
          <w:sz w:val="24"/>
        </w:rPr>
        <w:t>,</w:t>
      </w:r>
      <w:r w:rsidRPr="00F82672">
        <w:rPr>
          <w:rFonts w:cs="宋体" w:hint="eastAsia"/>
          <w:kern w:val="0"/>
          <w:sz w:val="24"/>
        </w:rPr>
        <w:t>比如</w:t>
      </w:r>
      <w:r w:rsidRPr="00F82672">
        <w:rPr>
          <w:rFonts w:cs="宋体" w:hint="eastAsia"/>
          <w:kern w:val="0"/>
          <w:sz w:val="24"/>
        </w:rPr>
        <w:t>D</w:t>
      </w:r>
      <w:r w:rsidRPr="00F82672">
        <w:rPr>
          <w:rFonts w:cs="宋体" w:hint="eastAsia"/>
          <w:kern w:val="0"/>
          <w:sz w:val="24"/>
        </w:rPr>
        <w:t>盘下一共有</w:t>
      </w:r>
      <w:r w:rsidRPr="00F82672">
        <w:rPr>
          <w:rFonts w:cs="宋体" w:hint="eastAsia"/>
          <w:kern w:val="0"/>
          <w:sz w:val="24"/>
        </w:rPr>
        <w:t>11</w:t>
      </w:r>
      <w:r w:rsidRPr="00F82672">
        <w:rPr>
          <w:rFonts w:cs="宋体" w:hint="eastAsia"/>
          <w:kern w:val="0"/>
          <w:sz w:val="24"/>
        </w:rPr>
        <w:t>个文件夹，其中存在某个</w:t>
      </w:r>
      <w:proofErr w:type="gramStart"/>
      <w:r w:rsidRPr="00F82672">
        <w:rPr>
          <w:rFonts w:cs="宋体" w:hint="eastAsia"/>
          <w:kern w:val="0"/>
          <w:sz w:val="24"/>
        </w:rPr>
        <w:t>个</w:t>
      </w:r>
      <w:proofErr w:type="gramEnd"/>
      <w:r w:rsidRPr="00F82672">
        <w:rPr>
          <w:rFonts w:cs="宋体" w:hint="eastAsia"/>
          <w:kern w:val="0"/>
          <w:sz w:val="24"/>
        </w:rPr>
        <w:t>文件夹就是用来存放</w:t>
      </w:r>
      <w:r w:rsidRPr="00F82672">
        <w:rPr>
          <w:rFonts w:cs="宋体" w:hint="eastAsia"/>
          <w:kern w:val="0"/>
          <w:sz w:val="24"/>
        </w:rPr>
        <w:t>GPS</w:t>
      </w:r>
      <w:r w:rsidRPr="00F82672">
        <w:rPr>
          <w:rFonts w:cs="宋体" w:hint="eastAsia"/>
          <w:kern w:val="0"/>
          <w:sz w:val="24"/>
        </w:rPr>
        <w:t>信息的，在</w:t>
      </w:r>
      <w:r w:rsidRPr="00F82672">
        <w:rPr>
          <w:rFonts w:cs="宋体" w:hint="eastAsia"/>
          <w:kern w:val="0"/>
          <w:sz w:val="24"/>
        </w:rPr>
        <w:t>GPS</w:t>
      </w:r>
      <w:r w:rsidRPr="00F82672">
        <w:rPr>
          <w:rFonts w:cs="宋体" w:hint="eastAsia"/>
          <w:kern w:val="0"/>
          <w:sz w:val="24"/>
        </w:rPr>
        <w:t>文件夹下又下面又存在子文件夹也就是子</w:t>
      </w:r>
      <w:r w:rsidRPr="00F82672">
        <w:rPr>
          <w:rFonts w:cs="宋体" w:hint="eastAsia"/>
          <w:kern w:val="0"/>
          <w:sz w:val="24"/>
        </w:rPr>
        <w:t>tag</w:t>
      </w:r>
      <w:r w:rsidRPr="00F82672">
        <w:rPr>
          <w:rFonts w:cs="宋体" w:hint="eastAsia"/>
          <w:kern w:val="0"/>
          <w:sz w:val="24"/>
        </w:rPr>
        <w:t>，比如说经纬度，水平高度，方向等等。</w:t>
      </w:r>
      <w:r w:rsidRPr="00F82672">
        <w:rPr>
          <w:rFonts w:cs="宋体" w:hint="eastAsia"/>
          <w:kern w:val="0"/>
          <w:sz w:val="24"/>
        </w:rPr>
        <w:t>)</w:t>
      </w:r>
    </w:p>
    <w:p w14:paraId="6680D1C8" w14:textId="77777777" w:rsidR="00100B89" w:rsidRDefault="00100B89" w:rsidP="00D71BB4">
      <w:pPr>
        <w:spacing w:line="440" w:lineRule="exact"/>
        <w:ind w:firstLineChars="200" w:firstLine="480"/>
        <w:rPr>
          <w:rFonts w:cs="宋体"/>
          <w:kern w:val="0"/>
          <w:sz w:val="24"/>
        </w:rPr>
      </w:pPr>
    </w:p>
    <w:p w14:paraId="43C6F277" w14:textId="0B497193" w:rsidR="000A1008" w:rsidRDefault="008C367C" w:rsidP="008C367C">
      <w:pPr>
        <w:pStyle w:val="2"/>
        <w:rPr>
          <w:rFonts w:cs="宋体"/>
          <w:kern w:val="0"/>
          <w:sz w:val="24"/>
        </w:rPr>
      </w:pPr>
      <w:bookmarkStart w:id="80" w:name="_Toc8414020"/>
      <w:r>
        <w:rPr>
          <w:rFonts w:cs="宋体" w:hint="eastAsia"/>
          <w:kern w:val="0"/>
          <w:sz w:val="24"/>
        </w:rPr>
        <w:t>4.5</w:t>
      </w:r>
      <w:r>
        <w:rPr>
          <w:rFonts w:cs="宋体"/>
          <w:kern w:val="0"/>
          <w:sz w:val="24"/>
        </w:rPr>
        <w:t xml:space="preserve"> </w:t>
      </w:r>
      <w:r>
        <w:rPr>
          <w:rFonts w:cs="宋体" w:hint="eastAsia"/>
          <w:kern w:val="0"/>
          <w:sz w:val="24"/>
        </w:rPr>
        <w:t>加快分类的速度</w:t>
      </w:r>
      <w:bookmarkEnd w:id="80"/>
    </w:p>
    <w:p w14:paraId="1B96D478" w14:textId="77777777" w:rsidR="00896A02" w:rsidRPr="00896A02" w:rsidRDefault="00896A02" w:rsidP="00896A02"/>
    <w:p w14:paraId="6327EF77" w14:textId="03781D1E" w:rsidR="000B0EED" w:rsidRDefault="007B514C" w:rsidP="0006623F">
      <w:pPr>
        <w:spacing w:line="440" w:lineRule="exact"/>
        <w:ind w:firstLineChars="200" w:firstLine="480"/>
        <w:rPr>
          <w:rFonts w:cs="宋体"/>
          <w:kern w:val="0"/>
          <w:sz w:val="24"/>
        </w:rPr>
      </w:pPr>
      <w:r>
        <w:rPr>
          <w:rFonts w:cs="宋体" w:hint="eastAsia"/>
          <w:kern w:val="0"/>
          <w:sz w:val="24"/>
        </w:rPr>
        <w:t>由于存在许多照片</w:t>
      </w:r>
      <w:r w:rsidR="003A4C8F">
        <w:rPr>
          <w:rFonts w:cs="宋体" w:hint="eastAsia"/>
          <w:kern w:val="0"/>
          <w:sz w:val="24"/>
        </w:rPr>
        <w:t>，传统的编程方式可能会导致系统在分类众多照片中的速度极有可能会导致分类速度下降导致界面出现卡死的状态，这样</w:t>
      </w:r>
      <w:r w:rsidR="00F41E00">
        <w:rPr>
          <w:rFonts w:cs="宋体" w:hint="eastAsia"/>
          <w:kern w:val="0"/>
          <w:sz w:val="24"/>
        </w:rPr>
        <w:t>用户的体验会极其不友好。</w:t>
      </w:r>
      <w:r w:rsidR="000B0EED">
        <w:rPr>
          <w:rFonts w:cs="宋体" w:hint="eastAsia"/>
          <w:kern w:val="0"/>
          <w:sz w:val="24"/>
        </w:rPr>
        <w:t>因此在此系统中，采用了多线程的分类方式，在实验中发现单个线程分类</w:t>
      </w:r>
      <w:r w:rsidR="000B0EED">
        <w:rPr>
          <w:rFonts w:cs="宋体" w:hint="eastAsia"/>
          <w:kern w:val="0"/>
          <w:sz w:val="24"/>
        </w:rPr>
        <w:t>500</w:t>
      </w:r>
      <w:r w:rsidR="000B0EED">
        <w:rPr>
          <w:rFonts w:cs="宋体" w:hint="eastAsia"/>
          <w:kern w:val="0"/>
          <w:sz w:val="24"/>
        </w:rPr>
        <w:t>张照片的速度会非常的可观，因此可以实现动态的线程分类。</w:t>
      </w:r>
      <w:r w:rsidR="0006623F">
        <w:rPr>
          <w:rFonts w:cs="宋体" w:hint="eastAsia"/>
          <w:kern w:val="0"/>
          <w:sz w:val="24"/>
        </w:rPr>
        <w:t>在本系统中，采用的是</w:t>
      </w:r>
      <w:r w:rsidR="0006623F">
        <w:rPr>
          <w:rFonts w:cs="宋体" w:hint="eastAsia"/>
          <w:kern w:val="0"/>
          <w:sz w:val="24"/>
        </w:rPr>
        <w:t>Task</w:t>
      </w:r>
      <w:r w:rsidR="0006623F">
        <w:rPr>
          <w:rFonts w:cs="宋体" w:hint="eastAsia"/>
          <w:kern w:val="0"/>
          <w:sz w:val="24"/>
        </w:rPr>
        <w:t>编程方式，在分类完成后会弹出文件夹分类</w:t>
      </w:r>
      <w:proofErr w:type="gramStart"/>
      <w:r w:rsidR="0006623F">
        <w:rPr>
          <w:rFonts w:cs="宋体" w:hint="eastAsia"/>
          <w:kern w:val="0"/>
          <w:sz w:val="24"/>
        </w:rPr>
        <w:t>完所在</w:t>
      </w:r>
      <w:proofErr w:type="gramEnd"/>
      <w:r w:rsidR="0006623F">
        <w:rPr>
          <w:rFonts w:cs="宋体" w:hint="eastAsia"/>
          <w:kern w:val="0"/>
          <w:sz w:val="24"/>
        </w:rPr>
        <w:t>的文件夹。如图所示</w:t>
      </w:r>
      <w:r w:rsidR="0006623F">
        <w:rPr>
          <w:rFonts w:cs="宋体" w:hint="eastAsia"/>
          <w:kern w:val="0"/>
          <w:sz w:val="24"/>
        </w:rPr>
        <w:t>4-4</w:t>
      </w:r>
      <w:r w:rsidR="0006623F">
        <w:rPr>
          <w:rFonts w:cs="宋体" w:hint="eastAsia"/>
          <w:kern w:val="0"/>
          <w:sz w:val="24"/>
        </w:rPr>
        <w:t>：</w:t>
      </w:r>
    </w:p>
    <w:p w14:paraId="269D5547" w14:textId="55E5F8B4" w:rsidR="000A1008" w:rsidRDefault="00374FC2" w:rsidP="00374FC2">
      <w:pPr>
        <w:ind w:firstLineChars="200" w:firstLine="420"/>
        <w:rPr>
          <w:rFonts w:cs="宋体"/>
          <w:kern w:val="0"/>
          <w:sz w:val="24"/>
        </w:rPr>
      </w:pPr>
      <w:r>
        <w:rPr>
          <w:noProof/>
        </w:rPr>
        <w:lastRenderedPageBreak/>
        <w:drawing>
          <wp:inline distT="0" distB="0" distL="0" distR="0" wp14:anchorId="389A1F7E" wp14:editId="6148974E">
            <wp:extent cx="5939155" cy="2837815"/>
            <wp:effectExtent l="0" t="0" r="444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155" cy="2837815"/>
                    </a:xfrm>
                    <a:prstGeom prst="rect">
                      <a:avLst/>
                    </a:prstGeom>
                  </pic:spPr>
                </pic:pic>
              </a:graphicData>
            </a:graphic>
          </wp:inline>
        </w:drawing>
      </w:r>
    </w:p>
    <w:p w14:paraId="7282FBDC" w14:textId="54D9B3D1" w:rsidR="00374FC2" w:rsidRDefault="00374FC2" w:rsidP="00374FC2">
      <w:pPr>
        <w:ind w:firstLineChars="200" w:firstLine="480"/>
        <w:jc w:val="center"/>
        <w:rPr>
          <w:rFonts w:cs="宋体"/>
          <w:kern w:val="0"/>
          <w:sz w:val="24"/>
        </w:rPr>
      </w:pPr>
      <w:r>
        <w:rPr>
          <w:rFonts w:cs="宋体" w:hint="eastAsia"/>
          <w:kern w:val="0"/>
          <w:sz w:val="24"/>
        </w:rPr>
        <w:t>图</w:t>
      </w:r>
      <w:r>
        <w:rPr>
          <w:rFonts w:cs="宋体" w:hint="eastAsia"/>
          <w:kern w:val="0"/>
          <w:sz w:val="24"/>
        </w:rPr>
        <w:t>4-4</w:t>
      </w:r>
      <w:r w:rsidR="00C72D5D">
        <w:rPr>
          <w:rFonts w:cs="宋体"/>
          <w:kern w:val="0"/>
          <w:sz w:val="24"/>
        </w:rPr>
        <w:t xml:space="preserve"> </w:t>
      </w:r>
      <w:r w:rsidR="00C72D5D">
        <w:rPr>
          <w:rFonts w:cs="宋体" w:hint="eastAsia"/>
          <w:kern w:val="0"/>
          <w:sz w:val="24"/>
        </w:rPr>
        <w:t>分类完成后图片</w:t>
      </w:r>
    </w:p>
    <w:p w14:paraId="087E0419" w14:textId="457E0310" w:rsidR="000A1008" w:rsidRDefault="000A1008" w:rsidP="00D71BB4">
      <w:pPr>
        <w:spacing w:line="440" w:lineRule="exact"/>
        <w:ind w:firstLineChars="200" w:firstLine="480"/>
        <w:rPr>
          <w:rFonts w:cs="宋体"/>
          <w:kern w:val="0"/>
          <w:sz w:val="24"/>
        </w:rPr>
      </w:pPr>
    </w:p>
    <w:p w14:paraId="0E4846EC" w14:textId="2C549A48" w:rsidR="0089256F" w:rsidRDefault="0089256F" w:rsidP="00D71BB4">
      <w:pPr>
        <w:spacing w:line="440" w:lineRule="exact"/>
        <w:ind w:firstLineChars="200" w:firstLine="480"/>
        <w:rPr>
          <w:rFonts w:cs="宋体"/>
          <w:kern w:val="0"/>
          <w:sz w:val="24"/>
        </w:rPr>
      </w:pPr>
    </w:p>
    <w:p w14:paraId="44AF928C" w14:textId="5840F841" w:rsidR="0089256F" w:rsidRDefault="0089256F" w:rsidP="00D71BB4">
      <w:pPr>
        <w:spacing w:line="440" w:lineRule="exact"/>
        <w:ind w:firstLineChars="200" w:firstLine="480"/>
        <w:rPr>
          <w:rFonts w:cs="宋体"/>
          <w:kern w:val="0"/>
          <w:sz w:val="24"/>
        </w:rPr>
      </w:pPr>
    </w:p>
    <w:p w14:paraId="4F80AA0F" w14:textId="0BE8BA45" w:rsidR="0089256F" w:rsidRDefault="0089256F" w:rsidP="00D71BB4">
      <w:pPr>
        <w:spacing w:line="440" w:lineRule="exact"/>
        <w:ind w:firstLineChars="200" w:firstLine="480"/>
        <w:rPr>
          <w:rFonts w:cs="宋体"/>
          <w:kern w:val="0"/>
          <w:sz w:val="24"/>
        </w:rPr>
      </w:pPr>
    </w:p>
    <w:p w14:paraId="7A3EA5D4" w14:textId="47407B33" w:rsidR="0089256F" w:rsidRDefault="0089256F" w:rsidP="00D71BB4">
      <w:pPr>
        <w:spacing w:line="440" w:lineRule="exact"/>
        <w:ind w:firstLineChars="200" w:firstLine="480"/>
        <w:rPr>
          <w:rFonts w:cs="宋体"/>
          <w:kern w:val="0"/>
          <w:sz w:val="24"/>
        </w:rPr>
      </w:pPr>
    </w:p>
    <w:p w14:paraId="0FC32EDE" w14:textId="2EDED27E" w:rsidR="0089256F" w:rsidRDefault="0089256F" w:rsidP="00D71BB4">
      <w:pPr>
        <w:spacing w:line="440" w:lineRule="exact"/>
        <w:ind w:firstLineChars="200" w:firstLine="480"/>
        <w:rPr>
          <w:rFonts w:cs="宋体"/>
          <w:kern w:val="0"/>
          <w:sz w:val="24"/>
        </w:rPr>
      </w:pPr>
    </w:p>
    <w:p w14:paraId="353DFDD2" w14:textId="7A2C6A93" w:rsidR="0089256F" w:rsidRDefault="0089256F" w:rsidP="00D71BB4">
      <w:pPr>
        <w:spacing w:line="440" w:lineRule="exact"/>
        <w:ind w:firstLineChars="200" w:firstLine="480"/>
        <w:rPr>
          <w:rFonts w:cs="宋体"/>
          <w:kern w:val="0"/>
          <w:sz w:val="24"/>
        </w:rPr>
      </w:pPr>
    </w:p>
    <w:p w14:paraId="15019080" w14:textId="3F2A4053" w:rsidR="0089256F" w:rsidRDefault="0089256F" w:rsidP="00D71BB4">
      <w:pPr>
        <w:spacing w:line="440" w:lineRule="exact"/>
        <w:ind w:firstLineChars="200" w:firstLine="480"/>
        <w:rPr>
          <w:rFonts w:cs="宋体"/>
          <w:kern w:val="0"/>
          <w:sz w:val="24"/>
        </w:rPr>
      </w:pPr>
    </w:p>
    <w:p w14:paraId="52F27922" w14:textId="2EFFDFF1" w:rsidR="0089256F" w:rsidRDefault="0089256F" w:rsidP="00D71BB4">
      <w:pPr>
        <w:spacing w:line="440" w:lineRule="exact"/>
        <w:ind w:firstLineChars="200" w:firstLine="480"/>
        <w:rPr>
          <w:rFonts w:cs="宋体"/>
          <w:kern w:val="0"/>
          <w:sz w:val="24"/>
        </w:rPr>
      </w:pPr>
    </w:p>
    <w:p w14:paraId="293EDF0B" w14:textId="34A3E58B" w:rsidR="0089256F" w:rsidRDefault="0089256F" w:rsidP="00D71BB4">
      <w:pPr>
        <w:spacing w:line="440" w:lineRule="exact"/>
        <w:ind w:firstLineChars="200" w:firstLine="480"/>
        <w:rPr>
          <w:rFonts w:cs="宋体"/>
          <w:kern w:val="0"/>
          <w:sz w:val="24"/>
        </w:rPr>
      </w:pPr>
    </w:p>
    <w:p w14:paraId="0EA9E4A9" w14:textId="5C0606AD" w:rsidR="0089256F" w:rsidRDefault="0089256F" w:rsidP="00D71BB4">
      <w:pPr>
        <w:spacing w:line="440" w:lineRule="exact"/>
        <w:ind w:firstLineChars="200" w:firstLine="480"/>
        <w:rPr>
          <w:rFonts w:cs="宋体"/>
          <w:kern w:val="0"/>
          <w:sz w:val="24"/>
        </w:rPr>
      </w:pPr>
    </w:p>
    <w:p w14:paraId="6E3AF91B" w14:textId="3C26DEDF" w:rsidR="0089256F" w:rsidRDefault="0089256F" w:rsidP="00D71BB4">
      <w:pPr>
        <w:spacing w:line="440" w:lineRule="exact"/>
        <w:ind w:firstLineChars="200" w:firstLine="480"/>
        <w:rPr>
          <w:rFonts w:cs="宋体"/>
          <w:kern w:val="0"/>
          <w:sz w:val="24"/>
        </w:rPr>
      </w:pPr>
    </w:p>
    <w:p w14:paraId="3A40EF0C" w14:textId="334BAD37" w:rsidR="0089256F" w:rsidRDefault="0089256F" w:rsidP="00D71BB4">
      <w:pPr>
        <w:spacing w:line="440" w:lineRule="exact"/>
        <w:ind w:firstLineChars="200" w:firstLine="480"/>
        <w:rPr>
          <w:rFonts w:cs="宋体"/>
          <w:kern w:val="0"/>
          <w:sz w:val="24"/>
        </w:rPr>
      </w:pPr>
    </w:p>
    <w:p w14:paraId="7940DD56" w14:textId="6C304AB9" w:rsidR="0089256F" w:rsidRDefault="0089256F" w:rsidP="00D71BB4">
      <w:pPr>
        <w:spacing w:line="440" w:lineRule="exact"/>
        <w:ind w:firstLineChars="200" w:firstLine="480"/>
        <w:rPr>
          <w:rFonts w:cs="宋体"/>
          <w:kern w:val="0"/>
          <w:sz w:val="24"/>
        </w:rPr>
      </w:pPr>
    </w:p>
    <w:p w14:paraId="13AF7FFD" w14:textId="24BC0C55" w:rsidR="0089256F" w:rsidRDefault="0089256F" w:rsidP="00D71BB4">
      <w:pPr>
        <w:spacing w:line="440" w:lineRule="exact"/>
        <w:ind w:firstLineChars="200" w:firstLine="480"/>
        <w:rPr>
          <w:rFonts w:cs="宋体"/>
          <w:kern w:val="0"/>
          <w:sz w:val="24"/>
        </w:rPr>
      </w:pPr>
    </w:p>
    <w:p w14:paraId="5D31D592" w14:textId="5878DA51" w:rsidR="0089256F" w:rsidRDefault="0089256F" w:rsidP="00D71BB4">
      <w:pPr>
        <w:spacing w:line="440" w:lineRule="exact"/>
        <w:ind w:firstLineChars="200" w:firstLine="480"/>
        <w:rPr>
          <w:rFonts w:cs="宋体"/>
          <w:kern w:val="0"/>
          <w:sz w:val="24"/>
        </w:rPr>
      </w:pPr>
    </w:p>
    <w:p w14:paraId="2F5C3C61" w14:textId="163364B0" w:rsidR="0089256F" w:rsidRDefault="0089256F" w:rsidP="00D71BB4">
      <w:pPr>
        <w:spacing w:line="440" w:lineRule="exact"/>
        <w:ind w:firstLineChars="200" w:firstLine="480"/>
        <w:rPr>
          <w:rFonts w:cs="宋体"/>
          <w:kern w:val="0"/>
          <w:sz w:val="24"/>
        </w:rPr>
      </w:pPr>
    </w:p>
    <w:p w14:paraId="4CAA7550" w14:textId="4E74BE59" w:rsidR="0089256F" w:rsidRDefault="0089256F" w:rsidP="00D71BB4">
      <w:pPr>
        <w:spacing w:line="440" w:lineRule="exact"/>
        <w:ind w:firstLineChars="200" w:firstLine="480"/>
        <w:rPr>
          <w:rFonts w:cs="宋体"/>
          <w:kern w:val="0"/>
          <w:sz w:val="24"/>
        </w:rPr>
      </w:pPr>
    </w:p>
    <w:p w14:paraId="6FB73C50" w14:textId="6BC95B16" w:rsidR="0089256F" w:rsidRDefault="0089256F" w:rsidP="00D71BB4">
      <w:pPr>
        <w:spacing w:line="440" w:lineRule="exact"/>
        <w:ind w:firstLineChars="200" w:firstLine="480"/>
        <w:rPr>
          <w:rFonts w:cs="宋体"/>
          <w:kern w:val="0"/>
          <w:sz w:val="24"/>
        </w:rPr>
      </w:pPr>
    </w:p>
    <w:p w14:paraId="26B838E1" w14:textId="28FB009A" w:rsidR="0089256F" w:rsidRDefault="0089256F" w:rsidP="00D71BB4">
      <w:pPr>
        <w:spacing w:line="440" w:lineRule="exact"/>
        <w:ind w:firstLineChars="200" w:firstLine="480"/>
        <w:rPr>
          <w:rFonts w:cs="宋体"/>
          <w:kern w:val="0"/>
          <w:sz w:val="24"/>
        </w:rPr>
      </w:pPr>
    </w:p>
    <w:p w14:paraId="4052E1B9" w14:textId="373D77E2" w:rsidR="0089256F" w:rsidRPr="00D10971" w:rsidRDefault="0089256F" w:rsidP="00D71BB4">
      <w:pPr>
        <w:spacing w:line="440" w:lineRule="exact"/>
        <w:ind w:firstLineChars="200" w:firstLine="480"/>
        <w:rPr>
          <w:rFonts w:cs="宋体"/>
          <w:kern w:val="0"/>
          <w:sz w:val="24"/>
        </w:rPr>
      </w:pPr>
    </w:p>
    <w:p w14:paraId="656FF8B0" w14:textId="77777777" w:rsidR="001E080A" w:rsidRPr="00062656" w:rsidRDefault="001E080A" w:rsidP="00D66E6D">
      <w:pPr>
        <w:spacing w:line="440" w:lineRule="exact"/>
        <w:jc w:val="center"/>
        <w:outlineLvl w:val="0"/>
        <w:rPr>
          <w:b/>
          <w:sz w:val="30"/>
          <w:szCs w:val="30"/>
        </w:rPr>
      </w:pPr>
      <w:bookmarkStart w:id="81" w:name="_Toc8414021"/>
      <w:r w:rsidRPr="00062656">
        <w:rPr>
          <w:rFonts w:hint="eastAsia"/>
          <w:b/>
          <w:sz w:val="30"/>
          <w:szCs w:val="30"/>
        </w:rPr>
        <w:lastRenderedPageBreak/>
        <w:t>第</w:t>
      </w:r>
      <w:r w:rsidR="00225A33">
        <w:rPr>
          <w:rFonts w:hint="eastAsia"/>
          <w:b/>
          <w:sz w:val="30"/>
          <w:szCs w:val="30"/>
        </w:rPr>
        <w:t>五</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总结与展望</w:t>
      </w:r>
      <w:bookmarkEnd w:id="68"/>
      <w:bookmarkEnd w:id="69"/>
      <w:bookmarkEnd w:id="70"/>
      <w:bookmarkEnd w:id="71"/>
      <w:bookmarkEnd w:id="72"/>
      <w:bookmarkEnd w:id="81"/>
    </w:p>
    <w:p w14:paraId="13A46E54" w14:textId="77777777" w:rsidR="001E080A" w:rsidRPr="00062656" w:rsidRDefault="001E080A" w:rsidP="00830B69">
      <w:pPr>
        <w:spacing w:line="440" w:lineRule="exact"/>
        <w:rPr>
          <w:b/>
          <w:sz w:val="24"/>
        </w:rPr>
      </w:pPr>
      <w:bookmarkStart w:id="82" w:name="_Toc167439507"/>
      <w:bookmarkStart w:id="83" w:name="_Toc167606888"/>
      <w:bookmarkStart w:id="84" w:name="_Toc167613952"/>
    </w:p>
    <w:p w14:paraId="26293FB2" w14:textId="77777777" w:rsidR="001E080A" w:rsidRPr="00F32D91" w:rsidRDefault="00225A33" w:rsidP="00F32D91">
      <w:pPr>
        <w:spacing w:line="440" w:lineRule="exact"/>
        <w:outlineLvl w:val="1"/>
        <w:rPr>
          <w:b/>
          <w:sz w:val="28"/>
          <w:szCs w:val="28"/>
        </w:rPr>
      </w:pPr>
      <w:bookmarkStart w:id="85" w:name="_Toc167959820"/>
      <w:bookmarkStart w:id="86" w:name="_Toc8414022"/>
      <w:r>
        <w:rPr>
          <w:rFonts w:hint="eastAsia"/>
          <w:b/>
          <w:sz w:val="28"/>
          <w:szCs w:val="28"/>
        </w:rPr>
        <w:t>5</w:t>
      </w:r>
      <w:r w:rsidR="001E080A" w:rsidRPr="001D6A6C">
        <w:rPr>
          <w:rFonts w:hint="eastAsia"/>
          <w:b/>
          <w:sz w:val="28"/>
          <w:szCs w:val="28"/>
        </w:rPr>
        <w:t xml:space="preserve">.1 </w:t>
      </w:r>
      <w:r w:rsidR="001E080A" w:rsidRPr="001D6A6C">
        <w:rPr>
          <w:rFonts w:hint="eastAsia"/>
          <w:b/>
          <w:sz w:val="28"/>
          <w:szCs w:val="28"/>
        </w:rPr>
        <w:t>课题总结</w:t>
      </w:r>
      <w:bookmarkEnd w:id="82"/>
      <w:bookmarkEnd w:id="83"/>
      <w:bookmarkEnd w:id="84"/>
      <w:bookmarkEnd w:id="85"/>
      <w:bookmarkEnd w:id="86"/>
    </w:p>
    <w:p w14:paraId="177D4577" w14:textId="77777777" w:rsidR="009973AF" w:rsidRDefault="00285F63" w:rsidP="00183232">
      <w:pPr>
        <w:spacing w:line="440" w:lineRule="exact"/>
        <w:ind w:firstLineChars="200" w:firstLine="480"/>
        <w:rPr>
          <w:sz w:val="24"/>
        </w:rPr>
      </w:pPr>
      <w:r w:rsidRPr="00315816">
        <w:rPr>
          <w:rFonts w:cs="宋体" w:hint="eastAsia"/>
          <w:kern w:val="0"/>
          <w:sz w:val="24"/>
        </w:rPr>
        <w:t>现在</w:t>
      </w:r>
      <w:r w:rsidR="00CC0C38">
        <w:rPr>
          <w:rFonts w:cs="宋体" w:hint="eastAsia"/>
          <w:kern w:val="0"/>
          <w:sz w:val="24"/>
        </w:rPr>
        <w:t>数码相机和手机的相机</w:t>
      </w:r>
      <w:r w:rsidRPr="00315816">
        <w:rPr>
          <w:rFonts w:cs="宋体" w:hint="eastAsia"/>
          <w:kern w:val="0"/>
          <w:sz w:val="24"/>
        </w:rPr>
        <w:t>已经</w:t>
      </w:r>
      <w:r w:rsidR="00CC0C38">
        <w:rPr>
          <w:rFonts w:cs="宋体" w:hint="eastAsia"/>
          <w:kern w:val="0"/>
          <w:sz w:val="24"/>
        </w:rPr>
        <w:t>达到</w:t>
      </w:r>
      <w:r w:rsidRPr="00315816">
        <w:rPr>
          <w:rFonts w:cs="宋体" w:hint="eastAsia"/>
          <w:kern w:val="0"/>
          <w:sz w:val="24"/>
        </w:rPr>
        <w:t>了一个比较成熟的阶段，</w:t>
      </w:r>
      <w:r w:rsidR="00183232">
        <w:rPr>
          <w:rFonts w:hint="eastAsia"/>
          <w:sz w:val="24"/>
        </w:rPr>
        <w:t>但是由于数码相机相对于手机而言</w:t>
      </w:r>
      <w:r w:rsidR="00B10115">
        <w:rPr>
          <w:rFonts w:hint="eastAsia"/>
          <w:sz w:val="24"/>
        </w:rPr>
        <w:t>，数码相机缺少手机的便利。而且手机拥有定位的功能</w:t>
      </w:r>
      <w:r w:rsidR="009973AF">
        <w:rPr>
          <w:rFonts w:hint="eastAsia"/>
          <w:sz w:val="24"/>
        </w:rPr>
        <w:t>。</w:t>
      </w:r>
      <w:r w:rsidR="00B10115">
        <w:rPr>
          <w:rFonts w:hint="eastAsia"/>
          <w:sz w:val="24"/>
        </w:rPr>
        <w:t>可以通过写入</w:t>
      </w:r>
      <w:proofErr w:type="spellStart"/>
      <w:r w:rsidR="00B10115">
        <w:rPr>
          <w:rFonts w:hint="eastAsia"/>
          <w:sz w:val="24"/>
        </w:rPr>
        <w:t>exif</w:t>
      </w:r>
      <w:proofErr w:type="spellEnd"/>
      <w:r w:rsidR="00B10115">
        <w:rPr>
          <w:rFonts w:hint="eastAsia"/>
          <w:sz w:val="24"/>
        </w:rPr>
        <w:t>信息将相片的种种信息写入到相片中方便应用程序读取。</w:t>
      </w:r>
      <w:r w:rsidR="009973AF">
        <w:rPr>
          <w:rFonts w:hint="eastAsia"/>
          <w:sz w:val="24"/>
        </w:rPr>
        <w:t>如今人么越来越关注身边的各种美好的信息，更想着将这美好的一瞬</w:t>
      </w:r>
      <w:r w:rsidR="00C40350">
        <w:rPr>
          <w:rFonts w:hint="eastAsia"/>
          <w:sz w:val="24"/>
        </w:rPr>
        <w:t>间定格</w:t>
      </w:r>
      <w:r w:rsidR="009B075E">
        <w:rPr>
          <w:rFonts w:hint="eastAsia"/>
          <w:sz w:val="24"/>
        </w:rPr>
        <w:t>。</w:t>
      </w:r>
      <w:r w:rsidR="000933D3">
        <w:rPr>
          <w:rFonts w:hint="eastAsia"/>
          <w:sz w:val="24"/>
        </w:rPr>
        <w:t>随着相片</w:t>
      </w:r>
      <w:r w:rsidR="0038491B">
        <w:rPr>
          <w:rFonts w:hint="eastAsia"/>
          <w:sz w:val="24"/>
        </w:rPr>
        <w:t>增多相片的查找越来越困难，</w:t>
      </w:r>
      <w:r w:rsidR="00627B3B">
        <w:rPr>
          <w:rFonts w:hint="eastAsia"/>
          <w:sz w:val="24"/>
        </w:rPr>
        <w:t>面对这些杂乱无章的相片，人们却无能为力</w:t>
      </w:r>
      <w:r w:rsidR="00863E7B">
        <w:rPr>
          <w:rFonts w:hint="eastAsia"/>
          <w:sz w:val="24"/>
        </w:rPr>
        <w:t>。</w:t>
      </w:r>
      <w:r w:rsidR="00363B97">
        <w:rPr>
          <w:rFonts w:hint="eastAsia"/>
          <w:sz w:val="24"/>
        </w:rPr>
        <w:t>于是乎本系统就由此运用而生</w:t>
      </w:r>
      <w:r w:rsidR="0078626E">
        <w:rPr>
          <w:rFonts w:hint="eastAsia"/>
          <w:sz w:val="24"/>
        </w:rPr>
        <w:t>。</w:t>
      </w:r>
      <w:r w:rsidR="0078617E">
        <w:rPr>
          <w:rFonts w:hint="eastAsia"/>
          <w:sz w:val="24"/>
        </w:rPr>
        <w:t>为</w:t>
      </w:r>
      <w:r w:rsidR="00281D08">
        <w:rPr>
          <w:rFonts w:hint="eastAsia"/>
          <w:sz w:val="24"/>
        </w:rPr>
        <w:t>人们提供一个相片分类的解决方案</w:t>
      </w:r>
      <w:r w:rsidR="00511F55">
        <w:rPr>
          <w:rFonts w:hint="eastAsia"/>
          <w:sz w:val="24"/>
        </w:rPr>
        <w:t>。</w:t>
      </w:r>
    </w:p>
    <w:p w14:paraId="3BDEA9BE" w14:textId="60B2AD7C" w:rsidR="001E080A" w:rsidRDefault="00366EFD" w:rsidP="00830B69">
      <w:pPr>
        <w:spacing w:line="440" w:lineRule="exact"/>
        <w:ind w:firstLineChars="200" w:firstLine="480"/>
        <w:rPr>
          <w:rFonts w:cs="宋体"/>
          <w:kern w:val="0"/>
          <w:sz w:val="24"/>
        </w:rPr>
      </w:pPr>
      <w:r>
        <w:rPr>
          <w:rFonts w:cs="宋体" w:hint="eastAsia"/>
          <w:kern w:val="0"/>
          <w:sz w:val="24"/>
        </w:rPr>
        <w:t>本论文对现有的情况进行了简要的分析，同时介绍本毕业设计涉及到的各种技术</w:t>
      </w:r>
      <w:r w:rsidR="00B44F3D">
        <w:rPr>
          <w:rFonts w:cs="宋体" w:hint="eastAsia"/>
          <w:kern w:val="0"/>
          <w:sz w:val="24"/>
        </w:rPr>
        <w:t>如</w:t>
      </w:r>
      <w:r w:rsidR="00B44F3D">
        <w:rPr>
          <w:rFonts w:cs="宋体" w:hint="eastAsia"/>
          <w:kern w:val="0"/>
          <w:sz w:val="24"/>
        </w:rPr>
        <w:t>C#</w:t>
      </w:r>
      <w:r w:rsidR="00B44F3D">
        <w:rPr>
          <w:rFonts w:cs="宋体" w:hint="eastAsia"/>
          <w:kern w:val="0"/>
          <w:sz w:val="24"/>
        </w:rPr>
        <w:t>语言、</w:t>
      </w:r>
      <w:r w:rsidR="00B44F3D">
        <w:rPr>
          <w:rFonts w:cs="宋体" w:hint="eastAsia"/>
          <w:kern w:val="0"/>
          <w:sz w:val="24"/>
        </w:rPr>
        <w:t>EXIF</w:t>
      </w:r>
      <w:r w:rsidR="00B44F3D">
        <w:rPr>
          <w:rFonts w:cs="宋体" w:hint="eastAsia"/>
          <w:kern w:val="0"/>
          <w:sz w:val="24"/>
        </w:rPr>
        <w:t>信息分析</w:t>
      </w:r>
      <w:r w:rsidR="000567BE">
        <w:rPr>
          <w:rFonts w:cs="宋体" w:hint="eastAsia"/>
          <w:kern w:val="0"/>
          <w:sz w:val="24"/>
        </w:rPr>
        <w:t>和</w:t>
      </w:r>
      <w:proofErr w:type="spellStart"/>
      <w:r w:rsidR="00B44F3D">
        <w:rPr>
          <w:rFonts w:cs="宋体" w:hint="eastAsia"/>
          <w:kern w:val="0"/>
          <w:sz w:val="24"/>
        </w:rPr>
        <w:t>wpf</w:t>
      </w:r>
      <w:proofErr w:type="spellEnd"/>
      <w:r w:rsidR="00B44F3D">
        <w:rPr>
          <w:rFonts w:cs="宋体" w:hint="eastAsia"/>
          <w:kern w:val="0"/>
          <w:sz w:val="24"/>
        </w:rPr>
        <w:t>数据的双向绑定</w:t>
      </w:r>
      <w:r w:rsidR="005F49BE">
        <w:rPr>
          <w:rFonts w:cs="宋体" w:hint="eastAsia"/>
          <w:kern w:val="0"/>
          <w:sz w:val="24"/>
        </w:rPr>
        <w:t>。本系统</w:t>
      </w:r>
      <w:r w:rsidR="00DF62FE">
        <w:rPr>
          <w:rFonts w:cs="宋体" w:hint="eastAsia"/>
          <w:kern w:val="0"/>
          <w:sz w:val="24"/>
        </w:rPr>
        <w:t>的</w:t>
      </w:r>
      <w:r w:rsidR="005F49BE">
        <w:rPr>
          <w:rFonts w:cs="宋体" w:hint="eastAsia"/>
          <w:kern w:val="0"/>
          <w:sz w:val="24"/>
        </w:rPr>
        <w:t>主要</w:t>
      </w:r>
      <w:r w:rsidR="00DF62FE">
        <w:rPr>
          <w:rFonts w:cs="宋体" w:hint="eastAsia"/>
          <w:kern w:val="0"/>
          <w:sz w:val="24"/>
        </w:rPr>
        <w:t>功能就是</w:t>
      </w:r>
      <w:r w:rsidR="00BB3B8C">
        <w:rPr>
          <w:rFonts w:cs="宋体" w:hint="eastAsia"/>
          <w:kern w:val="0"/>
          <w:sz w:val="24"/>
        </w:rPr>
        <w:t>提取并分析相片中的各种</w:t>
      </w:r>
      <w:r w:rsidR="00BB3B8C">
        <w:rPr>
          <w:rFonts w:cs="宋体" w:hint="eastAsia"/>
          <w:kern w:val="0"/>
          <w:sz w:val="24"/>
        </w:rPr>
        <w:t>EXIF</w:t>
      </w:r>
      <w:r w:rsidR="00BB3B8C">
        <w:rPr>
          <w:rFonts w:cs="宋体" w:hint="eastAsia"/>
          <w:kern w:val="0"/>
          <w:sz w:val="24"/>
        </w:rPr>
        <w:t>信息主要是相册的拍摄时间和拍摄所在的地点。</w:t>
      </w:r>
    </w:p>
    <w:p w14:paraId="229D1B4E" w14:textId="77777777" w:rsidR="00100B89" w:rsidRPr="00062656" w:rsidRDefault="00100B89" w:rsidP="00462E48">
      <w:pPr>
        <w:spacing w:line="440" w:lineRule="exact"/>
        <w:rPr>
          <w:rFonts w:cs="宋体"/>
          <w:kern w:val="0"/>
          <w:sz w:val="24"/>
        </w:rPr>
      </w:pPr>
    </w:p>
    <w:p w14:paraId="6822AABF" w14:textId="77777777" w:rsidR="001E080A" w:rsidRPr="001D6A6C" w:rsidRDefault="00225A33" w:rsidP="00D66E6D">
      <w:pPr>
        <w:spacing w:line="440" w:lineRule="exact"/>
        <w:outlineLvl w:val="1"/>
        <w:rPr>
          <w:b/>
          <w:sz w:val="28"/>
          <w:szCs w:val="28"/>
        </w:rPr>
      </w:pPr>
      <w:bookmarkStart w:id="87" w:name="_Toc167439508"/>
      <w:bookmarkStart w:id="88" w:name="_Toc167606889"/>
      <w:bookmarkStart w:id="89" w:name="_Toc167613953"/>
      <w:bookmarkStart w:id="90" w:name="_Toc167959821"/>
      <w:bookmarkStart w:id="91" w:name="_Toc8414023"/>
      <w:r>
        <w:rPr>
          <w:rFonts w:hint="eastAsia"/>
          <w:b/>
          <w:sz w:val="28"/>
          <w:szCs w:val="28"/>
        </w:rPr>
        <w:t>5</w:t>
      </w:r>
      <w:r w:rsidR="001E080A" w:rsidRPr="001D6A6C">
        <w:rPr>
          <w:rFonts w:hint="eastAsia"/>
          <w:b/>
          <w:sz w:val="28"/>
          <w:szCs w:val="28"/>
        </w:rPr>
        <w:t xml:space="preserve">.2 </w:t>
      </w:r>
      <w:r w:rsidR="001E080A" w:rsidRPr="001D6A6C">
        <w:rPr>
          <w:rFonts w:hint="eastAsia"/>
          <w:b/>
          <w:sz w:val="28"/>
          <w:szCs w:val="28"/>
        </w:rPr>
        <w:t>展望</w:t>
      </w:r>
      <w:bookmarkEnd w:id="87"/>
      <w:bookmarkEnd w:id="88"/>
      <w:bookmarkEnd w:id="89"/>
      <w:bookmarkEnd w:id="90"/>
      <w:bookmarkEnd w:id="91"/>
    </w:p>
    <w:p w14:paraId="14FD6198" w14:textId="02EAA1DC" w:rsidR="001E080A" w:rsidRPr="00D86860" w:rsidRDefault="008C035A" w:rsidP="00D86860">
      <w:pPr>
        <w:spacing w:line="440" w:lineRule="exact"/>
        <w:ind w:firstLineChars="200" w:firstLine="480"/>
        <w:rPr>
          <w:rFonts w:cs="宋体"/>
          <w:kern w:val="0"/>
          <w:sz w:val="24"/>
        </w:rPr>
      </w:pPr>
      <w:r>
        <w:rPr>
          <w:rFonts w:cs="宋体" w:hint="eastAsia"/>
          <w:kern w:val="0"/>
          <w:sz w:val="24"/>
        </w:rPr>
        <w:t>在本系统中，还是又许多值得去优化的地方。比如主界面设计的</w:t>
      </w:r>
      <w:r w:rsidR="0049653D">
        <w:rPr>
          <w:rFonts w:cs="宋体" w:hint="eastAsia"/>
          <w:kern w:val="0"/>
          <w:sz w:val="24"/>
        </w:rPr>
        <w:t>不是那么的</w:t>
      </w:r>
      <w:r>
        <w:rPr>
          <w:rFonts w:cs="宋体" w:hint="eastAsia"/>
          <w:kern w:val="0"/>
          <w:sz w:val="24"/>
        </w:rPr>
        <w:t>人性化</w:t>
      </w:r>
      <w:r w:rsidR="0049653D">
        <w:rPr>
          <w:rFonts w:cs="宋体" w:hint="eastAsia"/>
          <w:kern w:val="0"/>
          <w:sz w:val="24"/>
        </w:rPr>
        <w:t>，缺少相信的提示，</w:t>
      </w:r>
      <w:r w:rsidR="00484A66">
        <w:rPr>
          <w:rFonts w:cs="宋体" w:hint="eastAsia"/>
          <w:kern w:val="0"/>
          <w:sz w:val="24"/>
        </w:rPr>
        <w:t>如果没有产品的使用文档的话，用户是不知道如何操作的。因此这是一个急切需要进行优化的地方</w:t>
      </w:r>
      <w:r w:rsidR="00261396">
        <w:rPr>
          <w:rFonts w:cs="宋体" w:hint="eastAsia"/>
          <w:kern w:val="0"/>
          <w:sz w:val="24"/>
        </w:rPr>
        <w:t>；当用户打开一个很大的图片的同时，本软件就会出现很明显的卡顿</w:t>
      </w:r>
      <w:proofErr w:type="gramStart"/>
      <w:r w:rsidR="00261396">
        <w:rPr>
          <w:rFonts w:cs="宋体" w:hint="eastAsia"/>
          <w:kern w:val="0"/>
          <w:sz w:val="24"/>
        </w:rPr>
        <w:t>和掉帧现象</w:t>
      </w:r>
      <w:proofErr w:type="gramEnd"/>
      <w:r w:rsidR="00261396">
        <w:rPr>
          <w:rFonts w:cs="宋体" w:hint="eastAsia"/>
          <w:kern w:val="0"/>
          <w:sz w:val="24"/>
        </w:rPr>
        <w:t>。</w:t>
      </w:r>
      <w:r w:rsidR="008273CE">
        <w:rPr>
          <w:rFonts w:cs="宋体" w:hint="eastAsia"/>
          <w:kern w:val="0"/>
          <w:sz w:val="24"/>
        </w:rPr>
        <w:t>原因就是文件大以至于</w:t>
      </w:r>
      <w:proofErr w:type="spellStart"/>
      <w:r w:rsidR="008273CE">
        <w:rPr>
          <w:rFonts w:cs="宋体" w:hint="eastAsia"/>
          <w:kern w:val="0"/>
          <w:sz w:val="24"/>
        </w:rPr>
        <w:t>wpf</w:t>
      </w:r>
      <w:proofErr w:type="spellEnd"/>
      <w:r w:rsidR="008273CE">
        <w:rPr>
          <w:rFonts w:cs="宋体" w:hint="eastAsia"/>
          <w:kern w:val="0"/>
          <w:sz w:val="24"/>
        </w:rPr>
        <w:t>中的</w:t>
      </w:r>
      <w:r w:rsidR="008273CE">
        <w:rPr>
          <w:rFonts w:cs="宋体" w:hint="eastAsia"/>
          <w:kern w:val="0"/>
          <w:sz w:val="24"/>
        </w:rPr>
        <w:t>Image</w:t>
      </w:r>
      <w:r w:rsidR="008273CE">
        <w:rPr>
          <w:rFonts w:cs="宋体" w:hint="eastAsia"/>
          <w:kern w:val="0"/>
          <w:sz w:val="24"/>
        </w:rPr>
        <w:t>绘制不过来，因此才会导致本系统会出现卡顿的现象，这也是用户体验非常不好的一个地方。</w:t>
      </w:r>
      <w:r w:rsidR="004929EC">
        <w:rPr>
          <w:rFonts w:cs="宋体" w:hint="eastAsia"/>
          <w:kern w:val="0"/>
          <w:sz w:val="24"/>
        </w:rPr>
        <w:t>在分类中由于目前的分类方式比较死板，只能根据时间作为第一分类，地理位置信息作为第二分类。这个用户并不能自由的调整分类方式，这个一个不足点之一。</w:t>
      </w:r>
    </w:p>
    <w:p w14:paraId="5795AF87" w14:textId="77777777" w:rsidR="001E080A" w:rsidRPr="00062656" w:rsidRDefault="001E080A" w:rsidP="00830B69">
      <w:pPr>
        <w:spacing w:line="440" w:lineRule="exact"/>
        <w:ind w:firstLine="420"/>
        <w:jc w:val="center"/>
        <w:rPr>
          <w:sz w:val="24"/>
        </w:rPr>
      </w:pPr>
    </w:p>
    <w:p w14:paraId="247BA76F" w14:textId="57B26305" w:rsidR="001E080A" w:rsidRDefault="001E080A" w:rsidP="00830B69">
      <w:pPr>
        <w:spacing w:line="440" w:lineRule="exact"/>
        <w:ind w:firstLine="420"/>
        <w:jc w:val="center"/>
        <w:rPr>
          <w:rFonts w:cs="宋体"/>
          <w:kern w:val="0"/>
          <w:sz w:val="24"/>
        </w:rPr>
      </w:pPr>
    </w:p>
    <w:p w14:paraId="718D99A5" w14:textId="4D37A6F4" w:rsidR="00F761CA" w:rsidRDefault="00F761CA" w:rsidP="00830B69">
      <w:pPr>
        <w:spacing w:line="440" w:lineRule="exact"/>
        <w:ind w:firstLine="420"/>
        <w:jc w:val="center"/>
        <w:rPr>
          <w:rFonts w:cs="宋体"/>
          <w:kern w:val="0"/>
          <w:sz w:val="24"/>
        </w:rPr>
      </w:pPr>
    </w:p>
    <w:p w14:paraId="6B0CC7EA" w14:textId="645E3DB6" w:rsidR="00F761CA" w:rsidRDefault="00F761CA" w:rsidP="00830B69">
      <w:pPr>
        <w:spacing w:line="440" w:lineRule="exact"/>
        <w:ind w:firstLine="420"/>
        <w:jc w:val="center"/>
        <w:rPr>
          <w:rFonts w:cs="宋体"/>
          <w:kern w:val="0"/>
          <w:sz w:val="24"/>
        </w:rPr>
      </w:pPr>
    </w:p>
    <w:p w14:paraId="0E7269EE" w14:textId="565677C5" w:rsidR="00F761CA" w:rsidRDefault="00F761CA" w:rsidP="00830B69">
      <w:pPr>
        <w:spacing w:line="440" w:lineRule="exact"/>
        <w:ind w:firstLine="420"/>
        <w:jc w:val="center"/>
        <w:rPr>
          <w:rFonts w:cs="宋体"/>
          <w:kern w:val="0"/>
          <w:sz w:val="24"/>
        </w:rPr>
      </w:pPr>
    </w:p>
    <w:p w14:paraId="4E3DB621" w14:textId="3080E99B" w:rsidR="00F761CA" w:rsidRDefault="00F761CA" w:rsidP="00830B69">
      <w:pPr>
        <w:spacing w:line="440" w:lineRule="exact"/>
        <w:ind w:firstLine="420"/>
        <w:jc w:val="center"/>
        <w:rPr>
          <w:rFonts w:cs="宋体"/>
          <w:kern w:val="0"/>
          <w:sz w:val="24"/>
        </w:rPr>
      </w:pPr>
    </w:p>
    <w:p w14:paraId="5C8E9C13" w14:textId="66066AA7" w:rsidR="00F761CA" w:rsidRDefault="00F761CA" w:rsidP="00830B69">
      <w:pPr>
        <w:spacing w:line="440" w:lineRule="exact"/>
        <w:ind w:firstLine="420"/>
        <w:jc w:val="center"/>
        <w:rPr>
          <w:rFonts w:cs="宋体"/>
          <w:kern w:val="0"/>
          <w:sz w:val="24"/>
        </w:rPr>
      </w:pPr>
    </w:p>
    <w:p w14:paraId="1F367C23" w14:textId="0844FAAC" w:rsidR="00F761CA" w:rsidRDefault="00F761CA" w:rsidP="00830B69">
      <w:pPr>
        <w:spacing w:line="440" w:lineRule="exact"/>
        <w:ind w:firstLine="420"/>
        <w:jc w:val="center"/>
        <w:rPr>
          <w:rFonts w:cs="宋体"/>
          <w:kern w:val="0"/>
          <w:sz w:val="24"/>
        </w:rPr>
      </w:pPr>
    </w:p>
    <w:p w14:paraId="5951558D" w14:textId="204BDD7D" w:rsidR="00F761CA" w:rsidRDefault="00F761CA" w:rsidP="00830B69">
      <w:pPr>
        <w:spacing w:line="440" w:lineRule="exact"/>
        <w:ind w:firstLine="420"/>
        <w:jc w:val="center"/>
        <w:rPr>
          <w:rFonts w:cs="宋体"/>
          <w:kern w:val="0"/>
          <w:sz w:val="24"/>
        </w:rPr>
      </w:pPr>
    </w:p>
    <w:p w14:paraId="197CC108" w14:textId="6206015B" w:rsidR="00F761CA" w:rsidRDefault="00F761CA" w:rsidP="00830B69">
      <w:pPr>
        <w:spacing w:line="440" w:lineRule="exact"/>
        <w:ind w:firstLine="420"/>
        <w:jc w:val="center"/>
        <w:rPr>
          <w:rFonts w:cs="宋体"/>
          <w:kern w:val="0"/>
          <w:sz w:val="24"/>
        </w:rPr>
      </w:pPr>
    </w:p>
    <w:p w14:paraId="1B6EFBC5" w14:textId="0BBD63C6" w:rsidR="00F761CA" w:rsidRDefault="00F761CA" w:rsidP="00830B69">
      <w:pPr>
        <w:spacing w:line="440" w:lineRule="exact"/>
        <w:ind w:firstLine="420"/>
        <w:jc w:val="center"/>
        <w:rPr>
          <w:rFonts w:cs="宋体"/>
          <w:kern w:val="0"/>
          <w:sz w:val="24"/>
        </w:rPr>
      </w:pPr>
    </w:p>
    <w:p w14:paraId="133C0043" w14:textId="77777777" w:rsidR="00F761CA" w:rsidRPr="00062656" w:rsidRDefault="00F761CA" w:rsidP="00830B69">
      <w:pPr>
        <w:spacing w:line="440" w:lineRule="exact"/>
        <w:ind w:firstLine="420"/>
        <w:jc w:val="center"/>
        <w:rPr>
          <w:rFonts w:cs="宋体"/>
          <w:kern w:val="0"/>
          <w:sz w:val="24"/>
        </w:rPr>
      </w:pPr>
    </w:p>
    <w:p w14:paraId="36D31B8D" w14:textId="2A725DDA" w:rsidR="001E080A" w:rsidRDefault="001E080A" w:rsidP="00830B69">
      <w:pPr>
        <w:spacing w:line="360" w:lineRule="auto"/>
        <w:rPr>
          <w:rFonts w:cs="宋体"/>
          <w:kern w:val="0"/>
          <w:sz w:val="24"/>
        </w:rPr>
      </w:pPr>
    </w:p>
    <w:p w14:paraId="008746C5" w14:textId="77777777" w:rsidR="00896A02" w:rsidRPr="00062656" w:rsidRDefault="00896A02" w:rsidP="00830B69">
      <w:pPr>
        <w:spacing w:line="360" w:lineRule="auto"/>
        <w:rPr>
          <w:rFonts w:cs="宋体"/>
          <w:kern w:val="0"/>
          <w:sz w:val="24"/>
        </w:rPr>
      </w:pPr>
    </w:p>
    <w:p w14:paraId="5BD4BBF9" w14:textId="77777777" w:rsidR="001D6A6C" w:rsidRDefault="001D6A6C" w:rsidP="00830B69">
      <w:pPr>
        <w:spacing w:line="440" w:lineRule="exact"/>
        <w:jc w:val="center"/>
        <w:rPr>
          <w:b/>
          <w:sz w:val="30"/>
          <w:szCs w:val="30"/>
        </w:rPr>
      </w:pPr>
    </w:p>
    <w:p w14:paraId="0B3C31CD" w14:textId="77777777" w:rsidR="001E080A" w:rsidRPr="00062656" w:rsidRDefault="001E080A" w:rsidP="00D66E6D">
      <w:pPr>
        <w:spacing w:line="440" w:lineRule="exact"/>
        <w:jc w:val="center"/>
        <w:outlineLvl w:val="0"/>
        <w:rPr>
          <w:b/>
          <w:sz w:val="30"/>
          <w:szCs w:val="30"/>
        </w:rPr>
      </w:pPr>
      <w:bookmarkStart w:id="92" w:name="_Toc8414024"/>
      <w:r w:rsidRPr="00062656">
        <w:rPr>
          <w:rFonts w:hint="eastAsia"/>
          <w:b/>
          <w:sz w:val="30"/>
          <w:szCs w:val="30"/>
        </w:rPr>
        <w:t>主要参考文献</w:t>
      </w:r>
      <w:bookmarkEnd w:id="92"/>
    </w:p>
    <w:p w14:paraId="1F4F3FFE" w14:textId="77777777" w:rsidR="00744C75" w:rsidRPr="00744C75" w:rsidRDefault="00744C75" w:rsidP="00744C75">
      <w:pPr>
        <w:spacing w:line="440" w:lineRule="exact"/>
        <w:rPr>
          <w:sz w:val="24"/>
        </w:rPr>
      </w:pPr>
      <w:r w:rsidRPr="00744C75">
        <w:rPr>
          <w:rFonts w:hint="eastAsia"/>
          <w:sz w:val="24"/>
        </w:rPr>
        <w:t xml:space="preserve">[1] </w:t>
      </w:r>
      <w:r w:rsidRPr="00744C75">
        <w:rPr>
          <w:rFonts w:hint="eastAsia"/>
          <w:sz w:val="24"/>
        </w:rPr>
        <w:t>微软</w:t>
      </w:r>
      <w:proofErr w:type="gramStart"/>
      <w:r w:rsidRPr="00744C75">
        <w:rPr>
          <w:rFonts w:hint="eastAsia"/>
          <w:sz w:val="24"/>
        </w:rPr>
        <w:t>文档官网</w:t>
      </w:r>
      <w:proofErr w:type="gramEnd"/>
      <w:r w:rsidRPr="00744C75">
        <w:rPr>
          <w:rFonts w:hint="eastAsia"/>
          <w:sz w:val="24"/>
        </w:rPr>
        <w:t xml:space="preserve"> </w:t>
      </w:r>
      <w:hyperlink r:id="rId22" w:history="1">
        <w:r w:rsidR="00C73A7E" w:rsidRPr="00EB3653">
          <w:rPr>
            <w:rStyle w:val="a6"/>
            <w:rFonts w:hint="eastAsia"/>
            <w:sz w:val="24"/>
          </w:rPr>
          <w:t>https://docs.microsoft.com/zh-cn/</w:t>
        </w:r>
        <w:r w:rsidR="00C73A7E" w:rsidRPr="00EB3653">
          <w:rPr>
            <w:rStyle w:val="a6"/>
            <w:rFonts w:hint="eastAsia"/>
            <w:sz w:val="24"/>
          </w:rPr>
          <w:t>，</w:t>
        </w:r>
        <w:r w:rsidR="00C73A7E" w:rsidRPr="00EB3653">
          <w:rPr>
            <w:rStyle w:val="a6"/>
            <w:rFonts w:hint="eastAsia"/>
            <w:sz w:val="24"/>
          </w:rPr>
          <w:t>2019</w:t>
        </w:r>
        <w:r w:rsidR="00C73A7E" w:rsidRPr="00EB3653">
          <w:rPr>
            <w:rStyle w:val="a6"/>
            <w:sz w:val="24"/>
          </w:rPr>
          <w:t>年</w:t>
        </w:r>
        <w:r w:rsidR="00C73A7E" w:rsidRPr="00EB3653">
          <w:rPr>
            <w:rStyle w:val="a6"/>
            <w:sz w:val="24"/>
          </w:rPr>
          <w:t>4</w:t>
        </w:r>
        <w:r w:rsidR="00C73A7E" w:rsidRPr="00EB3653">
          <w:rPr>
            <w:rStyle w:val="a6"/>
            <w:sz w:val="24"/>
          </w:rPr>
          <w:t>月</w:t>
        </w:r>
        <w:r w:rsidR="00C73A7E" w:rsidRPr="00EB3653">
          <w:rPr>
            <w:rStyle w:val="a6"/>
            <w:sz w:val="24"/>
          </w:rPr>
          <w:t>12</w:t>
        </w:r>
      </w:hyperlink>
      <w:r w:rsidR="00C73A7E">
        <w:rPr>
          <w:rFonts w:hint="eastAsia"/>
          <w:sz w:val="24"/>
        </w:rPr>
        <w:t>日</w:t>
      </w:r>
    </w:p>
    <w:p w14:paraId="3E56C7CB" w14:textId="77777777" w:rsidR="00744C75" w:rsidRPr="00744C75" w:rsidRDefault="00744C75" w:rsidP="00744C75">
      <w:pPr>
        <w:spacing w:line="440" w:lineRule="exact"/>
        <w:rPr>
          <w:sz w:val="24"/>
        </w:rPr>
      </w:pPr>
      <w:r w:rsidRPr="00744C75">
        <w:rPr>
          <w:rFonts w:hint="eastAsia"/>
          <w:sz w:val="24"/>
        </w:rPr>
        <w:t>[2] Jeffrey Richter</w:t>
      </w:r>
      <w:r w:rsidRPr="00744C75">
        <w:rPr>
          <w:rFonts w:hint="eastAsia"/>
          <w:sz w:val="24"/>
        </w:rPr>
        <w:t>，</w:t>
      </w:r>
      <w:r w:rsidRPr="00744C75">
        <w:rPr>
          <w:rFonts w:hint="eastAsia"/>
          <w:sz w:val="24"/>
        </w:rPr>
        <w:t xml:space="preserve"> via C#</w:t>
      </w:r>
      <w:r w:rsidRPr="00744C75">
        <w:rPr>
          <w:rFonts w:hint="eastAsia"/>
          <w:sz w:val="24"/>
        </w:rPr>
        <w:t>第四版，清华大学出版社，</w:t>
      </w:r>
      <w:r w:rsidRPr="00744C75">
        <w:rPr>
          <w:rFonts w:hint="eastAsia"/>
          <w:sz w:val="24"/>
        </w:rPr>
        <w:t>2014</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w:t>
      </w:r>
      <w:r w:rsidR="00C73A7E">
        <w:rPr>
          <w:rFonts w:hint="eastAsia"/>
          <w:sz w:val="24"/>
        </w:rPr>
        <w:t>日</w:t>
      </w:r>
    </w:p>
    <w:p w14:paraId="223B8C64" w14:textId="77777777" w:rsidR="00744C75" w:rsidRPr="00744C75" w:rsidRDefault="00744C75" w:rsidP="00744C75">
      <w:pPr>
        <w:spacing w:line="440" w:lineRule="exact"/>
        <w:rPr>
          <w:sz w:val="24"/>
        </w:rPr>
      </w:pPr>
      <w:r w:rsidRPr="00744C75">
        <w:rPr>
          <w:rFonts w:hint="eastAsia"/>
          <w:sz w:val="24"/>
        </w:rPr>
        <w:t xml:space="preserve">[3] </w:t>
      </w:r>
      <w:r w:rsidRPr="00744C75">
        <w:rPr>
          <w:rFonts w:hint="eastAsia"/>
          <w:sz w:val="24"/>
        </w:rPr>
        <w:t>刘铁猛，深入浅出</w:t>
      </w:r>
      <w:r w:rsidRPr="00744C75">
        <w:rPr>
          <w:rFonts w:hint="eastAsia"/>
          <w:sz w:val="24"/>
        </w:rPr>
        <w:t>WPF</w:t>
      </w:r>
      <w:r w:rsidRPr="00744C75">
        <w:rPr>
          <w:rFonts w:hint="eastAsia"/>
          <w:sz w:val="24"/>
        </w:rPr>
        <w:t>，中国水利水电出版社，</w:t>
      </w:r>
      <w:r w:rsidRPr="00744C75">
        <w:rPr>
          <w:rFonts w:hint="eastAsia"/>
          <w:sz w:val="24"/>
        </w:rPr>
        <w:t>2010</w:t>
      </w:r>
      <w:r w:rsidR="00C73A7E">
        <w:rPr>
          <w:rFonts w:hint="eastAsia"/>
          <w:sz w:val="24"/>
        </w:rPr>
        <w:t>年</w:t>
      </w:r>
      <w:r w:rsidR="00C73A7E">
        <w:rPr>
          <w:rFonts w:hint="eastAsia"/>
          <w:sz w:val="24"/>
        </w:rPr>
        <w:t>7</w:t>
      </w:r>
      <w:r w:rsidR="00C73A7E">
        <w:rPr>
          <w:rFonts w:hint="eastAsia"/>
          <w:sz w:val="24"/>
        </w:rPr>
        <w:t>月</w:t>
      </w:r>
      <w:r w:rsidR="00C73A7E">
        <w:rPr>
          <w:rFonts w:hint="eastAsia"/>
          <w:sz w:val="24"/>
        </w:rPr>
        <w:t>1</w:t>
      </w:r>
      <w:r w:rsidR="00C73A7E">
        <w:rPr>
          <w:rFonts w:hint="eastAsia"/>
          <w:sz w:val="24"/>
        </w:rPr>
        <w:t>日</w:t>
      </w:r>
    </w:p>
    <w:p w14:paraId="6185A368" w14:textId="77777777" w:rsidR="00744C75" w:rsidRPr="00744C75" w:rsidRDefault="00744C75" w:rsidP="00744C75">
      <w:pPr>
        <w:spacing w:line="440" w:lineRule="exact"/>
        <w:rPr>
          <w:sz w:val="24"/>
        </w:rPr>
      </w:pPr>
      <w:r w:rsidRPr="00744C75">
        <w:rPr>
          <w:rFonts w:hint="eastAsia"/>
          <w:sz w:val="24"/>
        </w:rPr>
        <w:t>[4] (</w:t>
      </w:r>
      <w:r w:rsidRPr="00744C75">
        <w:rPr>
          <w:rFonts w:hint="eastAsia"/>
          <w:sz w:val="24"/>
        </w:rPr>
        <w:t>美</w:t>
      </w:r>
      <w:r w:rsidRPr="00744C75">
        <w:rPr>
          <w:rFonts w:hint="eastAsia"/>
          <w:sz w:val="24"/>
        </w:rPr>
        <w:t>)</w:t>
      </w:r>
      <w:r w:rsidRPr="00744C75">
        <w:rPr>
          <w:rFonts w:hint="eastAsia"/>
          <w:sz w:val="24"/>
        </w:rPr>
        <w:t>内格尔</w:t>
      </w:r>
      <w:r w:rsidRPr="00744C75">
        <w:rPr>
          <w:rFonts w:hint="eastAsia"/>
          <w:sz w:val="24"/>
        </w:rPr>
        <w:t xml:space="preserve"> (</w:t>
      </w:r>
      <w:proofErr w:type="spellStart"/>
      <w:r w:rsidRPr="00744C75">
        <w:rPr>
          <w:rFonts w:hint="eastAsia"/>
          <w:sz w:val="24"/>
        </w:rPr>
        <w:t>Nagel,C</w:t>
      </w:r>
      <w:proofErr w:type="spellEnd"/>
      <w:r w:rsidRPr="00744C75">
        <w:rPr>
          <w:rFonts w:hint="eastAsia"/>
          <w:sz w:val="24"/>
        </w:rPr>
        <w:t xml:space="preserve">.) </w:t>
      </w:r>
      <w:r w:rsidRPr="00744C75">
        <w:rPr>
          <w:rFonts w:hint="eastAsia"/>
          <w:sz w:val="24"/>
        </w:rPr>
        <w:t>等著，</w:t>
      </w:r>
      <w:r w:rsidRPr="00744C75">
        <w:rPr>
          <w:rFonts w:hint="eastAsia"/>
          <w:sz w:val="24"/>
        </w:rPr>
        <w:t>C#</w:t>
      </w:r>
      <w:r w:rsidRPr="00744C75">
        <w:rPr>
          <w:rFonts w:hint="eastAsia"/>
          <w:sz w:val="24"/>
        </w:rPr>
        <w:t>高级编程</w:t>
      </w:r>
      <w:r w:rsidRPr="00744C75">
        <w:rPr>
          <w:rFonts w:hint="eastAsia"/>
          <w:sz w:val="24"/>
        </w:rPr>
        <w:t>(</w:t>
      </w:r>
      <w:r w:rsidRPr="00744C75">
        <w:rPr>
          <w:rFonts w:hint="eastAsia"/>
          <w:sz w:val="24"/>
        </w:rPr>
        <w:t>第</w:t>
      </w:r>
      <w:r w:rsidRPr="00744C75">
        <w:rPr>
          <w:rFonts w:hint="eastAsia"/>
          <w:sz w:val="24"/>
        </w:rPr>
        <w:t>9</w:t>
      </w:r>
      <w:r w:rsidRPr="00744C75">
        <w:rPr>
          <w:rFonts w:hint="eastAsia"/>
          <w:sz w:val="24"/>
        </w:rPr>
        <w:t>版</w:t>
      </w:r>
      <w:r w:rsidRPr="00744C75">
        <w:rPr>
          <w:rFonts w:hint="eastAsia"/>
          <w:sz w:val="24"/>
        </w:rPr>
        <w:t>)</w:t>
      </w:r>
      <w:r w:rsidRPr="00744C75">
        <w:rPr>
          <w:rFonts w:hint="eastAsia"/>
          <w:sz w:val="24"/>
        </w:rPr>
        <w:t>，清华大学出版社</w:t>
      </w:r>
      <w:r w:rsidR="00C73A7E">
        <w:rPr>
          <w:rFonts w:hint="eastAsia"/>
          <w:sz w:val="24"/>
        </w:rPr>
        <w:t>，</w:t>
      </w:r>
      <w:r w:rsidRPr="00744C75">
        <w:rPr>
          <w:rFonts w:hint="eastAsia"/>
          <w:sz w:val="24"/>
        </w:rPr>
        <w:t>2014</w:t>
      </w:r>
      <w:r w:rsidR="00C73A7E">
        <w:rPr>
          <w:rFonts w:hint="eastAsia"/>
          <w:sz w:val="24"/>
        </w:rPr>
        <w:t>年</w:t>
      </w:r>
      <w:r w:rsidR="00C73A7E">
        <w:rPr>
          <w:rFonts w:hint="eastAsia"/>
          <w:sz w:val="24"/>
        </w:rPr>
        <w:t>6</w:t>
      </w:r>
      <w:r w:rsidR="00C73A7E">
        <w:rPr>
          <w:rFonts w:hint="eastAsia"/>
          <w:sz w:val="24"/>
        </w:rPr>
        <w:t>月</w:t>
      </w:r>
      <w:r w:rsidR="00C73A7E">
        <w:rPr>
          <w:rFonts w:hint="eastAsia"/>
          <w:sz w:val="24"/>
        </w:rPr>
        <w:t>5</w:t>
      </w:r>
      <w:r w:rsidR="00C73A7E">
        <w:rPr>
          <w:rFonts w:hint="eastAsia"/>
          <w:sz w:val="24"/>
        </w:rPr>
        <w:t>日</w:t>
      </w:r>
    </w:p>
    <w:p w14:paraId="5EDAA6C5" w14:textId="77777777" w:rsidR="001E080A" w:rsidRPr="00062656" w:rsidRDefault="00744C75" w:rsidP="00830B69">
      <w:pPr>
        <w:spacing w:line="440" w:lineRule="exact"/>
        <w:rPr>
          <w:sz w:val="24"/>
        </w:rPr>
      </w:pPr>
      <w:r w:rsidRPr="00744C75">
        <w:rPr>
          <w:rFonts w:hint="eastAsia"/>
          <w:sz w:val="24"/>
        </w:rPr>
        <w:t xml:space="preserve">[5] </w:t>
      </w:r>
      <w:proofErr w:type="gramStart"/>
      <w:r w:rsidRPr="00744C75">
        <w:rPr>
          <w:rFonts w:hint="eastAsia"/>
          <w:sz w:val="24"/>
        </w:rPr>
        <w:t>博客园</w:t>
      </w:r>
      <w:proofErr w:type="gramEnd"/>
      <w:r w:rsidRPr="00744C75">
        <w:rPr>
          <w:rFonts w:hint="eastAsia"/>
          <w:sz w:val="24"/>
        </w:rPr>
        <w:t>，</w:t>
      </w:r>
      <w:r w:rsidR="00BA5E38">
        <w:fldChar w:fldCharType="begin"/>
      </w:r>
      <w:r w:rsidR="00BA5E38">
        <w:instrText xml:space="preserve"> HYPERLINK "https://www.cnblogs.com/</w:instrText>
      </w:r>
      <w:r w:rsidR="00BA5E38">
        <w:instrText>，</w:instrText>
      </w:r>
      <w:r w:rsidR="00BA5E38">
        <w:instrText>2019</w:instrText>
      </w:r>
      <w:r w:rsidR="00BA5E38">
        <w:instrText>年</w:instrText>
      </w:r>
      <w:r w:rsidR="00BA5E38">
        <w:instrText>4</w:instrText>
      </w:r>
      <w:r w:rsidR="00BA5E38">
        <w:instrText>月</w:instrText>
      </w:r>
      <w:r w:rsidR="00BA5E38">
        <w:instrText xml:space="preserve">12" </w:instrText>
      </w:r>
      <w:r w:rsidR="00BA5E38">
        <w:fldChar w:fldCharType="separate"/>
      </w:r>
      <w:r w:rsidR="00C73A7E" w:rsidRPr="00EB3653">
        <w:rPr>
          <w:rStyle w:val="a6"/>
          <w:rFonts w:hint="eastAsia"/>
        </w:rPr>
        <w:t>https://www.cnblogs.com/</w:t>
      </w:r>
      <w:r w:rsidR="00C73A7E" w:rsidRPr="00EB3653">
        <w:rPr>
          <w:rStyle w:val="a6"/>
          <w:sz w:val="24"/>
        </w:rPr>
        <w:t>，</w:t>
      </w:r>
      <w:r w:rsidR="00C73A7E" w:rsidRPr="00EB3653">
        <w:rPr>
          <w:rStyle w:val="a6"/>
          <w:rFonts w:hint="eastAsia"/>
          <w:sz w:val="24"/>
        </w:rPr>
        <w:t>2019</w:t>
      </w:r>
      <w:r w:rsidR="00C73A7E" w:rsidRPr="00EB3653">
        <w:rPr>
          <w:rStyle w:val="a6"/>
          <w:rFonts w:hint="eastAsia"/>
          <w:sz w:val="24"/>
        </w:rPr>
        <w:t>年</w:t>
      </w:r>
      <w:r w:rsidR="00C73A7E" w:rsidRPr="00EB3653">
        <w:rPr>
          <w:rStyle w:val="a6"/>
          <w:rFonts w:hint="eastAsia"/>
          <w:sz w:val="24"/>
        </w:rPr>
        <w:t>4</w:t>
      </w:r>
      <w:r w:rsidR="00C73A7E" w:rsidRPr="00EB3653">
        <w:rPr>
          <w:rStyle w:val="a6"/>
          <w:rFonts w:hint="eastAsia"/>
          <w:sz w:val="24"/>
        </w:rPr>
        <w:t>月</w:t>
      </w:r>
      <w:r w:rsidR="00C73A7E" w:rsidRPr="00EB3653">
        <w:rPr>
          <w:rStyle w:val="a6"/>
          <w:rFonts w:hint="eastAsia"/>
          <w:sz w:val="24"/>
        </w:rPr>
        <w:t>12</w:t>
      </w:r>
      <w:r w:rsidR="00BA5E38">
        <w:rPr>
          <w:rStyle w:val="a6"/>
          <w:sz w:val="24"/>
        </w:rPr>
        <w:fldChar w:fldCharType="end"/>
      </w:r>
      <w:r w:rsidR="00C73A7E">
        <w:rPr>
          <w:rFonts w:hint="eastAsia"/>
          <w:sz w:val="24"/>
        </w:rPr>
        <w:t>日</w:t>
      </w:r>
    </w:p>
    <w:p w14:paraId="053CB32E" w14:textId="77777777" w:rsidR="001E080A" w:rsidRPr="00062656" w:rsidRDefault="00960006" w:rsidP="00830B69">
      <w:pPr>
        <w:spacing w:line="440" w:lineRule="exact"/>
        <w:rPr>
          <w:sz w:val="24"/>
        </w:rPr>
      </w:pPr>
      <w:r>
        <w:rPr>
          <w:rFonts w:hint="eastAsia"/>
          <w:sz w:val="24"/>
        </w:rPr>
        <w:t>[</w:t>
      </w:r>
      <w:r>
        <w:rPr>
          <w:sz w:val="24"/>
        </w:rPr>
        <w:t xml:space="preserve">6] </w:t>
      </w:r>
      <w:proofErr w:type="spellStart"/>
      <w:r>
        <w:rPr>
          <w:sz w:val="24"/>
        </w:rPr>
        <w:t>StackOverFlow</w:t>
      </w:r>
      <w:proofErr w:type="spellEnd"/>
      <w:r>
        <w:rPr>
          <w:sz w:val="24"/>
        </w:rPr>
        <w:t xml:space="preserve"> </w:t>
      </w:r>
      <w:r w:rsidR="00CA6BB9">
        <w:rPr>
          <w:sz w:val="24"/>
        </w:rPr>
        <w:t xml:space="preserve"> </w:t>
      </w:r>
      <w:hyperlink r:id="rId23" w:history="1">
        <w:r w:rsidR="00C73A7E" w:rsidRPr="00EB3653">
          <w:rPr>
            <w:rStyle w:val="a6"/>
            <w:sz w:val="24"/>
          </w:rPr>
          <w:t>https://stackoverflow.com/</w:t>
        </w:r>
      </w:hyperlink>
      <w:r w:rsidR="00C73A7E">
        <w:rPr>
          <w:rFonts w:hint="eastAsia"/>
          <w:sz w:val="24"/>
        </w:rPr>
        <w:t>，</w:t>
      </w:r>
      <w:r w:rsidR="00C73A7E">
        <w:rPr>
          <w:rFonts w:hint="eastAsia"/>
          <w:sz w:val="24"/>
        </w:rPr>
        <w:t>2019</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12</w:t>
      </w:r>
      <w:r w:rsidR="00C73A7E">
        <w:rPr>
          <w:rFonts w:hint="eastAsia"/>
          <w:sz w:val="24"/>
        </w:rPr>
        <w:t>日</w:t>
      </w:r>
    </w:p>
    <w:p w14:paraId="04B29680" w14:textId="77777777" w:rsidR="001E080A" w:rsidRPr="00062656" w:rsidRDefault="00730EE2" w:rsidP="00830B69">
      <w:pPr>
        <w:spacing w:line="440" w:lineRule="exact"/>
        <w:rPr>
          <w:sz w:val="24"/>
        </w:rPr>
      </w:pPr>
      <w:r>
        <w:rPr>
          <w:rFonts w:hint="eastAsia"/>
          <w:sz w:val="24"/>
        </w:rPr>
        <w:t>[</w:t>
      </w:r>
      <w:r>
        <w:rPr>
          <w:sz w:val="24"/>
        </w:rPr>
        <w:t xml:space="preserve">7] </w:t>
      </w:r>
      <w:proofErr w:type="spellStart"/>
      <w:r>
        <w:rPr>
          <w:rFonts w:hint="eastAsia"/>
          <w:sz w:val="24"/>
        </w:rPr>
        <w:t>EXif</w:t>
      </w:r>
      <w:proofErr w:type="spellEnd"/>
      <w:r>
        <w:rPr>
          <w:rFonts w:hint="eastAsia"/>
          <w:sz w:val="24"/>
        </w:rPr>
        <w:t>分析</w:t>
      </w:r>
      <w:r>
        <w:rPr>
          <w:rFonts w:hint="eastAsia"/>
          <w:sz w:val="24"/>
        </w:rPr>
        <w:t xml:space="preserve"> </w:t>
      </w:r>
      <w:hyperlink r:id="rId24" w:history="1">
        <w:r w:rsidR="00C73A7E" w:rsidRPr="00EB3653">
          <w:rPr>
            <w:rStyle w:val="a6"/>
            <w:sz w:val="24"/>
          </w:rPr>
          <w:t>https://www.jianshu.com/p/ae7b9ab20bca</w:t>
        </w:r>
        <w:r w:rsidR="00C73A7E" w:rsidRPr="00EB3653">
          <w:rPr>
            <w:rStyle w:val="a6"/>
            <w:sz w:val="24"/>
          </w:rPr>
          <w:t>，</w:t>
        </w:r>
        <w:r w:rsidR="00C73A7E" w:rsidRPr="00EB3653">
          <w:rPr>
            <w:rStyle w:val="a6"/>
            <w:sz w:val="24"/>
          </w:rPr>
          <w:t>2019</w:t>
        </w:r>
        <w:r w:rsidR="00C73A7E" w:rsidRPr="00EB3653">
          <w:rPr>
            <w:rStyle w:val="a6"/>
            <w:sz w:val="24"/>
          </w:rPr>
          <w:t>年</w:t>
        </w:r>
        <w:r w:rsidR="00C73A7E" w:rsidRPr="00EB3653">
          <w:rPr>
            <w:rStyle w:val="a6"/>
            <w:rFonts w:hint="eastAsia"/>
            <w:sz w:val="24"/>
          </w:rPr>
          <w:t>3</w:t>
        </w:r>
        <w:r w:rsidR="00C73A7E" w:rsidRPr="00EB3653">
          <w:rPr>
            <w:rStyle w:val="a6"/>
            <w:sz w:val="24"/>
          </w:rPr>
          <w:t>月</w:t>
        </w:r>
        <w:r w:rsidR="00C73A7E" w:rsidRPr="00EB3653">
          <w:rPr>
            <w:rStyle w:val="a6"/>
            <w:rFonts w:hint="eastAsia"/>
            <w:sz w:val="24"/>
          </w:rPr>
          <w:t>2</w:t>
        </w:r>
      </w:hyperlink>
      <w:r w:rsidR="00C73A7E">
        <w:rPr>
          <w:rFonts w:hint="eastAsia"/>
          <w:sz w:val="24"/>
        </w:rPr>
        <w:t>日</w:t>
      </w:r>
    </w:p>
    <w:p w14:paraId="5244551C" w14:textId="77777777" w:rsidR="001E080A" w:rsidRPr="00062656" w:rsidRDefault="00F14BDC" w:rsidP="00830B69">
      <w:pPr>
        <w:spacing w:line="440" w:lineRule="exact"/>
        <w:rPr>
          <w:sz w:val="24"/>
        </w:rPr>
      </w:pPr>
      <w:r>
        <w:rPr>
          <w:rFonts w:hint="eastAsia"/>
          <w:sz w:val="24"/>
        </w:rPr>
        <w:t>[</w:t>
      </w:r>
      <w:r>
        <w:rPr>
          <w:sz w:val="24"/>
        </w:rPr>
        <w:t xml:space="preserve">8] </w:t>
      </w:r>
      <w:r>
        <w:rPr>
          <w:rFonts w:hint="eastAsia"/>
          <w:sz w:val="24"/>
        </w:rPr>
        <w:t>EXIF</w:t>
      </w:r>
      <w:r>
        <w:rPr>
          <w:rFonts w:hint="eastAsia"/>
          <w:sz w:val="24"/>
        </w:rPr>
        <w:t>简介</w:t>
      </w:r>
      <w:r>
        <w:rPr>
          <w:sz w:val="24"/>
        </w:rPr>
        <w:t xml:space="preserve"> </w:t>
      </w:r>
      <w:hyperlink r:id="rId25" w:history="1">
        <w:r w:rsidR="00C73A7E" w:rsidRPr="00EB3653">
          <w:rPr>
            <w:rStyle w:val="a6"/>
            <w:sz w:val="24"/>
          </w:rPr>
          <w:t>https://zh.wikipedia.org/wiki/EXIF</w:t>
        </w:r>
        <w:r w:rsidR="00C73A7E" w:rsidRPr="00EB3653">
          <w:rPr>
            <w:rStyle w:val="a6"/>
            <w:sz w:val="24"/>
          </w:rPr>
          <w:t>，</w:t>
        </w:r>
        <w:r w:rsidR="00C73A7E" w:rsidRPr="00EB3653">
          <w:rPr>
            <w:rStyle w:val="a6"/>
            <w:sz w:val="24"/>
          </w:rPr>
          <w:t>201</w:t>
        </w:r>
        <w:r w:rsidR="00C73A7E" w:rsidRPr="00EB3653">
          <w:rPr>
            <w:rStyle w:val="a6"/>
            <w:rFonts w:hint="eastAsia"/>
            <w:sz w:val="24"/>
          </w:rPr>
          <w:t>8</w:t>
        </w:r>
        <w:r w:rsidR="00C73A7E" w:rsidRPr="00EB3653">
          <w:rPr>
            <w:rStyle w:val="a6"/>
            <w:rFonts w:hint="eastAsia"/>
            <w:sz w:val="24"/>
          </w:rPr>
          <w:t>年</w:t>
        </w:r>
        <w:r w:rsidR="00C73A7E" w:rsidRPr="00EB3653">
          <w:rPr>
            <w:rStyle w:val="a6"/>
            <w:rFonts w:hint="eastAsia"/>
            <w:sz w:val="24"/>
          </w:rPr>
          <w:t>3</w:t>
        </w:r>
        <w:r w:rsidR="00C73A7E" w:rsidRPr="00EB3653">
          <w:rPr>
            <w:rStyle w:val="a6"/>
            <w:rFonts w:hint="eastAsia"/>
            <w:sz w:val="24"/>
          </w:rPr>
          <w:t>月</w:t>
        </w:r>
        <w:r w:rsidR="00C73A7E" w:rsidRPr="00EB3653">
          <w:rPr>
            <w:rStyle w:val="a6"/>
            <w:rFonts w:hint="eastAsia"/>
            <w:sz w:val="24"/>
          </w:rPr>
          <w:t>1</w:t>
        </w:r>
      </w:hyperlink>
      <w:r w:rsidR="00C73A7E">
        <w:rPr>
          <w:rFonts w:hint="eastAsia"/>
          <w:sz w:val="24"/>
        </w:rPr>
        <w:t>日</w:t>
      </w:r>
    </w:p>
    <w:p w14:paraId="399B5115" w14:textId="25E04666" w:rsidR="001E080A" w:rsidRDefault="001E080A" w:rsidP="00830B69">
      <w:pPr>
        <w:spacing w:line="440" w:lineRule="exact"/>
        <w:rPr>
          <w:sz w:val="24"/>
        </w:rPr>
      </w:pPr>
    </w:p>
    <w:p w14:paraId="27F98E20" w14:textId="45F76092" w:rsidR="00100B89" w:rsidRDefault="00100B89" w:rsidP="00830B69">
      <w:pPr>
        <w:spacing w:line="440" w:lineRule="exact"/>
        <w:rPr>
          <w:sz w:val="24"/>
        </w:rPr>
      </w:pPr>
    </w:p>
    <w:p w14:paraId="3E409C01" w14:textId="132DCF6C" w:rsidR="00100B89" w:rsidRDefault="00100B89" w:rsidP="00830B69">
      <w:pPr>
        <w:spacing w:line="440" w:lineRule="exact"/>
        <w:rPr>
          <w:sz w:val="24"/>
        </w:rPr>
      </w:pPr>
    </w:p>
    <w:p w14:paraId="5F7B1DBA" w14:textId="11304AF4" w:rsidR="00896A02" w:rsidRDefault="00896A02" w:rsidP="00830B69">
      <w:pPr>
        <w:spacing w:line="440" w:lineRule="exact"/>
        <w:rPr>
          <w:sz w:val="24"/>
        </w:rPr>
      </w:pPr>
    </w:p>
    <w:p w14:paraId="04B83914" w14:textId="77777777" w:rsidR="00896A02" w:rsidRDefault="00896A02" w:rsidP="00830B69">
      <w:pPr>
        <w:spacing w:line="440" w:lineRule="exact"/>
        <w:rPr>
          <w:sz w:val="24"/>
        </w:rPr>
      </w:pPr>
    </w:p>
    <w:p w14:paraId="396FE5ED" w14:textId="3B43BC12" w:rsidR="00100B89" w:rsidRDefault="00100B89" w:rsidP="00830B69">
      <w:pPr>
        <w:spacing w:line="440" w:lineRule="exact"/>
        <w:rPr>
          <w:sz w:val="24"/>
        </w:rPr>
      </w:pPr>
    </w:p>
    <w:p w14:paraId="3092CCC4" w14:textId="0AC646F6" w:rsidR="00EB49AC" w:rsidRDefault="00EB49AC" w:rsidP="00830B69">
      <w:pPr>
        <w:spacing w:line="440" w:lineRule="exact"/>
        <w:rPr>
          <w:sz w:val="24"/>
        </w:rPr>
      </w:pPr>
    </w:p>
    <w:p w14:paraId="739CF0FA" w14:textId="093BE02E" w:rsidR="00EB49AC" w:rsidRDefault="00EB49AC" w:rsidP="00830B69">
      <w:pPr>
        <w:spacing w:line="440" w:lineRule="exact"/>
        <w:rPr>
          <w:sz w:val="24"/>
        </w:rPr>
      </w:pPr>
    </w:p>
    <w:p w14:paraId="59140BAB" w14:textId="56880955" w:rsidR="00EB49AC" w:rsidRDefault="00EB49AC" w:rsidP="00830B69">
      <w:pPr>
        <w:spacing w:line="440" w:lineRule="exact"/>
        <w:rPr>
          <w:sz w:val="24"/>
        </w:rPr>
      </w:pPr>
    </w:p>
    <w:p w14:paraId="3BDAD9B2" w14:textId="5CB6D0B8" w:rsidR="00EB49AC" w:rsidRDefault="00EB49AC" w:rsidP="00830B69">
      <w:pPr>
        <w:spacing w:line="440" w:lineRule="exact"/>
        <w:rPr>
          <w:sz w:val="24"/>
        </w:rPr>
      </w:pPr>
    </w:p>
    <w:p w14:paraId="6C7200F4" w14:textId="360D9E86" w:rsidR="00EB49AC" w:rsidRDefault="00EB49AC" w:rsidP="00830B69">
      <w:pPr>
        <w:spacing w:line="440" w:lineRule="exact"/>
        <w:rPr>
          <w:sz w:val="24"/>
        </w:rPr>
      </w:pPr>
    </w:p>
    <w:p w14:paraId="4387405D" w14:textId="504883A7" w:rsidR="00EB49AC" w:rsidRDefault="00EB49AC" w:rsidP="00830B69">
      <w:pPr>
        <w:spacing w:line="440" w:lineRule="exact"/>
        <w:rPr>
          <w:sz w:val="24"/>
        </w:rPr>
      </w:pPr>
    </w:p>
    <w:p w14:paraId="08EF8406" w14:textId="57267300" w:rsidR="00EB49AC" w:rsidRDefault="00EB49AC" w:rsidP="00830B69">
      <w:pPr>
        <w:spacing w:line="440" w:lineRule="exact"/>
        <w:rPr>
          <w:sz w:val="24"/>
        </w:rPr>
      </w:pPr>
    </w:p>
    <w:p w14:paraId="7916AC73" w14:textId="05B2C72D" w:rsidR="00EB49AC" w:rsidRDefault="00EB49AC" w:rsidP="00830B69">
      <w:pPr>
        <w:spacing w:line="440" w:lineRule="exact"/>
        <w:rPr>
          <w:sz w:val="24"/>
        </w:rPr>
      </w:pPr>
    </w:p>
    <w:p w14:paraId="368FCF2F" w14:textId="60728566" w:rsidR="00EB49AC" w:rsidRDefault="00EB49AC" w:rsidP="00830B69">
      <w:pPr>
        <w:spacing w:line="440" w:lineRule="exact"/>
        <w:rPr>
          <w:sz w:val="24"/>
        </w:rPr>
      </w:pPr>
    </w:p>
    <w:p w14:paraId="2474795E" w14:textId="398045E0" w:rsidR="00EB49AC" w:rsidRDefault="00EB49AC" w:rsidP="00830B69">
      <w:pPr>
        <w:spacing w:line="440" w:lineRule="exact"/>
        <w:rPr>
          <w:sz w:val="24"/>
        </w:rPr>
      </w:pPr>
    </w:p>
    <w:p w14:paraId="09057998" w14:textId="4E39A994" w:rsidR="00EB49AC" w:rsidRDefault="00EB49AC" w:rsidP="00830B69">
      <w:pPr>
        <w:spacing w:line="440" w:lineRule="exact"/>
        <w:rPr>
          <w:sz w:val="24"/>
        </w:rPr>
      </w:pPr>
    </w:p>
    <w:p w14:paraId="152B66B0" w14:textId="7013B29B" w:rsidR="00EB49AC" w:rsidRDefault="00EB49AC" w:rsidP="00830B69">
      <w:pPr>
        <w:spacing w:line="440" w:lineRule="exact"/>
        <w:rPr>
          <w:sz w:val="24"/>
        </w:rPr>
      </w:pPr>
    </w:p>
    <w:p w14:paraId="3EB7E017" w14:textId="73AD8E31" w:rsidR="00EB49AC" w:rsidRDefault="00EB49AC" w:rsidP="00830B69">
      <w:pPr>
        <w:spacing w:line="440" w:lineRule="exact"/>
        <w:rPr>
          <w:sz w:val="24"/>
        </w:rPr>
      </w:pPr>
    </w:p>
    <w:p w14:paraId="6434EFF3" w14:textId="77777777" w:rsidR="00EB49AC" w:rsidRPr="00062656" w:rsidRDefault="00EB49AC" w:rsidP="00830B69">
      <w:pPr>
        <w:spacing w:line="440" w:lineRule="exact"/>
        <w:rPr>
          <w:sz w:val="24"/>
        </w:rPr>
      </w:pPr>
    </w:p>
    <w:p w14:paraId="2C843DCA" w14:textId="77777777" w:rsidR="001E080A" w:rsidRDefault="001E080A" w:rsidP="00D66E6D">
      <w:pPr>
        <w:spacing w:line="440" w:lineRule="exact"/>
        <w:jc w:val="center"/>
        <w:outlineLvl w:val="0"/>
        <w:rPr>
          <w:b/>
          <w:sz w:val="30"/>
          <w:szCs w:val="30"/>
        </w:rPr>
      </w:pPr>
      <w:bookmarkStart w:id="93" w:name="_Toc8414025"/>
      <w:r w:rsidRPr="00062656">
        <w:rPr>
          <w:rFonts w:hint="eastAsia"/>
          <w:b/>
          <w:sz w:val="30"/>
          <w:szCs w:val="30"/>
        </w:rPr>
        <w:lastRenderedPageBreak/>
        <w:t>致谢</w:t>
      </w:r>
      <w:bookmarkEnd w:id="93"/>
    </w:p>
    <w:p w14:paraId="684339AF" w14:textId="77777777" w:rsidR="00EC2192" w:rsidRPr="00062656" w:rsidRDefault="00EC2192" w:rsidP="004929EC">
      <w:pPr>
        <w:rPr>
          <w:b/>
          <w:sz w:val="30"/>
          <w:szCs w:val="30"/>
        </w:rPr>
      </w:pPr>
    </w:p>
    <w:p w14:paraId="7608DD77" w14:textId="77777777" w:rsidR="00DA2959" w:rsidRPr="00DA2959" w:rsidRDefault="00DA2959" w:rsidP="00DA2959">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通过了这几个月的紧锣密鼓完成这个毕业设计</w:t>
      </w:r>
      <w:r w:rsidR="007F31D0">
        <w:rPr>
          <w:rFonts w:ascii="宋体" w:hAnsi="宋体" w:hint="eastAsia"/>
          <w:sz w:val="24"/>
        </w:rPr>
        <w:t>的同时</w:t>
      </w:r>
      <w:r w:rsidRPr="00DA2959">
        <w:rPr>
          <w:rFonts w:ascii="宋体" w:hAnsi="宋体" w:hint="eastAsia"/>
          <w:sz w:val="24"/>
        </w:rPr>
        <w:t>，</w:t>
      </w:r>
      <w:r w:rsidR="007F31D0">
        <w:rPr>
          <w:rFonts w:ascii="宋体" w:hAnsi="宋体" w:hint="eastAsia"/>
          <w:sz w:val="24"/>
        </w:rPr>
        <w:t>最终</w:t>
      </w:r>
      <w:r w:rsidRPr="00DA2959">
        <w:rPr>
          <w:rFonts w:ascii="宋体" w:hAnsi="宋体" w:hint="eastAsia"/>
          <w:sz w:val="24"/>
        </w:rPr>
        <w:t>我完成了毕业设计。与此同时，我有过</w:t>
      </w:r>
      <w:r w:rsidR="007F31D0">
        <w:rPr>
          <w:rFonts w:ascii="宋体" w:hAnsi="宋体" w:hint="eastAsia"/>
          <w:sz w:val="24"/>
        </w:rPr>
        <w:t>至</w:t>
      </w:r>
      <w:r w:rsidRPr="00DA2959">
        <w:rPr>
          <w:rFonts w:ascii="宋体" w:hAnsi="宋体" w:hint="eastAsia"/>
          <w:sz w:val="24"/>
        </w:rPr>
        <w:t>高考之后的轻松。</w:t>
      </w:r>
      <w:r w:rsidR="007F31D0">
        <w:rPr>
          <w:rFonts w:ascii="宋体" w:hAnsi="宋体" w:hint="eastAsia"/>
          <w:sz w:val="24"/>
        </w:rPr>
        <w:t>同时却</w:t>
      </w:r>
      <w:r w:rsidRPr="00DA2959">
        <w:rPr>
          <w:rFonts w:ascii="宋体" w:hAnsi="宋体" w:hint="eastAsia"/>
          <w:sz w:val="24"/>
        </w:rPr>
        <w:t>有那么</w:t>
      </w:r>
      <w:r w:rsidR="007F31D0">
        <w:rPr>
          <w:rFonts w:ascii="宋体" w:hAnsi="宋体" w:hint="eastAsia"/>
          <w:sz w:val="24"/>
        </w:rPr>
        <w:t>的</w:t>
      </w:r>
      <w:r w:rsidRPr="00DA2959">
        <w:rPr>
          <w:rFonts w:ascii="宋体" w:hAnsi="宋体" w:hint="eastAsia"/>
          <w:sz w:val="24"/>
        </w:rPr>
        <w:t>一种</w:t>
      </w:r>
      <w:r w:rsidR="007F31D0">
        <w:rPr>
          <w:rFonts w:ascii="宋体" w:hAnsi="宋体" w:hint="eastAsia"/>
          <w:sz w:val="24"/>
        </w:rPr>
        <w:t>很大的</w:t>
      </w:r>
      <w:r w:rsidRPr="00DA2959">
        <w:rPr>
          <w:rFonts w:ascii="宋体" w:hAnsi="宋体" w:hint="eastAsia"/>
          <w:sz w:val="24"/>
        </w:rPr>
        <w:t>失落感，</w:t>
      </w:r>
      <w:r w:rsidR="007F31D0">
        <w:rPr>
          <w:rFonts w:ascii="宋体" w:hAnsi="宋体" w:hint="eastAsia"/>
          <w:sz w:val="24"/>
        </w:rPr>
        <w:t>是</w:t>
      </w:r>
      <w:r w:rsidRPr="00DA2959">
        <w:rPr>
          <w:rFonts w:ascii="宋体" w:hAnsi="宋体" w:hint="eastAsia"/>
          <w:sz w:val="24"/>
        </w:rPr>
        <w:t>因为我的大学生活就这样的</w:t>
      </w:r>
      <w:r w:rsidR="007F31D0">
        <w:rPr>
          <w:rFonts w:ascii="宋体" w:hAnsi="宋体" w:hint="eastAsia"/>
          <w:sz w:val="24"/>
        </w:rPr>
        <w:t>短暂的度过了</w:t>
      </w:r>
      <w:r w:rsidRPr="00DA2959">
        <w:rPr>
          <w:rFonts w:ascii="宋体" w:hAnsi="宋体" w:hint="eastAsia"/>
          <w:sz w:val="24"/>
        </w:rPr>
        <w:t>。在整个大学期间我首先感谢的是各位老师的敦敦教诲，同学们和朋友们的关心以及室友们的相互包容，这与我美好的大学生活是分不开的。</w:t>
      </w:r>
    </w:p>
    <w:p w14:paraId="62375124" w14:textId="7F30CE9B" w:rsidR="00182AF6" w:rsidRPr="00182AF6" w:rsidRDefault="00DA2959" w:rsidP="00182AF6">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在些论文和毕业设计的过程中，感谢班主任</w:t>
      </w:r>
      <w:proofErr w:type="gramStart"/>
      <w:r w:rsidRPr="00DA2959">
        <w:rPr>
          <w:rFonts w:ascii="宋体" w:hAnsi="宋体" w:hint="eastAsia"/>
          <w:sz w:val="24"/>
        </w:rPr>
        <w:t>兼指导</w:t>
      </w:r>
      <w:proofErr w:type="gramEnd"/>
      <w:r w:rsidRPr="00DA2959">
        <w:rPr>
          <w:rFonts w:ascii="宋体" w:hAnsi="宋体" w:hint="eastAsia"/>
          <w:sz w:val="24"/>
        </w:rPr>
        <w:t>老师的诲人不倦的精神。让我有了信心完成整个毕业设计。同时感谢那些开源的工作者们贡献的程序和参考文档。感谢在it行业中热心分享自己的过程及其走过的路。</w:t>
      </w:r>
    </w:p>
    <w:sectPr w:rsidR="00182AF6" w:rsidRPr="00182AF6" w:rsidSect="00B873BB">
      <w:headerReference w:type="default" r:id="rId26"/>
      <w:pgSz w:w="11906" w:h="16838" w:code="9"/>
      <w:pgMar w:top="1134" w:right="851" w:bottom="1134" w:left="1418" w:header="680" w:footer="851"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3EEC8" w14:textId="77777777" w:rsidR="00BA5E38" w:rsidRDefault="00BA5E38">
      <w:r>
        <w:separator/>
      </w:r>
    </w:p>
  </w:endnote>
  <w:endnote w:type="continuationSeparator" w:id="0">
    <w:p w14:paraId="21FC01DE" w14:textId="77777777" w:rsidR="00BA5E38" w:rsidRDefault="00BA5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67" w14:textId="77777777" w:rsidR="009D7603" w:rsidRDefault="009D7603"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925DD52" w14:textId="77777777" w:rsidR="009D7603" w:rsidRDefault="009D76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8D58" w14:textId="6A7DE2AC" w:rsidR="009D7603" w:rsidRDefault="009D7603"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33ECD">
      <w:rPr>
        <w:rStyle w:val="a5"/>
        <w:noProof/>
      </w:rPr>
      <w:t>28</w:t>
    </w:r>
    <w:r>
      <w:rPr>
        <w:rStyle w:val="a5"/>
      </w:rPr>
      <w:fldChar w:fldCharType="end"/>
    </w:r>
  </w:p>
  <w:p w14:paraId="44F344C2" w14:textId="77777777" w:rsidR="009D7603" w:rsidRDefault="009D7603" w:rsidP="000A73C2">
    <w:pPr>
      <w:pStyle w:val="a4"/>
      <w:ind w:right="540"/>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E1586" w14:textId="77777777" w:rsidR="00BA5E38" w:rsidRDefault="00BA5E38">
      <w:r>
        <w:separator/>
      </w:r>
    </w:p>
  </w:footnote>
  <w:footnote w:type="continuationSeparator" w:id="0">
    <w:p w14:paraId="4E1B4A53" w14:textId="77777777" w:rsidR="00BA5E38" w:rsidRDefault="00BA5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E308" w14:textId="77777777" w:rsidR="009D7603" w:rsidRDefault="009D7603">
    <w:pPr>
      <w:pStyle w:val="a3"/>
    </w:pPr>
    <w:r>
      <w:rPr>
        <w:rFonts w:hint="eastAsia"/>
      </w:rPr>
      <w:t>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958F" w14:textId="77777777" w:rsidR="009D7603" w:rsidRDefault="009D7603">
    <w:pPr>
      <w:pStyle w:val="a3"/>
    </w:pPr>
    <w:r>
      <w:rPr>
        <w:rFonts w:hint="eastAsia"/>
      </w:rPr>
      <w:t>苏州大学本科生毕业设计（论文）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singleLevel"/>
    <w:tmpl w:val="00000010"/>
    <w:lvl w:ilvl="0">
      <w:start w:val="1"/>
      <w:numFmt w:val="decimal"/>
      <w:suff w:val="nothing"/>
      <w:lvlText w:val="%1、"/>
      <w:lvlJc w:val="left"/>
    </w:lvl>
  </w:abstractNum>
  <w:abstractNum w:abstractNumId="1" w15:restartNumberingAfterBreak="0">
    <w:nsid w:val="00D35706"/>
    <w:multiLevelType w:val="hybridMultilevel"/>
    <w:tmpl w:val="B1CC704E"/>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02121CB6"/>
    <w:multiLevelType w:val="multilevel"/>
    <w:tmpl w:val="75BE7154"/>
    <w:lvl w:ilvl="0">
      <w:start w:val="1"/>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578787E"/>
    <w:multiLevelType w:val="multilevel"/>
    <w:tmpl w:val="7700A0F4"/>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CA53813"/>
    <w:multiLevelType w:val="multilevel"/>
    <w:tmpl w:val="F4BC901A"/>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D651107"/>
    <w:multiLevelType w:val="multilevel"/>
    <w:tmpl w:val="761ECC0A"/>
    <w:lvl w:ilvl="0">
      <w:start w:val="1"/>
      <w:numFmt w:val="decimal"/>
      <w:lvlText w:val="%1."/>
      <w:lvlJc w:val="left"/>
      <w:pPr>
        <w:tabs>
          <w:tab w:val="num" w:pos="1078"/>
        </w:tabs>
        <w:ind w:left="1078" w:hanging="420"/>
      </w:pPr>
    </w:lvl>
    <w:lvl w:ilvl="1">
      <w:start w:val="1"/>
      <w:numFmt w:val="lowerLetter"/>
      <w:lvlText w:val="%2)"/>
      <w:lvlJc w:val="left"/>
      <w:pPr>
        <w:tabs>
          <w:tab w:val="num" w:pos="1498"/>
        </w:tabs>
        <w:ind w:left="1498" w:hanging="420"/>
      </w:pPr>
    </w:lvl>
    <w:lvl w:ilvl="2">
      <w:start w:val="1"/>
      <w:numFmt w:val="lowerRoman"/>
      <w:lvlText w:val="%3."/>
      <w:lvlJc w:val="right"/>
      <w:pPr>
        <w:tabs>
          <w:tab w:val="num" w:pos="1918"/>
        </w:tabs>
        <w:ind w:left="1918" w:hanging="420"/>
      </w:pPr>
    </w:lvl>
    <w:lvl w:ilvl="3">
      <w:start w:val="1"/>
      <w:numFmt w:val="decimal"/>
      <w:lvlText w:val="%4."/>
      <w:lvlJc w:val="left"/>
      <w:pPr>
        <w:tabs>
          <w:tab w:val="num" w:pos="2338"/>
        </w:tabs>
        <w:ind w:left="2338" w:hanging="420"/>
      </w:pPr>
    </w:lvl>
    <w:lvl w:ilvl="4">
      <w:start w:val="1"/>
      <w:numFmt w:val="lowerLetter"/>
      <w:lvlText w:val="%5)"/>
      <w:lvlJc w:val="left"/>
      <w:pPr>
        <w:tabs>
          <w:tab w:val="num" w:pos="2758"/>
        </w:tabs>
        <w:ind w:left="2758" w:hanging="420"/>
      </w:pPr>
    </w:lvl>
    <w:lvl w:ilvl="5">
      <w:start w:val="1"/>
      <w:numFmt w:val="lowerRoman"/>
      <w:lvlText w:val="%6."/>
      <w:lvlJc w:val="right"/>
      <w:pPr>
        <w:tabs>
          <w:tab w:val="num" w:pos="3178"/>
        </w:tabs>
        <w:ind w:left="3178" w:hanging="420"/>
      </w:pPr>
    </w:lvl>
    <w:lvl w:ilvl="6">
      <w:start w:val="1"/>
      <w:numFmt w:val="decimal"/>
      <w:lvlText w:val="%7."/>
      <w:lvlJc w:val="left"/>
      <w:pPr>
        <w:tabs>
          <w:tab w:val="num" w:pos="3598"/>
        </w:tabs>
        <w:ind w:left="3598" w:hanging="420"/>
      </w:pPr>
    </w:lvl>
    <w:lvl w:ilvl="7">
      <w:start w:val="1"/>
      <w:numFmt w:val="lowerLetter"/>
      <w:lvlText w:val="%8)"/>
      <w:lvlJc w:val="left"/>
      <w:pPr>
        <w:tabs>
          <w:tab w:val="num" w:pos="4018"/>
        </w:tabs>
        <w:ind w:left="4018" w:hanging="420"/>
      </w:pPr>
    </w:lvl>
    <w:lvl w:ilvl="8">
      <w:start w:val="1"/>
      <w:numFmt w:val="lowerRoman"/>
      <w:lvlText w:val="%9."/>
      <w:lvlJc w:val="right"/>
      <w:pPr>
        <w:tabs>
          <w:tab w:val="num" w:pos="4438"/>
        </w:tabs>
        <w:ind w:left="4438" w:hanging="420"/>
      </w:pPr>
    </w:lvl>
  </w:abstractNum>
  <w:abstractNum w:abstractNumId="6" w15:restartNumberingAfterBreak="0">
    <w:nsid w:val="0E034393"/>
    <w:multiLevelType w:val="hybridMultilevel"/>
    <w:tmpl w:val="30ACA732"/>
    <w:lvl w:ilvl="0" w:tplc="C4F0C3C6">
      <w:start w:val="1"/>
      <w:numFmt w:val="bullet"/>
      <w:lvlText w:val=""/>
      <w:lvlJc w:val="left"/>
      <w:pPr>
        <w:tabs>
          <w:tab w:val="num" w:pos="720"/>
        </w:tabs>
        <w:ind w:left="720" w:hanging="360"/>
      </w:pPr>
      <w:rPr>
        <w:rFonts w:ascii="Wingdings" w:hAnsi="Wingdings" w:hint="default"/>
      </w:rPr>
    </w:lvl>
    <w:lvl w:ilvl="1" w:tplc="F5F68540">
      <w:start w:val="186"/>
      <w:numFmt w:val="bullet"/>
      <w:lvlText w:val="–"/>
      <w:lvlJc w:val="left"/>
      <w:pPr>
        <w:tabs>
          <w:tab w:val="num" w:pos="1440"/>
        </w:tabs>
        <w:ind w:left="1440" w:hanging="360"/>
      </w:pPr>
      <w:rPr>
        <w:rFonts w:ascii="Tahoma" w:hAnsi="Tahoma" w:hint="default"/>
      </w:rPr>
    </w:lvl>
    <w:lvl w:ilvl="2" w:tplc="812E34E6" w:tentative="1">
      <w:start w:val="1"/>
      <w:numFmt w:val="bullet"/>
      <w:lvlText w:val=""/>
      <w:lvlJc w:val="left"/>
      <w:pPr>
        <w:tabs>
          <w:tab w:val="num" w:pos="2160"/>
        </w:tabs>
        <w:ind w:left="2160" w:hanging="360"/>
      </w:pPr>
      <w:rPr>
        <w:rFonts w:ascii="Wingdings" w:hAnsi="Wingdings" w:hint="default"/>
      </w:rPr>
    </w:lvl>
    <w:lvl w:ilvl="3" w:tplc="B02E570C" w:tentative="1">
      <w:start w:val="1"/>
      <w:numFmt w:val="bullet"/>
      <w:lvlText w:val=""/>
      <w:lvlJc w:val="left"/>
      <w:pPr>
        <w:tabs>
          <w:tab w:val="num" w:pos="2880"/>
        </w:tabs>
        <w:ind w:left="2880" w:hanging="360"/>
      </w:pPr>
      <w:rPr>
        <w:rFonts w:ascii="Wingdings" w:hAnsi="Wingdings" w:hint="default"/>
      </w:rPr>
    </w:lvl>
    <w:lvl w:ilvl="4" w:tplc="F84C32C0" w:tentative="1">
      <w:start w:val="1"/>
      <w:numFmt w:val="bullet"/>
      <w:lvlText w:val=""/>
      <w:lvlJc w:val="left"/>
      <w:pPr>
        <w:tabs>
          <w:tab w:val="num" w:pos="3600"/>
        </w:tabs>
        <w:ind w:left="3600" w:hanging="360"/>
      </w:pPr>
      <w:rPr>
        <w:rFonts w:ascii="Wingdings" w:hAnsi="Wingdings" w:hint="default"/>
      </w:rPr>
    </w:lvl>
    <w:lvl w:ilvl="5" w:tplc="775C6BA2" w:tentative="1">
      <w:start w:val="1"/>
      <w:numFmt w:val="bullet"/>
      <w:lvlText w:val=""/>
      <w:lvlJc w:val="left"/>
      <w:pPr>
        <w:tabs>
          <w:tab w:val="num" w:pos="4320"/>
        </w:tabs>
        <w:ind w:left="4320" w:hanging="360"/>
      </w:pPr>
      <w:rPr>
        <w:rFonts w:ascii="Wingdings" w:hAnsi="Wingdings" w:hint="default"/>
      </w:rPr>
    </w:lvl>
    <w:lvl w:ilvl="6" w:tplc="B7EC86B0" w:tentative="1">
      <w:start w:val="1"/>
      <w:numFmt w:val="bullet"/>
      <w:lvlText w:val=""/>
      <w:lvlJc w:val="left"/>
      <w:pPr>
        <w:tabs>
          <w:tab w:val="num" w:pos="5040"/>
        </w:tabs>
        <w:ind w:left="5040" w:hanging="360"/>
      </w:pPr>
      <w:rPr>
        <w:rFonts w:ascii="Wingdings" w:hAnsi="Wingdings" w:hint="default"/>
      </w:rPr>
    </w:lvl>
    <w:lvl w:ilvl="7" w:tplc="A3EAE4AA" w:tentative="1">
      <w:start w:val="1"/>
      <w:numFmt w:val="bullet"/>
      <w:lvlText w:val=""/>
      <w:lvlJc w:val="left"/>
      <w:pPr>
        <w:tabs>
          <w:tab w:val="num" w:pos="5760"/>
        </w:tabs>
        <w:ind w:left="5760" w:hanging="360"/>
      </w:pPr>
      <w:rPr>
        <w:rFonts w:ascii="Wingdings" w:hAnsi="Wingdings" w:hint="default"/>
      </w:rPr>
    </w:lvl>
    <w:lvl w:ilvl="8" w:tplc="EE9682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90E5E"/>
    <w:multiLevelType w:val="multilevel"/>
    <w:tmpl w:val="BA48D4E4"/>
    <w:lvl w:ilvl="0">
      <w:start w:val="2"/>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6590441"/>
    <w:multiLevelType w:val="hybridMultilevel"/>
    <w:tmpl w:val="DE8E7532"/>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9B03A7B"/>
    <w:multiLevelType w:val="hybridMultilevel"/>
    <w:tmpl w:val="9CB44476"/>
    <w:lvl w:ilvl="0" w:tplc="CFCEA7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4D5A47"/>
    <w:multiLevelType w:val="hybridMultilevel"/>
    <w:tmpl w:val="2E0603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151FB5"/>
    <w:multiLevelType w:val="hybridMultilevel"/>
    <w:tmpl w:val="58B0AB92"/>
    <w:lvl w:ilvl="0" w:tplc="595EDB40">
      <w:start w:val="2"/>
      <w:numFmt w:val="decimal"/>
      <w:lvlText w:val="%1．"/>
      <w:lvlJc w:val="left"/>
      <w:pPr>
        <w:tabs>
          <w:tab w:val="num" w:pos="1018"/>
        </w:tabs>
        <w:ind w:left="1018" w:hanging="360"/>
      </w:pPr>
      <w:rPr>
        <w:rFonts w:ascii="Times New Roman" w:eastAsia="宋体" w:hAnsi="Times New Roman" w:cs="Times New Roman"/>
      </w:r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2" w15:restartNumberingAfterBreak="0">
    <w:nsid w:val="365764EA"/>
    <w:multiLevelType w:val="multilevel"/>
    <w:tmpl w:val="79D2D4F4"/>
    <w:lvl w:ilvl="0">
      <w:start w:val="5"/>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970485C"/>
    <w:multiLevelType w:val="hybridMultilevel"/>
    <w:tmpl w:val="7D88722E"/>
    <w:lvl w:ilvl="0" w:tplc="3922446E">
      <w:start w:val="1"/>
      <w:numFmt w:val="decimal"/>
      <w:lvlText w:val="%1、"/>
      <w:lvlJc w:val="left"/>
      <w:pPr>
        <w:tabs>
          <w:tab w:val="num" w:pos="1140"/>
        </w:tabs>
        <w:ind w:left="1140" w:hanging="48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14" w15:restartNumberingAfterBreak="0">
    <w:nsid w:val="39861446"/>
    <w:multiLevelType w:val="hybridMultilevel"/>
    <w:tmpl w:val="051657CC"/>
    <w:lvl w:ilvl="0" w:tplc="04090005">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5" w15:restartNumberingAfterBreak="0">
    <w:nsid w:val="3DEB299B"/>
    <w:multiLevelType w:val="multilevel"/>
    <w:tmpl w:val="B72ED330"/>
    <w:lvl w:ilvl="0">
      <w:start w:val="2"/>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F3347CA"/>
    <w:multiLevelType w:val="hybridMultilevel"/>
    <w:tmpl w:val="D21889D2"/>
    <w:lvl w:ilvl="0" w:tplc="BAD2B05E">
      <w:start w:val="1"/>
      <w:numFmt w:val="decimalEnclosedCircle"/>
      <w:lvlText w:val="%1"/>
      <w:lvlJc w:val="left"/>
      <w:pPr>
        <w:ind w:left="1275" w:hanging="420"/>
      </w:pPr>
      <w:rPr>
        <w:rFonts w:ascii="Times New Roman" w:eastAsia="宋体" w:hAnsi="Times New Roman" w:cs="Times New Roman"/>
      </w:rPr>
    </w:lvl>
    <w:lvl w:ilvl="1" w:tplc="04090019">
      <w:start w:val="1"/>
      <w:numFmt w:val="lowerLetter"/>
      <w:lvlText w:val="%2)"/>
      <w:lvlJc w:val="left"/>
      <w:pPr>
        <w:ind w:left="1695" w:hanging="420"/>
      </w:pPr>
      <w:rPr>
        <w:rFonts w:cs="Times New Roman"/>
      </w:rPr>
    </w:lvl>
    <w:lvl w:ilvl="2" w:tplc="0409001B">
      <w:start w:val="1"/>
      <w:numFmt w:val="lowerRoman"/>
      <w:lvlText w:val="%3."/>
      <w:lvlJc w:val="right"/>
      <w:pPr>
        <w:ind w:left="2115" w:hanging="420"/>
      </w:pPr>
      <w:rPr>
        <w:rFonts w:cs="Times New Roman"/>
      </w:rPr>
    </w:lvl>
    <w:lvl w:ilvl="3" w:tplc="0409000F">
      <w:start w:val="1"/>
      <w:numFmt w:val="decimal"/>
      <w:lvlText w:val="%4."/>
      <w:lvlJc w:val="left"/>
      <w:pPr>
        <w:ind w:left="2535" w:hanging="420"/>
      </w:pPr>
      <w:rPr>
        <w:rFonts w:cs="Times New Roman"/>
      </w:rPr>
    </w:lvl>
    <w:lvl w:ilvl="4" w:tplc="04090019">
      <w:start w:val="1"/>
      <w:numFmt w:val="lowerLetter"/>
      <w:lvlText w:val="%5)"/>
      <w:lvlJc w:val="left"/>
      <w:pPr>
        <w:ind w:left="2955" w:hanging="420"/>
      </w:pPr>
      <w:rPr>
        <w:rFonts w:cs="Times New Roman"/>
      </w:rPr>
    </w:lvl>
    <w:lvl w:ilvl="5" w:tplc="0409001B">
      <w:start w:val="1"/>
      <w:numFmt w:val="lowerRoman"/>
      <w:lvlText w:val="%6."/>
      <w:lvlJc w:val="right"/>
      <w:pPr>
        <w:ind w:left="3375" w:hanging="420"/>
      </w:pPr>
      <w:rPr>
        <w:rFonts w:cs="Times New Roman"/>
      </w:rPr>
    </w:lvl>
    <w:lvl w:ilvl="6" w:tplc="0409000F">
      <w:start w:val="1"/>
      <w:numFmt w:val="decimal"/>
      <w:lvlText w:val="%7."/>
      <w:lvlJc w:val="left"/>
      <w:pPr>
        <w:ind w:left="3795" w:hanging="420"/>
      </w:pPr>
      <w:rPr>
        <w:rFonts w:cs="Times New Roman"/>
      </w:rPr>
    </w:lvl>
    <w:lvl w:ilvl="7" w:tplc="04090019">
      <w:start w:val="1"/>
      <w:numFmt w:val="lowerLetter"/>
      <w:lvlText w:val="%8)"/>
      <w:lvlJc w:val="left"/>
      <w:pPr>
        <w:ind w:left="4215" w:hanging="420"/>
      </w:pPr>
      <w:rPr>
        <w:rFonts w:cs="Times New Roman"/>
      </w:rPr>
    </w:lvl>
    <w:lvl w:ilvl="8" w:tplc="0409001B">
      <w:start w:val="1"/>
      <w:numFmt w:val="lowerRoman"/>
      <w:lvlText w:val="%9."/>
      <w:lvlJc w:val="right"/>
      <w:pPr>
        <w:ind w:left="4635" w:hanging="420"/>
      </w:pPr>
      <w:rPr>
        <w:rFonts w:cs="Times New Roman"/>
      </w:rPr>
    </w:lvl>
  </w:abstractNum>
  <w:abstractNum w:abstractNumId="17" w15:restartNumberingAfterBreak="0">
    <w:nsid w:val="406826F6"/>
    <w:multiLevelType w:val="hybridMultilevel"/>
    <w:tmpl w:val="0D584192"/>
    <w:lvl w:ilvl="0" w:tplc="2BA23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7D60EA"/>
    <w:multiLevelType w:val="hybridMultilevel"/>
    <w:tmpl w:val="761ECC0A"/>
    <w:lvl w:ilvl="0" w:tplc="0409000F">
      <w:start w:val="1"/>
      <w:numFmt w:val="decimal"/>
      <w:lvlText w:val="%1."/>
      <w:lvlJc w:val="left"/>
      <w:pPr>
        <w:tabs>
          <w:tab w:val="num" w:pos="1078"/>
        </w:tabs>
        <w:ind w:left="1078" w:hanging="420"/>
      </w:p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9" w15:restartNumberingAfterBreak="0">
    <w:nsid w:val="51C07B97"/>
    <w:multiLevelType w:val="multilevel"/>
    <w:tmpl w:val="5E7C5496"/>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52CA4D9C"/>
    <w:multiLevelType w:val="multilevel"/>
    <w:tmpl w:val="4BF20A46"/>
    <w:lvl w:ilvl="0">
      <w:start w:val="1"/>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5313571A"/>
    <w:multiLevelType w:val="multilevel"/>
    <w:tmpl w:val="7CA8CC4E"/>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6BF2186"/>
    <w:multiLevelType w:val="hybridMultilevel"/>
    <w:tmpl w:val="607CDBE4"/>
    <w:lvl w:ilvl="0" w:tplc="0A0CB7C2">
      <w:start w:val="1"/>
      <w:numFmt w:val="decimal"/>
      <w:lvlText w:val="(%1)"/>
      <w:lvlJc w:val="left"/>
      <w:pPr>
        <w:tabs>
          <w:tab w:val="num" w:pos="570"/>
        </w:tabs>
        <w:ind w:left="570" w:hanging="360"/>
      </w:pPr>
      <w:rPr>
        <w:rFonts w:hint="default"/>
      </w:rPr>
    </w:lvl>
    <w:lvl w:ilvl="1" w:tplc="5DAC0B58">
      <w:start w:val="1"/>
      <w:numFmt w:val="decimalEnclosedCircle"/>
      <w:lvlText w:val="%2"/>
      <w:lvlJc w:val="left"/>
      <w:pPr>
        <w:tabs>
          <w:tab w:val="num" w:pos="1350"/>
        </w:tabs>
        <w:ind w:left="1350" w:hanging="720"/>
      </w:pPr>
      <w:rPr>
        <w:rFonts w:cs="Times New Roman" w:hint="default"/>
        <w:color w:val="auto"/>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3" w15:restartNumberingAfterBreak="0">
    <w:nsid w:val="5E762F20"/>
    <w:multiLevelType w:val="hybridMultilevel"/>
    <w:tmpl w:val="B1BA9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F575966"/>
    <w:multiLevelType w:val="multilevel"/>
    <w:tmpl w:val="B83ED916"/>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7B008B5"/>
    <w:multiLevelType w:val="hybridMultilevel"/>
    <w:tmpl w:val="5978E81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A7557E9"/>
    <w:multiLevelType w:val="multilevel"/>
    <w:tmpl w:val="A6EC4382"/>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6D0F1B66"/>
    <w:multiLevelType w:val="multilevel"/>
    <w:tmpl w:val="498CDF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0025DC0"/>
    <w:multiLevelType w:val="multilevel"/>
    <w:tmpl w:val="64F68B9A"/>
    <w:lvl w:ilvl="0">
      <w:start w:val="5"/>
      <w:numFmt w:val="decimal"/>
      <w:lvlText w:val="%1"/>
      <w:lvlJc w:val="left"/>
      <w:pPr>
        <w:tabs>
          <w:tab w:val="num" w:pos="360"/>
        </w:tabs>
        <w:ind w:left="360" w:hanging="360"/>
      </w:pPr>
      <w:rPr>
        <w:rFonts w:hint="default"/>
        <w:sz w:val="28"/>
      </w:rPr>
    </w:lvl>
    <w:lvl w:ilvl="1">
      <w:start w:val="1"/>
      <w:numFmt w:val="decimal"/>
      <w:lvlText w:val="%1.%2"/>
      <w:lvlJc w:val="left"/>
      <w:pPr>
        <w:tabs>
          <w:tab w:val="num" w:pos="360"/>
        </w:tabs>
        <w:ind w:left="360" w:hanging="36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720"/>
        </w:tabs>
        <w:ind w:left="720" w:hanging="72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080"/>
        </w:tabs>
        <w:ind w:left="1080" w:hanging="108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440"/>
        </w:tabs>
        <w:ind w:left="1440" w:hanging="144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29" w15:restartNumberingAfterBreak="0">
    <w:nsid w:val="70A41D93"/>
    <w:multiLevelType w:val="hybridMultilevel"/>
    <w:tmpl w:val="F346459C"/>
    <w:lvl w:ilvl="0" w:tplc="F4E0C18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7E4F7DA2"/>
    <w:multiLevelType w:val="multilevel"/>
    <w:tmpl w:val="272285E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1"/>
  </w:num>
  <w:num w:numId="3">
    <w:abstractNumId w:val="2"/>
  </w:num>
  <w:num w:numId="4">
    <w:abstractNumId w:val="18"/>
  </w:num>
  <w:num w:numId="5">
    <w:abstractNumId w:val="5"/>
  </w:num>
  <w:num w:numId="6">
    <w:abstractNumId w:val="11"/>
  </w:num>
  <w:num w:numId="7">
    <w:abstractNumId w:val="29"/>
  </w:num>
  <w:num w:numId="8">
    <w:abstractNumId w:val="15"/>
  </w:num>
  <w:num w:numId="9">
    <w:abstractNumId w:val="19"/>
  </w:num>
  <w:num w:numId="10">
    <w:abstractNumId w:val="14"/>
  </w:num>
  <w:num w:numId="11">
    <w:abstractNumId w:val="10"/>
  </w:num>
  <w:num w:numId="12">
    <w:abstractNumId w:val="13"/>
  </w:num>
  <w:num w:numId="13">
    <w:abstractNumId w:val="3"/>
  </w:num>
  <w:num w:numId="14">
    <w:abstractNumId w:val="7"/>
  </w:num>
  <w:num w:numId="15">
    <w:abstractNumId w:val="22"/>
  </w:num>
  <w:num w:numId="16">
    <w:abstractNumId w:val="16"/>
  </w:num>
  <w:num w:numId="17">
    <w:abstractNumId w:val="26"/>
  </w:num>
  <w:num w:numId="18">
    <w:abstractNumId w:val="20"/>
  </w:num>
  <w:num w:numId="19">
    <w:abstractNumId w:val="0"/>
  </w:num>
  <w:num w:numId="20">
    <w:abstractNumId w:val="27"/>
  </w:num>
  <w:num w:numId="21">
    <w:abstractNumId w:val="24"/>
  </w:num>
  <w:num w:numId="22">
    <w:abstractNumId w:val="21"/>
  </w:num>
  <w:num w:numId="23">
    <w:abstractNumId w:val="4"/>
  </w:num>
  <w:num w:numId="24">
    <w:abstractNumId w:val="23"/>
  </w:num>
  <w:num w:numId="25">
    <w:abstractNumId w:val="30"/>
  </w:num>
  <w:num w:numId="26">
    <w:abstractNumId w:val="8"/>
  </w:num>
  <w:num w:numId="27">
    <w:abstractNumId w:val="28"/>
  </w:num>
  <w:num w:numId="28">
    <w:abstractNumId w:val="12"/>
  </w:num>
  <w:num w:numId="29">
    <w:abstractNumId w:val="17"/>
  </w:num>
  <w:num w:numId="30">
    <w:abstractNumId w:val="9"/>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yang">
    <w15:presenceInfo w15:providerId="Windows Live" w15:userId="cb31efebb8afff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none [3201]" strokecolor="red">
      <v:fill color="none [3201]" opacity="0"/>
      <v:stroke color="red"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0A"/>
    <w:rsid w:val="0000047F"/>
    <w:rsid w:val="000008C0"/>
    <w:rsid w:val="000011DD"/>
    <w:rsid w:val="00001474"/>
    <w:rsid w:val="00001DD5"/>
    <w:rsid w:val="00002665"/>
    <w:rsid w:val="00003184"/>
    <w:rsid w:val="00003EA8"/>
    <w:rsid w:val="00003FB0"/>
    <w:rsid w:val="000053E7"/>
    <w:rsid w:val="00005740"/>
    <w:rsid w:val="00005757"/>
    <w:rsid w:val="00005D00"/>
    <w:rsid w:val="0000698C"/>
    <w:rsid w:val="000075C8"/>
    <w:rsid w:val="00010510"/>
    <w:rsid w:val="00010554"/>
    <w:rsid w:val="000109CD"/>
    <w:rsid w:val="00011409"/>
    <w:rsid w:val="00011AC5"/>
    <w:rsid w:val="00012298"/>
    <w:rsid w:val="0001437B"/>
    <w:rsid w:val="000146CA"/>
    <w:rsid w:val="00015C23"/>
    <w:rsid w:val="00015D3F"/>
    <w:rsid w:val="00017BBF"/>
    <w:rsid w:val="0002048E"/>
    <w:rsid w:val="00020E5A"/>
    <w:rsid w:val="000211B1"/>
    <w:rsid w:val="000212BF"/>
    <w:rsid w:val="00022E3C"/>
    <w:rsid w:val="0002374E"/>
    <w:rsid w:val="000239FF"/>
    <w:rsid w:val="00024BDE"/>
    <w:rsid w:val="000267DE"/>
    <w:rsid w:val="00026A57"/>
    <w:rsid w:val="00027FB9"/>
    <w:rsid w:val="000302CB"/>
    <w:rsid w:val="00030907"/>
    <w:rsid w:val="00030D6B"/>
    <w:rsid w:val="0003118B"/>
    <w:rsid w:val="00031C39"/>
    <w:rsid w:val="000324D5"/>
    <w:rsid w:val="000324EE"/>
    <w:rsid w:val="00032DA8"/>
    <w:rsid w:val="00032EB2"/>
    <w:rsid w:val="00034351"/>
    <w:rsid w:val="00034B31"/>
    <w:rsid w:val="00035112"/>
    <w:rsid w:val="00035604"/>
    <w:rsid w:val="00037251"/>
    <w:rsid w:val="00037CB2"/>
    <w:rsid w:val="00040596"/>
    <w:rsid w:val="00041C01"/>
    <w:rsid w:val="0004231C"/>
    <w:rsid w:val="0004257A"/>
    <w:rsid w:val="000425E8"/>
    <w:rsid w:val="00042A4D"/>
    <w:rsid w:val="0004366A"/>
    <w:rsid w:val="00044169"/>
    <w:rsid w:val="00044401"/>
    <w:rsid w:val="00045203"/>
    <w:rsid w:val="000454D1"/>
    <w:rsid w:val="00045A37"/>
    <w:rsid w:val="00047C13"/>
    <w:rsid w:val="00051415"/>
    <w:rsid w:val="000519DA"/>
    <w:rsid w:val="000521C4"/>
    <w:rsid w:val="00052CCC"/>
    <w:rsid w:val="00054FBC"/>
    <w:rsid w:val="00055D91"/>
    <w:rsid w:val="00056187"/>
    <w:rsid w:val="00056738"/>
    <w:rsid w:val="000567BE"/>
    <w:rsid w:val="000567F1"/>
    <w:rsid w:val="00060333"/>
    <w:rsid w:val="00060883"/>
    <w:rsid w:val="00061B30"/>
    <w:rsid w:val="00061CF8"/>
    <w:rsid w:val="000621BE"/>
    <w:rsid w:val="00062656"/>
    <w:rsid w:val="00062CF9"/>
    <w:rsid w:val="00064257"/>
    <w:rsid w:val="000646B0"/>
    <w:rsid w:val="0006544F"/>
    <w:rsid w:val="0006580A"/>
    <w:rsid w:val="00065881"/>
    <w:rsid w:val="0006623F"/>
    <w:rsid w:val="00066ECD"/>
    <w:rsid w:val="00067974"/>
    <w:rsid w:val="00070F49"/>
    <w:rsid w:val="00071126"/>
    <w:rsid w:val="000717CE"/>
    <w:rsid w:val="00072081"/>
    <w:rsid w:val="00072FEB"/>
    <w:rsid w:val="00074186"/>
    <w:rsid w:val="000748E3"/>
    <w:rsid w:val="00074B57"/>
    <w:rsid w:val="00075338"/>
    <w:rsid w:val="00076286"/>
    <w:rsid w:val="000762FB"/>
    <w:rsid w:val="000767EF"/>
    <w:rsid w:val="00076D78"/>
    <w:rsid w:val="000779F1"/>
    <w:rsid w:val="00082518"/>
    <w:rsid w:val="0008321D"/>
    <w:rsid w:val="00084910"/>
    <w:rsid w:val="00084E19"/>
    <w:rsid w:val="00085D02"/>
    <w:rsid w:val="000867BE"/>
    <w:rsid w:val="0008713D"/>
    <w:rsid w:val="000915F3"/>
    <w:rsid w:val="000919C0"/>
    <w:rsid w:val="00092622"/>
    <w:rsid w:val="000926FB"/>
    <w:rsid w:val="00092BA0"/>
    <w:rsid w:val="00092C01"/>
    <w:rsid w:val="000931B3"/>
    <w:rsid w:val="000933D3"/>
    <w:rsid w:val="00094414"/>
    <w:rsid w:val="000949BD"/>
    <w:rsid w:val="000951EE"/>
    <w:rsid w:val="00095EC7"/>
    <w:rsid w:val="00096FE4"/>
    <w:rsid w:val="00097074"/>
    <w:rsid w:val="000970ED"/>
    <w:rsid w:val="00097F70"/>
    <w:rsid w:val="000A1008"/>
    <w:rsid w:val="000A1028"/>
    <w:rsid w:val="000A12C2"/>
    <w:rsid w:val="000A14CB"/>
    <w:rsid w:val="000A353B"/>
    <w:rsid w:val="000A477F"/>
    <w:rsid w:val="000A4A89"/>
    <w:rsid w:val="000A5027"/>
    <w:rsid w:val="000A522B"/>
    <w:rsid w:val="000A5276"/>
    <w:rsid w:val="000A5576"/>
    <w:rsid w:val="000A60EE"/>
    <w:rsid w:val="000A66F2"/>
    <w:rsid w:val="000A6A28"/>
    <w:rsid w:val="000A73C2"/>
    <w:rsid w:val="000A7BD7"/>
    <w:rsid w:val="000B0B74"/>
    <w:rsid w:val="000B0EED"/>
    <w:rsid w:val="000B2AB8"/>
    <w:rsid w:val="000B2C88"/>
    <w:rsid w:val="000B2F9D"/>
    <w:rsid w:val="000B3B84"/>
    <w:rsid w:val="000B4708"/>
    <w:rsid w:val="000B52B9"/>
    <w:rsid w:val="000B60BD"/>
    <w:rsid w:val="000B60C6"/>
    <w:rsid w:val="000B6EDD"/>
    <w:rsid w:val="000B7932"/>
    <w:rsid w:val="000B79C8"/>
    <w:rsid w:val="000B7BD5"/>
    <w:rsid w:val="000B7CC1"/>
    <w:rsid w:val="000C03BA"/>
    <w:rsid w:val="000C0546"/>
    <w:rsid w:val="000C16B4"/>
    <w:rsid w:val="000C1F30"/>
    <w:rsid w:val="000C1F74"/>
    <w:rsid w:val="000C2865"/>
    <w:rsid w:val="000C2BD5"/>
    <w:rsid w:val="000C3DDA"/>
    <w:rsid w:val="000C4F12"/>
    <w:rsid w:val="000C6429"/>
    <w:rsid w:val="000C6DA4"/>
    <w:rsid w:val="000C6F50"/>
    <w:rsid w:val="000C74E1"/>
    <w:rsid w:val="000C7567"/>
    <w:rsid w:val="000C77A5"/>
    <w:rsid w:val="000D02FC"/>
    <w:rsid w:val="000D0300"/>
    <w:rsid w:val="000D071C"/>
    <w:rsid w:val="000D0C24"/>
    <w:rsid w:val="000D1A0F"/>
    <w:rsid w:val="000D1EE2"/>
    <w:rsid w:val="000D2E73"/>
    <w:rsid w:val="000D4F53"/>
    <w:rsid w:val="000D5681"/>
    <w:rsid w:val="000D6F15"/>
    <w:rsid w:val="000D7186"/>
    <w:rsid w:val="000D7DD4"/>
    <w:rsid w:val="000E02E1"/>
    <w:rsid w:val="000E08CF"/>
    <w:rsid w:val="000E1542"/>
    <w:rsid w:val="000E27C8"/>
    <w:rsid w:val="000E3C96"/>
    <w:rsid w:val="000E4427"/>
    <w:rsid w:val="000E445B"/>
    <w:rsid w:val="000E4996"/>
    <w:rsid w:val="000E4C3C"/>
    <w:rsid w:val="000E71BD"/>
    <w:rsid w:val="000F0689"/>
    <w:rsid w:val="000F0A15"/>
    <w:rsid w:val="000F0D4D"/>
    <w:rsid w:val="000F0DA7"/>
    <w:rsid w:val="000F2E91"/>
    <w:rsid w:val="000F3011"/>
    <w:rsid w:val="000F32BD"/>
    <w:rsid w:val="000F5E9B"/>
    <w:rsid w:val="000F61E8"/>
    <w:rsid w:val="000F67FF"/>
    <w:rsid w:val="000F77B2"/>
    <w:rsid w:val="00100B89"/>
    <w:rsid w:val="00101B61"/>
    <w:rsid w:val="00101FB8"/>
    <w:rsid w:val="001027EA"/>
    <w:rsid w:val="00102971"/>
    <w:rsid w:val="00103F5B"/>
    <w:rsid w:val="00106636"/>
    <w:rsid w:val="00106EF8"/>
    <w:rsid w:val="0011053E"/>
    <w:rsid w:val="00111210"/>
    <w:rsid w:val="00111B1D"/>
    <w:rsid w:val="00111E64"/>
    <w:rsid w:val="001123B8"/>
    <w:rsid w:val="001140C4"/>
    <w:rsid w:val="00114C36"/>
    <w:rsid w:val="0011518C"/>
    <w:rsid w:val="00115959"/>
    <w:rsid w:val="0011649A"/>
    <w:rsid w:val="001207D6"/>
    <w:rsid w:val="0012085C"/>
    <w:rsid w:val="00121127"/>
    <w:rsid w:val="0012164F"/>
    <w:rsid w:val="001247BD"/>
    <w:rsid w:val="001254A5"/>
    <w:rsid w:val="00126865"/>
    <w:rsid w:val="001274D6"/>
    <w:rsid w:val="00127652"/>
    <w:rsid w:val="00127CBD"/>
    <w:rsid w:val="001316FD"/>
    <w:rsid w:val="00131C0C"/>
    <w:rsid w:val="00131C0F"/>
    <w:rsid w:val="001322C8"/>
    <w:rsid w:val="00132EE9"/>
    <w:rsid w:val="001330F0"/>
    <w:rsid w:val="00136242"/>
    <w:rsid w:val="001364F6"/>
    <w:rsid w:val="00136FAB"/>
    <w:rsid w:val="0013763A"/>
    <w:rsid w:val="00140A9B"/>
    <w:rsid w:val="00141DE5"/>
    <w:rsid w:val="00143BD7"/>
    <w:rsid w:val="00143E11"/>
    <w:rsid w:val="00144A7C"/>
    <w:rsid w:val="0014525D"/>
    <w:rsid w:val="00145653"/>
    <w:rsid w:val="00145D14"/>
    <w:rsid w:val="001461A4"/>
    <w:rsid w:val="001462BC"/>
    <w:rsid w:val="00146B9E"/>
    <w:rsid w:val="00146E78"/>
    <w:rsid w:val="001473E6"/>
    <w:rsid w:val="00147C0A"/>
    <w:rsid w:val="00147DB2"/>
    <w:rsid w:val="001503E8"/>
    <w:rsid w:val="00150E98"/>
    <w:rsid w:val="00151041"/>
    <w:rsid w:val="00152079"/>
    <w:rsid w:val="001520B2"/>
    <w:rsid w:val="0015238D"/>
    <w:rsid w:val="00152D88"/>
    <w:rsid w:val="00153FE1"/>
    <w:rsid w:val="00153FFC"/>
    <w:rsid w:val="00155323"/>
    <w:rsid w:val="00155773"/>
    <w:rsid w:val="00155AB4"/>
    <w:rsid w:val="001567C0"/>
    <w:rsid w:val="001606AD"/>
    <w:rsid w:val="00162A64"/>
    <w:rsid w:val="0016398E"/>
    <w:rsid w:val="0016420E"/>
    <w:rsid w:val="001654B3"/>
    <w:rsid w:val="00165C54"/>
    <w:rsid w:val="00166CAF"/>
    <w:rsid w:val="00170906"/>
    <w:rsid w:val="001712CF"/>
    <w:rsid w:val="001719C3"/>
    <w:rsid w:val="00173957"/>
    <w:rsid w:val="001748E3"/>
    <w:rsid w:val="00174C0C"/>
    <w:rsid w:val="001750FD"/>
    <w:rsid w:val="00175826"/>
    <w:rsid w:val="0017642E"/>
    <w:rsid w:val="001764E6"/>
    <w:rsid w:val="001765AB"/>
    <w:rsid w:val="001769B4"/>
    <w:rsid w:val="00177053"/>
    <w:rsid w:val="001805A2"/>
    <w:rsid w:val="0018070C"/>
    <w:rsid w:val="00181741"/>
    <w:rsid w:val="00181CAF"/>
    <w:rsid w:val="00181EF9"/>
    <w:rsid w:val="001825B5"/>
    <w:rsid w:val="00182AF6"/>
    <w:rsid w:val="00183232"/>
    <w:rsid w:val="00183513"/>
    <w:rsid w:val="001839A4"/>
    <w:rsid w:val="00185BB6"/>
    <w:rsid w:val="001871A4"/>
    <w:rsid w:val="00187503"/>
    <w:rsid w:val="00187BB5"/>
    <w:rsid w:val="00187D46"/>
    <w:rsid w:val="00187DE2"/>
    <w:rsid w:val="00190B9B"/>
    <w:rsid w:val="00190E6B"/>
    <w:rsid w:val="00192175"/>
    <w:rsid w:val="001933DA"/>
    <w:rsid w:val="0019577C"/>
    <w:rsid w:val="00195E27"/>
    <w:rsid w:val="0019623A"/>
    <w:rsid w:val="001A30AD"/>
    <w:rsid w:val="001A5454"/>
    <w:rsid w:val="001A6028"/>
    <w:rsid w:val="001A6676"/>
    <w:rsid w:val="001A75EB"/>
    <w:rsid w:val="001B01A3"/>
    <w:rsid w:val="001B122C"/>
    <w:rsid w:val="001B214F"/>
    <w:rsid w:val="001B3135"/>
    <w:rsid w:val="001B315C"/>
    <w:rsid w:val="001B4D54"/>
    <w:rsid w:val="001B4F61"/>
    <w:rsid w:val="001B5B8F"/>
    <w:rsid w:val="001B6283"/>
    <w:rsid w:val="001B6400"/>
    <w:rsid w:val="001B72CC"/>
    <w:rsid w:val="001B7312"/>
    <w:rsid w:val="001C0575"/>
    <w:rsid w:val="001C0895"/>
    <w:rsid w:val="001C1A2A"/>
    <w:rsid w:val="001C1D38"/>
    <w:rsid w:val="001C2162"/>
    <w:rsid w:val="001C2489"/>
    <w:rsid w:val="001C287B"/>
    <w:rsid w:val="001C4643"/>
    <w:rsid w:val="001C4943"/>
    <w:rsid w:val="001C496E"/>
    <w:rsid w:val="001C4C74"/>
    <w:rsid w:val="001C5663"/>
    <w:rsid w:val="001C6779"/>
    <w:rsid w:val="001C67A3"/>
    <w:rsid w:val="001C6867"/>
    <w:rsid w:val="001C7971"/>
    <w:rsid w:val="001D2272"/>
    <w:rsid w:val="001D2368"/>
    <w:rsid w:val="001D2A98"/>
    <w:rsid w:val="001D2D6A"/>
    <w:rsid w:val="001D30B0"/>
    <w:rsid w:val="001D575B"/>
    <w:rsid w:val="001D5EE9"/>
    <w:rsid w:val="001D6A6C"/>
    <w:rsid w:val="001D6B3B"/>
    <w:rsid w:val="001D79C2"/>
    <w:rsid w:val="001E028A"/>
    <w:rsid w:val="001E0767"/>
    <w:rsid w:val="001E080A"/>
    <w:rsid w:val="001E1627"/>
    <w:rsid w:val="001E1C1D"/>
    <w:rsid w:val="001E26B5"/>
    <w:rsid w:val="001E3144"/>
    <w:rsid w:val="001E370F"/>
    <w:rsid w:val="001E3EBC"/>
    <w:rsid w:val="001E529D"/>
    <w:rsid w:val="001E534C"/>
    <w:rsid w:val="001E6867"/>
    <w:rsid w:val="001E6942"/>
    <w:rsid w:val="001E6FE9"/>
    <w:rsid w:val="001E7E3A"/>
    <w:rsid w:val="001E7FE9"/>
    <w:rsid w:val="001F08E1"/>
    <w:rsid w:val="001F0F91"/>
    <w:rsid w:val="001F118C"/>
    <w:rsid w:val="001F28DA"/>
    <w:rsid w:val="001F2F15"/>
    <w:rsid w:val="001F55D8"/>
    <w:rsid w:val="001F5A1D"/>
    <w:rsid w:val="001F7003"/>
    <w:rsid w:val="001F74E3"/>
    <w:rsid w:val="001F751C"/>
    <w:rsid w:val="001F7911"/>
    <w:rsid w:val="00200171"/>
    <w:rsid w:val="002009BD"/>
    <w:rsid w:val="00205306"/>
    <w:rsid w:val="002055A5"/>
    <w:rsid w:val="0020566F"/>
    <w:rsid w:val="00206AF2"/>
    <w:rsid w:val="00206F1B"/>
    <w:rsid w:val="002074B1"/>
    <w:rsid w:val="002074E4"/>
    <w:rsid w:val="00207939"/>
    <w:rsid w:val="00207A83"/>
    <w:rsid w:val="00207D5E"/>
    <w:rsid w:val="00210E9D"/>
    <w:rsid w:val="00210EEF"/>
    <w:rsid w:val="00211577"/>
    <w:rsid w:val="0021215C"/>
    <w:rsid w:val="00212F39"/>
    <w:rsid w:val="00213B56"/>
    <w:rsid w:val="00213E33"/>
    <w:rsid w:val="00215227"/>
    <w:rsid w:val="002156D0"/>
    <w:rsid w:val="002174AB"/>
    <w:rsid w:val="00217925"/>
    <w:rsid w:val="0022098D"/>
    <w:rsid w:val="00220B36"/>
    <w:rsid w:val="00221621"/>
    <w:rsid w:val="00221AF4"/>
    <w:rsid w:val="00222644"/>
    <w:rsid w:val="00222AB4"/>
    <w:rsid w:val="002243E5"/>
    <w:rsid w:val="0022597B"/>
    <w:rsid w:val="00225A33"/>
    <w:rsid w:val="00225D15"/>
    <w:rsid w:val="00225EA6"/>
    <w:rsid w:val="00227268"/>
    <w:rsid w:val="002275C8"/>
    <w:rsid w:val="00230B16"/>
    <w:rsid w:val="0023142F"/>
    <w:rsid w:val="00232ABD"/>
    <w:rsid w:val="0023365C"/>
    <w:rsid w:val="002340DE"/>
    <w:rsid w:val="0023486F"/>
    <w:rsid w:val="00235D73"/>
    <w:rsid w:val="00236239"/>
    <w:rsid w:val="00236CC3"/>
    <w:rsid w:val="00237356"/>
    <w:rsid w:val="002379AD"/>
    <w:rsid w:val="0024052E"/>
    <w:rsid w:val="00241902"/>
    <w:rsid w:val="002423DE"/>
    <w:rsid w:val="00242719"/>
    <w:rsid w:val="00242A27"/>
    <w:rsid w:val="002453B3"/>
    <w:rsid w:val="00245DF4"/>
    <w:rsid w:val="002465B8"/>
    <w:rsid w:val="00246736"/>
    <w:rsid w:val="00247986"/>
    <w:rsid w:val="00247D5A"/>
    <w:rsid w:val="002505EB"/>
    <w:rsid w:val="00251ECC"/>
    <w:rsid w:val="00251EFC"/>
    <w:rsid w:val="0025274E"/>
    <w:rsid w:val="002538A3"/>
    <w:rsid w:val="002543A4"/>
    <w:rsid w:val="002551AD"/>
    <w:rsid w:val="002569E9"/>
    <w:rsid w:val="00256A27"/>
    <w:rsid w:val="0026071E"/>
    <w:rsid w:val="00261396"/>
    <w:rsid w:val="0026235F"/>
    <w:rsid w:val="00262497"/>
    <w:rsid w:val="00262E15"/>
    <w:rsid w:val="00264118"/>
    <w:rsid w:val="00264E3F"/>
    <w:rsid w:val="002655EC"/>
    <w:rsid w:val="00265F29"/>
    <w:rsid w:val="00266ABE"/>
    <w:rsid w:val="00266B09"/>
    <w:rsid w:val="0027016C"/>
    <w:rsid w:val="0027068B"/>
    <w:rsid w:val="00272873"/>
    <w:rsid w:val="002728C3"/>
    <w:rsid w:val="002728D3"/>
    <w:rsid w:val="002736F4"/>
    <w:rsid w:val="00274378"/>
    <w:rsid w:val="00275D66"/>
    <w:rsid w:val="0027683E"/>
    <w:rsid w:val="00276C4F"/>
    <w:rsid w:val="0027712D"/>
    <w:rsid w:val="00280A6B"/>
    <w:rsid w:val="00280FD9"/>
    <w:rsid w:val="0028119E"/>
    <w:rsid w:val="00281519"/>
    <w:rsid w:val="00281D08"/>
    <w:rsid w:val="00281D66"/>
    <w:rsid w:val="00282D0A"/>
    <w:rsid w:val="00283565"/>
    <w:rsid w:val="00283759"/>
    <w:rsid w:val="00285F63"/>
    <w:rsid w:val="002860F3"/>
    <w:rsid w:val="00286BF4"/>
    <w:rsid w:val="00287168"/>
    <w:rsid w:val="0029030C"/>
    <w:rsid w:val="002907EA"/>
    <w:rsid w:val="00291F16"/>
    <w:rsid w:val="00291FEB"/>
    <w:rsid w:val="00292699"/>
    <w:rsid w:val="002941A5"/>
    <w:rsid w:val="00294CF6"/>
    <w:rsid w:val="00297610"/>
    <w:rsid w:val="002A103C"/>
    <w:rsid w:val="002A1B5B"/>
    <w:rsid w:val="002A2086"/>
    <w:rsid w:val="002A2AF0"/>
    <w:rsid w:val="002A3453"/>
    <w:rsid w:val="002A3531"/>
    <w:rsid w:val="002A3B07"/>
    <w:rsid w:val="002A40D1"/>
    <w:rsid w:val="002A5949"/>
    <w:rsid w:val="002A6B77"/>
    <w:rsid w:val="002B16F5"/>
    <w:rsid w:val="002B1CCD"/>
    <w:rsid w:val="002B29E5"/>
    <w:rsid w:val="002B2B84"/>
    <w:rsid w:val="002B3DA6"/>
    <w:rsid w:val="002B4C4B"/>
    <w:rsid w:val="002B4CD7"/>
    <w:rsid w:val="002B6F22"/>
    <w:rsid w:val="002B72AC"/>
    <w:rsid w:val="002B7719"/>
    <w:rsid w:val="002B7ABB"/>
    <w:rsid w:val="002C02F1"/>
    <w:rsid w:val="002C08E3"/>
    <w:rsid w:val="002C0BC0"/>
    <w:rsid w:val="002C107D"/>
    <w:rsid w:val="002C14D8"/>
    <w:rsid w:val="002C1574"/>
    <w:rsid w:val="002C3F0D"/>
    <w:rsid w:val="002C5116"/>
    <w:rsid w:val="002D0084"/>
    <w:rsid w:val="002D132C"/>
    <w:rsid w:val="002D1C48"/>
    <w:rsid w:val="002D2EA5"/>
    <w:rsid w:val="002D4143"/>
    <w:rsid w:val="002E0157"/>
    <w:rsid w:val="002E0232"/>
    <w:rsid w:val="002E147F"/>
    <w:rsid w:val="002E1C6D"/>
    <w:rsid w:val="002E22A4"/>
    <w:rsid w:val="002E233F"/>
    <w:rsid w:val="002E2F45"/>
    <w:rsid w:val="002E3BE1"/>
    <w:rsid w:val="002E4291"/>
    <w:rsid w:val="002E4348"/>
    <w:rsid w:val="002E44F8"/>
    <w:rsid w:val="002E4585"/>
    <w:rsid w:val="002F0961"/>
    <w:rsid w:val="002F09E4"/>
    <w:rsid w:val="002F113D"/>
    <w:rsid w:val="002F1B67"/>
    <w:rsid w:val="002F208D"/>
    <w:rsid w:val="002F2B0C"/>
    <w:rsid w:val="002F31A8"/>
    <w:rsid w:val="002F3A0F"/>
    <w:rsid w:val="002F3A90"/>
    <w:rsid w:val="002F449C"/>
    <w:rsid w:val="002F77C8"/>
    <w:rsid w:val="002F7A6E"/>
    <w:rsid w:val="002F7DA6"/>
    <w:rsid w:val="00302F28"/>
    <w:rsid w:val="003042C5"/>
    <w:rsid w:val="003059A6"/>
    <w:rsid w:val="003069CB"/>
    <w:rsid w:val="003078E5"/>
    <w:rsid w:val="0031039D"/>
    <w:rsid w:val="00310C97"/>
    <w:rsid w:val="00311DA9"/>
    <w:rsid w:val="00312008"/>
    <w:rsid w:val="00312737"/>
    <w:rsid w:val="00313001"/>
    <w:rsid w:val="00313EF2"/>
    <w:rsid w:val="003145B6"/>
    <w:rsid w:val="003146CB"/>
    <w:rsid w:val="00315816"/>
    <w:rsid w:val="00316218"/>
    <w:rsid w:val="00316CE0"/>
    <w:rsid w:val="00317021"/>
    <w:rsid w:val="00317563"/>
    <w:rsid w:val="00317575"/>
    <w:rsid w:val="00317866"/>
    <w:rsid w:val="00317B05"/>
    <w:rsid w:val="00317B83"/>
    <w:rsid w:val="00317F8C"/>
    <w:rsid w:val="00320B0E"/>
    <w:rsid w:val="003215AF"/>
    <w:rsid w:val="0032187E"/>
    <w:rsid w:val="00321B3F"/>
    <w:rsid w:val="00322508"/>
    <w:rsid w:val="00323203"/>
    <w:rsid w:val="00323E65"/>
    <w:rsid w:val="003246F7"/>
    <w:rsid w:val="00326472"/>
    <w:rsid w:val="00326CA3"/>
    <w:rsid w:val="00327C17"/>
    <w:rsid w:val="0033062B"/>
    <w:rsid w:val="00330FD8"/>
    <w:rsid w:val="0033102B"/>
    <w:rsid w:val="00331486"/>
    <w:rsid w:val="00332343"/>
    <w:rsid w:val="003330E0"/>
    <w:rsid w:val="003344BA"/>
    <w:rsid w:val="00334C0E"/>
    <w:rsid w:val="0033516F"/>
    <w:rsid w:val="00336E41"/>
    <w:rsid w:val="00336F3D"/>
    <w:rsid w:val="003378B4"/>
    <w:rsid w:val="00337C5E"/>
    <w:rsid w:val="0034022E"/>
    <w:rsid w:val="003406BA"/>
    <w:rsid w:val="00340722"/>
    <w:rsid w:val="00342824"/>
    <w:rsid w:val="00343171"/>
    <w:rsid w:val="00343E5B"/>
    <w:rsid w:val="00345EAE"/>
    <w:rsid w:val="00346BEB"/>
    <w:rsid w:val="00346EAD"/>
    <w:rsid w:val="003502A3"/>
    <w:rsid w:val="003508C2"/>
    <w:rsid w:val="00350C77"/>
    <w:rsid w:val="00351030"/>
    <w:rsid w:val="003510F3"/>
    <w:rsid w:val="00351D7C"/>
    <w:rsid w:val="003522A8"/>
    <w:rsid w:val="00352AA3"/>
    <w:rsid w:val="00353372"/>
    <w:rsid w:val="0035406B"/>
    <w:rsid w:val="00354154"/>
    <w:rsid w:val="00354ABF"/>
    <w:rsid w:val="0035579B"/>
    <w:rsid w:val="003560CB"/>
    <w:rsid w:val="00360C21"/>
    <w:rsid w:val="00361352"/>
    <w:rsid w:val="003625DD"/>
    <w:rsid w:val="003638F1"/>
    <w:rsid w:val="00363939"/>
    <w:rsid w:val="0036396C"/>
    <w:rsid w:val="00363B97"/>
    <w:rsid w:val="00363CBA"/>
    <w:rsid w:val="00363EDE"/>
    <w:rsid w:val="0036435E"/>
    <w:rsid w:val="003652C9"/>
    <w:rsid w:val="00365EF5"/>
    <w:rsid w:val="0036670F"/>
    <w:rsid w:val="00366EFD"/>
    <w:rsid w:val="003675FC"/>
    <w:rsid w:val="00367687"/>
    <w:rsid w:val="003714E6"/>
    <w:rsid w:val="00372BE2"/>
    <w:rsid w:val="00372C8C"/>
    <w:rsid w:val="00372F8D"/>
    <w:rsid w:val="0037392C"/>
    <w:rsid w:val="00373EF0"/>
    <w:rsid w:val="0037495F"/>
    <w:rsid w:val="00374FC2"/>
    <w:rsid w:val="00375AAE"/>
    <w:rsid w:val="00376633"/>
    <w:rsid w:val="00376D9A"/>
    <w:rsid w:val="00377442"/>
    <w:rsid w:val="00377C4A"/>
    <w:rsid w:val="00377CB2"/>
    <w:rsid w:val="00382B4A"/>
    <w:rsid w:val="00383019"/>
    <w:rsid w:val="003830B6"/>
    <w:rsid w:val="0038327D"/>
    <w:rsid w:val="003848CF"/>
    <w:rsid w:val="0038491B"/>
    <w:rsid w:val="00384FED"/>
    <w:rsid w:val="00386C8E"/>
    <w:rsid w:val="003932B1"/>
    <w:rsid w:val="003939EB"/>
    <w:rsid w:val="003952C1"/>
    <w:rsid w:val="00395386"/>
    <w:rsid w:val="003970B0"/>
    <w:rsid w:val="00397E0F"/>
    <w:rsid w:val="003A05C7"/>
    <w:rsid w:val="003A138F"/>
    <w:rsid w:val="003A149E"/>
    <w:rsid w:val="003A14F8"/>
    <w:rsid w:val="003A27AA"/>
    <w:rsid w:val="003A29CF"/>
    <w:rsid w:val="003A4C8F"/>
    <w:rsid w:val="003A4D49"/>
    <w:rsid w:val="003A682B"/>
    <w:rsid w:val="003B0D8B"/>
    <w:rsid w:val="003B0FCD"/>
    <w:rsid w:val="003B118F"/>
    <w:rsid w:val="003B1681"/>
    <w:rsid w:val="003B2DBF"/>
    <w:rsid w:val="003B4931"/>
    <w:rsid w:val="003B4E4F"/>
    <w:rsid w:val="003B4FA4"/>
    <w:rsid w:val="003B734D"/>
    <w:rsid w:val="003B7BAC"/>
    <w:rsid w:val="003B7CDD"/>
    <w:rsid w:val="003C06E8"/>
    <w:rsid w:val="003C0974"/>
    <w:rsid w:val="003C099F"/>
    <w:rsid w:val="003C0ACE"/>
    <w:rsid w:val="003C2D25"/>
    <w:rsid w:val="003C2E9F"/>
    <w:rsid w:val="003C2FC7"/>
    <w:rsid w:val="003C369C"/>
    <w:rsid w:val="003C7FE7"/>
    <w:rsid w:val="003D042B"/>
    <w:rsid w:val="003D0603"/>
    <w:rsid w:val="003D0B98"/>
    <w:rsid w:val="003D1C42"/>
    <w:rsid w:val="003D21DB"/>
    <w:rsid w:val="003D2463"/>
    <w:rsid w:val="003D295E"/>
    <w:rsid w:val="003D374E"/>
    <w:rsid w:val="003D4108"/>
    <w:rsid w:val="003D4197"/>
    <w:rsid w:val="003D598F"/>
    <w:rsid w:val="003D625D"/>
    <w:rsid w:val="003D7530"/>
    <w:rsid w:val="003E0545"/>
    <w:rsid w:val="003E10F5"/>
    <w:rsid w:val="003E12C3"/>
    <w:rsid w:val="003E1715"/>
    <w:rsid w:val="003E18C3"/>
    <w:rsid w:val="003E1AAA"/>
    <w:rsid w:val="003E35B3"/>
    <w:rsid w:val="003E418B"/>
    <w:rsid w:val="003E47EB"/>
    <w:rsid w:val="003E6027"/>
    <w:rsid w:val="003E6C36"/>
    <w:rsid w:val="003E6CA0"/>
    <w:rsid w:val="003E6CBB"/>
    <w:rsid w:val="003E70AA"/>
    <w:rsid w:val="003E76A9"/>
    <w:rsid w:val="003F12A8"/>
    <w:rsid w:val="003F147F"/>
    <w:rsid w:val="003F148E"/>
    <w:rsid w:val="003F1B52"/>
    <w:rsid w:val="003F2402"/>
    <w:rsid w:val="003F29F9"/>
    <w:rsid w:val="003F2BD4"/>
    <w:rsid w:val="003F310F"/>
    <w:rsid w:val="003F35C7"/>
    <w:rsid w:val="003F367D"/>
    <w:rsid w:val="003F3AD3"/>
    <w:rsid w:val="003F3BCB"/>
    <w:rsid w:val="003F41C0"/>
    <w:rsid w:val="003F4704"/>
    <w:rsid w:val="003F4922"/>
    <w:rsid w:val="003F626C"/>
    <w:rsid w:val="003F6972"/>
    <w:rsid w:val="00401A40"/>
    <w:rsid w:val="00401B67"/>
    <w:rsid w:val="00402466"/>
    <w:rsid w:val="004048A7"/>
    <w:rsid w:val="00404B95"/>
    <w:rsid w:val="00404ED9"/>
    <w:rsid w:val="00405848"/>
    <w:rsid w:val="00410FD1"/>
    <w:rsid w:val="00411ABE"/>
    <w:rsid w:val="00414229"/>
    <w:rsid w:val="00414392"/>
    <w:rsid w:val="00414441"/>
    <w:rsid w:val="00415152"/>
    <w:rsid w:val="0041536E"/>
    <w:rsid w:val="004154FA"/>
    <w:rsid w:val="00416BA6"/>
    <w:rsid w:val="00416F10"/>
    <w:rsid w:val="0041798E"/>
    <w:rsid w:val="004179F6"/>
    <w:rsid w:val="00417AAE"/>
    <w:rsid w:val="00417DB5"/>
    <w:rsid w:val="00420C43"/>
    <w:rsid w:val="00420E36"/>
    <w:rsid w:val="00422785"/>
    <w:rsid w:val="00422C81"/>
    <w:rsid w:val="004243E0"/>
    <w:rsid w:val="00424999"/>
    <w:rsid w:val="004250DB"/>
    <w:rsid w:val="00425420"/>
    <w:rsid w:val="00425C89"/>
    <w:rsid w:val="00426285"/>
    <w:rsid w:val="004275F8"/>
    <w:rsid w:val="00427E65"/>
    <w:rsid w:val="004304FF"/>
    <w:rsid w:val="004310F0"/>
    <w:rsid w:val="004320EB"/>
    <w:rsid w:val="00432302"/>
    <w:rsid w:val="00434CE3"/>
    <w:rsid w:val="00435B65"/>
    <w:rsid w:val="0043605E"/>
    <w:rsid w:val="00440CA3"/>
    <w:rsid w:val="00440EE7"/>
    <w:rsid w:val="00440F98"/>
    <w:rsid w:val="0044315D"/>
    <w:rsid w:val="0044401C"/>
    <w:rsid w:val="004449F2"/>
    <w:rsid w:val="00445DD3"/>
    <w:rsid w:val="004461DC"/>
    <w:rsid w:val="0044622D"/>
    <w:rsid w:val="00450C2B"/>
    <w:rsid w:val="00451DBE"/>
    <w:rsid w:val="004520A3"/>
    <w:rsid w:val="004529EA"/>
    <w:rsid w:val="00452FD9"/>
    <w:rsid w:val="0045337D"/>
    <w:rsid w:val="00453F29"/>
    <w:rsid w:val="00453F82"/>
    <w:rsid w:val="004542FD"/>
    <w:rsid w:val="00455E11"/>
    <w:rsid w:val="00457056"/>
    <w:rsid w:val="0045755D"/>
    <w:rsid w:val="0045790A"/>
    <w:rsid w:val="00457CB8"/>
    <w:rsid w:val="00457E9C"/>
    <w:rsid w:val="004600C3"/>
    <w:rsid w:val="004601C0"/>
    <w:rsid w:val="00461051"/>
    <w:rsid w:val="00461CB0"/>
    <w:rsid w:val="00462E48"/>
    <w:rsid w:val="00463C7B"/>
    <w:rsid w:val="0046443B"/>
    <w:rsid w:val="00464C4F"/>
    <w:rsid w:val="00464D2E"/>
    <w:rsid w:val="00466091"/>
    <w:rsid w:val="004704E0"/>
    <w:rsid w:val="00470EC0"/>
    <w:rsid w:val="00474655"/>
    <w:rsid w:val="00475E8A"/>
    <w:rsid w:val="00476A51"/>
    <w:rsid w:val="00477757"/>
    <w:rsid w:val="004800BA"/>
    <w:rsid w:val="00480ADF"/>
    <w:rsid w:val="0048213B"/>
    <w:rsid w:val="00482817"/>
    <w:rsid w:val="00484A66"/>
    <w:rsid w:val="00485799"/>
    <w:rsid w:val="00485ED7"/>
    <w:rsid w:val="004911B6"/>
    <w:rsid w:val="004913BC"/>
    <w:rsid w:val="004915F7"/>
    <w:rsid w:val="004923B0"/>
    <w:rsid w:val="004929EC"/>
    <w:rsid w:val="00492DE7"/>
    <w:rsid w:val="004935CF"/>
    <w:rsid w:val="00493707"/>
    <w:rsid w:val="004937D0"/>
    <w:rsid w:val="00493F11"/>
    <w:rsid w:val="00494BFB"/>
    <w:rsid w:val="00495615"/>
    <w:rsid w:val="00495783"/>
    <w:rsid w:val="0049581C"/>
    <w:rsid w:val="00495F3C"/>
    <w:rsid w:val="0049652E"/>
    <w:rsid w:val="0049653D"/>
    <w:rsid w:val="00497026"/>
    <w:rsid w:val="004A135A"/>
    <w:rsid w:val="004A2B19"/>
    <w:rsid w:val="004A371B"/>
    <w:rsid w:val="004A3C1A"/>
    <w:rsid w:val="004A50E8"/>
    <w:rsid w:val="004A6EE6"/>
    <w:rsid w:val="004B0AC6"/>
    <w:rsid w:val="004B1219"/>
    <w:rsid w:val="004B1A28"/>
    <w:rsid w:val="004B2ABE"/>
    <w:rsid w:val="004B3006"/>
    <w:rsid w:val="004B4EA7"/>
    <w:rsid w:val="004B655A"/>
    <w:rsid w:val="004B7C96"/>
    <w:rsid w:val="004C0B50"/>
    <w:rsid w:val="004C1898"/>
    <w:rsid w:val="004C2C8A"/>
    <w:rsid w:val="004C39E3"/>
    <w:rsid w:val="004C4378"/>
    <w:rsid w:val="004C47DC"/>
    <w:rsid w:val="004C4CCB"/>
    <w:rsid w:val="004C63C4"/>
    <w:rsid w:val="004C7835"/>
    <w:rsid w:val="004D0633"/>
    <w:rsid w:val="004D0D50"/>
    <w:rsid w:val="004D1B3E"/>
    <w:rsid w:val="004D1E97"/>
    <w:rsid w:val="004D251F"/>
    <w:rsid w:val="004D2CCF"/>
    <w:rsid w:val="004D2DAE"/>
    <w:rsid w:val="004D2DCE"/>
    <w:rsid w:val="004D36A9"/>
    <w:rsid w:val="004D4503"/>
    <w:rsid w:val="004D793A"/>
    <w:rsid w:val="004E0288"/>
    <w:rsid w:val="004E07B6"/>
    <w:rsid w:val="004E0D58"/>
    <w:rsid w:val="004E189A"/>
    <w:rsid w:val="004E255D"/>
    <w:rsid w:val="004E33C2"/>
    <w:rsid w:val="004E3622"/>
    <w:rsid w:val="004E3CD4"/>
    <w:rsid w:val="004E3D90"/>
    <w:rsid w:val="004E4637"/>
    <w:rsid w:val="004E5159"/>
    <w:rsid w:val="004E7585"/>
    <w:rsid w:val="004F01AA"/>
    <w:rsid w:val="004F01F5"/>
    <w:rsid w:val="004F0237"/>
    <w:rsid w:val="004F0BB1"/>
    <w:rsid w:val="004F191B"/>
    <w:rsid w:val="004F2DF8"/>
    <w:rsid w:val="004F2F09"/>
    <w:rsid w:val="004F474C"/>
    <w:rsid w:val="004F4DB8"/>
    <w:rsid w:val="004F616B"/>
    <w:rsid w:val="004F626B"/>
    <w:rsid w:val="004F63D4"/>
    <w:rsid w:val="004F761E"/>
    <w:rsid w:val="00500214"/>
    <w:rsid w:val="00500474"/>
    <w:rsid w:val="0050071E"/>
    <w:rsid w:val="005012C3"/>
    <w:rsid w:val="00501599"/>
    <w:rsid w:val="00501A1B"/>
    <w:rsid w:val="00501C51"/>
    <w:rsid w:val="00502514"/>
    <w:rsid w:val="0050287F"/>
    <w:rsid w:val="005035D5"/>
    <w:rsid w:val="00503654"/>
    <w:rsid w:val="00507507"/>
    <w:rsid w:val="005108A8"/>
    <w:rsid w:val="00510B6F"/>
    <w:rsid w:val="005110C7"/>
    <w:rsid w:val="00511DDD"/>
    <w:rsid w:val="00511F55"/>
    <w:rsid w:val="00512B79"/>
    <w:rsid w:val="00512C2F"/>
    <w:rsid w:val="00512C63"/>
    <w:rsid w:val="00513381"/>
    <w:rsid w:val="00513D0A"/>
    <w:rsid w:val="005154B2"/>
    <w:rsid w:val="005154E3"/>
    <w:rsid w:val="00516DC0"/>
    <w:rsid w:val="005170DD"/>
    <w:rsid w:val="00520695"/>
    <w:rsid w:val="00520E29"/>
    <w:rsid w:val="00521122"/>
    <w:rsid w:val="00521546"/>
    <w:rsid w:val="00521C69"/>
    <w:rsid w:val="00522785"/>
    <w:rsid w:val="00522F7F"/>
    <w:rsid w:val="005245AF"/>
    <w:rsid w:val="00525994"/>
    <w:rsid w:val="00525E4E"/>
    <w:rsid w:val="005262A6"/>
    <w:rsid w:val="0052677D"/>
    <w:rsid w:val="00530139"/>
    <w:rsid w:val="005311FF"/>
    <w:rsid w:val="00532410"/>
    <w:rsid w:val="005332DF"/>
    <w:rsid w:val="0053548D"/>
    <w:rsid w:val="0053672F"/>
    <w:rsid w:val="00540A9A"/>
    <w:rsid w:val="00540ABB"/>
    <w:rsid w:val="00540AC2"/>
    <w:rsid w:val="00542BC4"/>
    <w:rsid w:val="00542D56"/>
    <w:rsid w:val="005438C0"/>
    <w:rsid w:val="005439A8"/>
    <w:rsid w:val="00543AED"/>
    <w:rsid w:val="00543DCF"/>
    <w:rsid w:val="00543F66"/>
    <w:rsid w:val="005446E1"/>
    <w:rsid w:val="00544A7C"/>
    <w:rsid w:val="00544FB2"/>
    <w:rsid w:val="005451A1"/>
    <w:rsid w:val="00545C21"/>
    <w:rsid w:val="005464D8"/>
    <w:rsid w:val="005470A9"/>
    <w:rsid w:val="00551472"/>
    <w:rsid w:val="00551EE0"/>
    <w:rsid w:val="0055204B"/>
    <w:rsid w:val="0055351D"/>
    <w:rsid w:val="00553861"/>
    <w:rsid w:val="005538A3"/>
    <w:rsid w:val="005544EC"/>
    <w:rsid w:val="00554795"/>
    <w:rsid w:val="005561B9"/>
    <w:rsid w:val="005563D0"/>
    <w:rsid w:val="00557050"/>
    <w:rsid w:val="005570E4"/>
    <w:rsid w:val="00557AF3"/>
    <w:rsid w:val="00557F8C"/>
    <w:rsid w:val="005604AE"/>
    <w:rsid w:val="00561039"/>
    <w:rsid w:val="0056141C"/>
    <w:rsid w:val="00561C16"/>
    <w:rsid w:val="00562272"/>
    <w:rsid w:val="00565466"/>
    <w:rsid w:val="0056554C"/>
    <w:rsid w:val="00565E18"/>
    <w:rsid w:val="00566150"/>
    <w:rsid w:val="005662E6"/>
    <w:rsid w:val="0056640E"/>
    <w:rsid w:val="005707FB"/>
    <w:rsid w:val="00570BE9"/>
    <w:rsid w:val="00571939"/>
    <w:rsid w:val="00571EB4"/>
    <w:rsid w:val="005736C6"/>
    <w:rsid w:val="005741C7"/>
    <w:rsid w:val="0057430E"/>
    <w:rsid w:val="005748DF"/>
    <w:rsid w:val="00574E4E"/>
    <w:rsid w:val="00574F21"/>
    <w:rsid w:val="00575BC5"/>
    <w:rsid w:val="00576826"/>
    <w:rsid w:val="00580E9C"/>
    <w:rsid w:val="00581DCA"/>
    <w:rsid w:val="00582C65"/>
    <w:rsid w:val="005832AC"/>
    <w:rsid w:val="005843C2"/>
    <w:rsid w:val="00585197"/>
    <w:rsid w:val="005853A8"/>
    <w:rsid w:val="005853DA"/>
    <w:rsid w:val="00586D76"/>
    <w:rsid w:val="00587165"/>
    <w:rsid w:val="005875A4"/>
    <w:rsid w:val="0058765B"/>
    <w:rsid w:val="005877E5"/>
    <w:rsid w:val="00590B76"/>
    <w:rsid w:val="00591410"/>
    <w:rsid w:val="00591A68"/>
    <w:rsid w:val="00592742"/>
    <w:rsid w:val="005934B8"/>
    <w:rsid w:val="00594FA2"/>
    <w:rsid w:val="00595C47"/>
    <w:rsid w:val="00595D03"/>
    <w:rsid w:val="00595E97"/>
    <w:rsid w:val="005965AB"/>
    <w:rsid w:val="00597F97"/>
    <w:rsid w:val="005A0439"/>
    <w:rsid w:val="005A15E0"/>
    <w:rsid w:val="005A22EC"/>
    <w:rsid w:val="005A2340"/>
    <w:rsid w:val="005A29CC"/>
    <w:rsid w:val="005A2F3A"/>
    <w:rsid w:val="005A30B8"/>
    <w:rsid w:val="005A3140"/>
    <w:rsid w:val="005A3E60"/>
    <w:rsid w:val="005A55C3"/>
    <w:rsid w:val="005A5D87"/>
    <w:rsid w:val="005A7DDB"/>
    <w:rsid w:val="005B0669"/>
    <w:rsid w:val="005B095F"/>
    <w:rsid w:val="005B31D3"/>
    <w:rsid w:val="005B40E3"/>
    <w:rsid w:val="005B4151"/>
    <w:rsid w:val="005B45A6"/>
    <w:rsid w:val="005B5317"/>
    <w:rsid w:val="005B6F03"/>
    <w:rsid w:val="005B77AD"/>
    <w:rsid w:val="005C30D4"/>
    <w:rsid w:val="005C3556"/>
    <w:rsid w:val="005C37D4"/>
    <w:rsid w:val="005C4847"/>
    <w:rsid w:val="005C4B2E"/>
    <w:rsid w:val="005C4C8B"/>
    <w:rsid w:val="005C4DCE"/>
    <w:rsid w:val="005C5544"/>
    <w:rsid w:val="005C595B"/>
    <w:rsid w:val="005C6709"/>
    <w:rsid w:val="005C7605"/>
    <w:rsid w:val="005C79AB"/>
    <w:rsid w:val="005C7BBE"/>
    <w:rsid w:val="005C7E95"/>
    <w:rsid w:val="005C7FA2"/>
    <w:rsid w:val="005D0D75"/>
    <w:rsid w:val="005D1267"/>
    <w:rsid w:val="005D13AF"/>
    <w:rsid w:val="005D1F9C"/>
    <w:rsid w:val="005D2060"/>
    <w:rsid w:val="005D2556"/>
    <w:rsid w:val="005D2C54"/>
    <w:rsid w:val="005D2E23"/>
    <w:rsid w:val="005D42DC"/>
    <w:rsid w:val="005D439B"/>
    <w:rsid w:val="005D5CDE"/>
    <w:rsid w:val="005D767D"/>
    <w:rsid w:val="005D77C9"/>
    <w:rsid w:val="005D7D61"/>
    <w:rsid w:val="005E0067"/>
    <w:rsid w:val="005E1161"/>
    <w:rsid w:val="005E1180"/>
    <w:rsid w:val="005E3686"/>
    <w:rsid w:val="005E54E5"/>
    <w:rsid w:val="005E7159"/>
    <w:rsid w:val="005E724E"/>
    <w:rsid w:val="005F09AF"/>
    <w:rsid w:val="005F1118"/>
    <w:rsid w:val="005F1385"/>
    <w:rsid w:val="005F258A"/>
    <w:rsid w:val="005F2DBC"/>
    <w:rsid w:val="005F38CF"/>
    <w:rsid w:val="005F39C1"/>
    <w:rsid w:val="005F3AA8"/>
    <w:rsid w:val="005F49BE"/>
    <w:rsid w:val="005F4B39"/>
    <w:rsid w:val="005F4FF8"/>
    <w:rsid w:val="005F58C3"/>
    <w:rsid w:val="005F6411"/>
    <w:rsid w:val="005F6B13"/>
    <w:rsid w:val="005F6BEB"/>
    <w:rsid w:val="005F700B"/>
    <w:rsid w:val="005F73B0"/>
    <w:rsid w:val="005F78E2"/>
    <w:rsid w:val="00600904"/>
    <w:rsid w:val="006016D6"/>
    <w:rsid w:val="00602C56"/>
    <w:rsid w:val="006033C9"/>
    <w:rsid w:val="006040E4"/>
    <w:rsid w:val="006055CF"/>
    <w:rsid w:val="006059AC"/>
    <w:rsid w:val="006059F3"/>
    <w:rsid w:val="00605BD9"/>
    <w:rsid w:val="00605ECB"/>
    <w:rsid w:val="00606ADE"/>
    <w:rsid w:val="00607BBE"/>
    <w:rsid w:val="00610202"/>
    <w:rsid w:val="00610D8A"/>
    <w:rsid w:val="006118AF"/>
    <w:rsid w:val="0061212F"/>
    <w:rsid w:val="006121A4"/>
    <w:rsid w:val="006124CA"/>
    <w:rsid w:val="0061289A"/>
    <w:rsid w:val="006131E9"/>
    <w:rsid w:val="00613D63"/>
    <w:rsid w:val="006140B7"/>
    <w:rsid w:val="006144F4"/>
    <w:rsid w:val="00614E54"/>
    <w:rsid w:val="00614ED3"/>
    <w:rsid w:val="006159DD"/>
    <w:rsid w:val="00615F11"/>
    <w:rsid w:val="0061674A"/>
    <w:rsid w:val="00617185"/>
    <w:rsid w:val="00617A8A"/>
    <w:rsid w:val="00617FB8"/>
    <w:rsid w:val="00620102"/>
    <w:rsid w:val="00620458"/>
    <w:rsid w:val="006214B2"/>
    <w:rsid w:val="00621742"/>
    <w:rsid w:val="0062204C"/>
    <w:rsid w:val="006222CC"/>
    <w:rsid w:val="00622D88"/>
    <w:rsid w:val="0062400B"/>
    <w:rsid w:val="0062435E"/>
    <w:rsid w:val="00624A63"/>
    <w:rsid w:val="00626540"/>
    <w:rsid w:val="00626E9E"/>
    <w:rsid w:val="0062708A"/>
    <w:rsid w:val="00627B3B"/>
    <w:rsid w:val="006324C4"/>
    <w:rsid w:val="006324F4"/>
    <w:rsid w:val="00632E93"/>
    <w:rsid w:val="00633CAF"/>
    <w:rsid w:val="00635731"/>
    <w:rsid w:val="00637164"/>
    <w:rsid w:val="0064094C"/>
    <w:rsid w:val="00643B4C"/>
    <w:rsid w:val="00645AE6"/>
    <w:rsid w:val="00645ED7"/>
    <w:rsid w:val="0064645D"/>
    <w:rsid w:val="00646919"/>
    <w:rsid w:val="006470B7"/>
    <w:rsid w:val="0064718D"/>
    <w:rsid w:val="006471CC"/>
    <w:rsid w:val="00647766"/>
    <w:rsid w:val="0065037E"/>
    <w:rsid w:val="00650585"/>
    <w:rsid w:val="006508C8"/>
    <w:rsid w:val="006519B4"/>
    <w:rsid w:val="00651E62"/>
    <w:rsid w:val="006535A6"/>
    <w:rsid w:val="00653761"/>
    <w:rsid w:val="0065564F"/>
    <w:rsid w:val="00655823"/>
    <w:rsid w:val="00655AE6"/>
    <w:rsid w:val="00655B46"/>
    <w:rsid w:val="00655FF8"/>
    <w:rsid w:val="006566B3"/>
    <w:rsid w:val="00657776"/>
    <w:rsid w:val="006604A5"/>
    <w:rsid w:val="006608FB"/>
    <w:rsid w:val="00660BFD"/>
    <w:rsid w:val="00661155"/>
    <w:rsid w:val="0066153E"/>
    <w:rsid w:val="00661ADF"/>
    <w:rsid w:val="006627C9"/>
    <w:rsid w:val="0066319C"/>
    <w:rsid w:val="006645D6"/>
    <w:rsid w:val="00664949"/>
    <w:rsid w:val="00666238"/>
    <w:rsid w:val="006665AD"/>
    <w:rsid w:val="006669DC"/>
    <w:rsid w:val="00666A2F"/>
    <w:rsid w:val="00666A75"/>
    <w:rsid w:val="0066757E"/>
    <w:rsid w:val="00667C1D"/>
    <w:rsid w:val="00667E8F"/>
    <w:rsid w:val="0067069C"/>
    <w:rsid w:val="00670D90"/>
    <w:rsid w:val="00671CDB"/>
    <w:rsid w:val="0067246D"/>
    <w:rsid w:val="006730DC"/>
    <w:rsid w:val="00673257"/>
    <w:rsid w:val="006732D6"/>
    <w:rsid w:val="0067464C"/>
    <w:rsid w:val="00675802"/>
    <w:rsid w:val="00676C4C"/>
    <w:rsid w:val="00676D4C"/>
    <w:rsid w:val="00677047"/>
    <w:rsid w:val="00677AFF"/>
    <w:rsid w:val="00680117"/>
    <w:rsid w:val="00680182"/>
    <w:rsid w:val="006808B3"/>
    <w:rsid w:val="00681A00"/>
    <w:rsid w:val="0068271B"/>
    <w:rsid w:val="006835CF"/>
    <w:rsid w:val="00683E5F"/>
    <w:rsid w:val="00685164"/>
    <w:rsid w:val="006859F7"/>
    <w:rsid w:val="006865B7"/>
    <w:rsid w:val="006872F3"/>
    <w:rsid w:val="006873BF"/>
    <w:rsid w:val="006926B9"/>
    <w:rsid w:val="0069423A"/>
    <w:rsid w:val="0069454C"/>
    <w:rsid w:val="00695B8D"/>
    <w:rsid w:val="00695D89"/>
    <w:rsid w:val="0069610F"/>
    <w:rsid w:val="00697CFA"/>
    <w:rsid w:val="006A163C"/>
    <w:rsid w:val="006A16FC"/>
    <w:rsid w:val="006A18E6"/>
    <w:rsid w:val="006A1CD1"/>
    <w:rsid w:val="006A2186"/>
    <w:rsid w:val="006A3439"/>
    <w:rsid w:val="006A3814"/>
    <w:rsid w:val="006A391C"/>
    <w:rsid w:val="006A3E14"/>
    <w:rsid w:val="006A4C05"/>
    <w:rsid w:val="006A6165"/>
    <w:rsid w:val="006A6928"/>
    <w:rsid w:val="006A7FCC"/>
    <w:rsid w:val="006B1065"/>
    <w:rsid w:val="006B20D7"/>
    <w:rsid w:val="006B248E"/>
    <w:rsid w:val="006B298B"/>
    <w:rsid w:val="006B30D0"/>
    <w:rsid w:val="006B4327"/>
    <w:rsid w:val="006B5106"/>
    <w:rsid w:val="006B611F"/>
    <w:rsid w:val="006B6AD3"/>
    <w:rsid w:val="006B6DBE"/>
    <w:rsid w:val="006B70E8"/>
    <w:rsid w:val="006B795A"/>
    <w:rsid w:val="006B7FB9"/>
    <w:rsid w:val="006C129B"/>
    <w:rsid w:val="006C3023"/>
    <w:rsid w:val="006C3BC9"/>
    <w:rsid w:val="006C44B0"/>
    <w:rsid w:val="006C4734"/>
    <w:rsid w:val="006C5EE9"/>
    <w:rsid w:val="006C7447"/>
    <w:rsid w:val="006C7917"/>
    <w:rsid w:val="006D0D4F"/>
    <w:rsid w:val="006D1175"/>
    <w:rsid w:val="006D14E0"/>
    <w:rsid w:val="006D2DEB"/>
    <w:rsid w:val="006D42AC"/>
    <w:rsid w:val="006D4C88"/>
    <w:rsid w:val="006D5DA6"/>
    <w:rsid w:val="006D645D"/>
    <w:rsid w:val="006D662A"/>
    <w:rsid w:val="006D6F9F"/>
    <w:rsid w:val="006D7DF9"/>
    <w:rsid w:val="006E03F6"/>
    <w:rsid w:val="006E05ED"/>
    <w:rsid w:val="006E0A4D"/>
    <w:rsid w:val="006E2AAD"/>
    <w:rsid w:val="006E3DC5"/>
    <w:rsid w:val="006E498A"/>
    <w:rsid w:val="006E4BC6"/>
    <w:rsid w:val="006E54F0"/>
    <w:rsid w:val="006E5935"/>
    <w:rsid w:val="006E6E74"/>
    <w:rsid w:val="006E7010"/>
    <w:rsid w:val="006E72C4"/>
    <w:rsid w:val="006E7D3A"/>
    <w:rsid w:val="006E7F0D"/>
    <w:rsid w:val="006F06E4"/>
    <w:rsid w:val="006F2042"/>
    <w:rsid w:val="006F2F5C"/>
    <w:rsid w:val="006F35AF"/>
    <w:rsid w:val="006F371B"/>
    <w:rsid w:val="006F4129"/>
    <w:rsid w:val="006F4E2F"/>
    <w:rsid w:val="006F4E54"/>
    <w:rsid w:val="006F59AF"/>
    <w:rsid w:val="006F609E"/>
    <w:rsid w:val="006F626F"/>
    <w:rsid w:val="006F7BA1"/>
    <w:rsid w:val="006F7CC6"/>
    <w:rsid w:val="00703063"/>
    <w:rsid w:val="007032D9"/>
    <w:rsid w:val="00703326"/>
    <w:rsid w:val="00704B54"/>
    <w:rsid w:val="00705421"/>
    <w:rsid w:val="00705543"/>
    <w:rsid w:val="00706C18"/>
    <w:rsid w:val="00706D84"/>
    <w:rsid w:val="00706DA1"/>
    <w:rsid w:val="007071AC"/>
    <w:rsid w:val="007079C3"/>
    <w:rsid w:val="00710515"/>
    <w:rsid w:val="0071076E"/>
    <w:rsid w:val="007109DB"/>
    <w:rsid w:val="00711095"/>
    <w:rsid w:val="00714187"/>
    <w:rsid w:val="00714419"/>
    <w:rsid w:val="00714B63"/>
    <w:rsid w:val="0071505A"/>
    <w:rsid w:val="00715B9B"/>
    <w:rsid w:val="00716A4E"/>
    <w:rsid w:val="00716CD4"/>
    <w:rsid w:val="007171DD"/>
    <w:rsid w:val="00717815"/>
    <w:rsid w:val="007203CD"/>
    <w:rsid w:val="007214FD"/>
    <w:rsid w:val="00722B3B"/>
    <w:rsid w:val="00722D44"/>
    <w:rsid w:val="007242BE"/>
    <w:rsid w:val="00724ADA"/>
    <w:rsid w:val="00725D87"/>
    <w:rsid w:val="0072703B"/>
    <w:rsid w:val="00727815"/>
    <w:rsid w:val="00727B4D"/>
    <w:rsid w:val="00730249"/>
    <w:rsid w:val="00730A7B"/>
    <w:rsid w:val="00730EE2"/>
    <w:rsid w:val="007314F0"/>
    <w:rsid w:val="00732632"/>
    <w:rsid w:val="007326F3"/>
    <w:rsid w:val="00733057"/>
    <w:rsid w:val="00733445"/>
    <w:rsid w:val="00733FFD"/>
    <w:rsid w:val="0073462C"/>
    <w:rsid w:val="007349F8"/>
    <w:rsid w:val="00734AEF"/>
    <w:rsid w:val="00734FDC"/>
    <w:rsid w:val="00735301"/>
    <w:rsid w:val="00735B37"/>
    <w:rsid w:val="00735BE0"/>
    <w:rsid w:val="00736B9E"/>
    <w:rsid w:val="00736C8B"/>
    <w:rsid w:val="0074061C"/>
    <w:rsid w:val="00740994"/>
    <w:rsid w:val="00741077"/>
    <w:rsid w:val="00741498"/>
    <w:rsid w:val="007415EB"/>
    <w:rsid w:val="00741A49"/>
    <w:rsid w:val="00742429"/>
    <w:rsid w:val="007432BC"/>
    <w:rsid w:val="0074347D"/>
    <w:rsid w:val="00743EFF"/>
    <w:rsid w:val="00743F8E"/>
    <w:rsid w:val="007442C8"/>
    <w:rsid w:val="00744C75"/>
    <w:rsid w:val="00744FBE"/>
    <w:rsid w:val="0074513D"/>
    <w:rsid w:val="007456F8"/>
    <w:rsid w:val="00745B63"/>
    <w:rsid w:val="00746033"/>
    <w:rsid w:val="00746116"/>
    <w:rsid w:val="0074660E"/>
    <w:rsid w:val="00746FAB"/>
    <w:rsid w:val="0074793C"/>
    <w:rsid w:val="00747962"/>
    <w:rsid w:val="00747EC5"/>
    <w:rsid w:val="00750420"/>
    <w:rsid w:val="007505B7"/>
    <w:rsid w:val="00751400"/>
    <w:rsid w:val="0075275D"/>
    <w:rsid w:val="0075461D"/>
    <w:rsid w:val="00755D0A"/>
    <w:rsid w:val="0075641A"/>
    <w:rsid w:val="00756CBE"/>
    <w:rsid w:val="00756D9F"/>
    <w:rsid w:val="00756E94"/>
    <w:rsid w:val="007571B1"/>
    <w:rsid w:val="00760255"/>
    <w:rsid w:val="00760A38"/>
    <w:rsid w:val="00761C46"/>
    <w:rsid w:val="007621D0"/>
    <w:rsid w:val="0076287A"/>
    <w:rsid w:val="00762FAC"/>
    <w:rsid w:val="007634EA"/>
    <w:rsid w:val="0076456A"/>
    <w:rsid w:val="00764D70"/>
    <w:rsid w:val="00765866"/>
    <w:rsid w:val="0076600B"/>
    <w:rsid w:val="00767634"/>
    <w:rsid w:val="00771BC8"/>
    <w:rsid w:val="00772460"/>
    <w:rsid w:val="007734B8"/>
    <w:rsid w:val="00774ACA"/>
    <w:rsid w:val="007759BA"/>
    <w:rsid w:val="00775B7C"/>
    <w:rsid w:val="007778DF"/>
    <w:rsid w:val="00780937"/>
    <w:rsid w:val="00781266"/>
    <w:rsid w:val="00781AA0"/>
    <w:rsid w:val="00782D51"/>
    <w:rsid w:val="0078376E"/>
    <w:rsid w:val="00784CC0"/>
    <w:rsid w:val="00784DE2"/>
    <w:rsid w:val="00784FB6"/>
    <w:rsid w:val="007854EC"/>
    <w:rsid w:val="0078586D"/>
    <w:rsid w:val="0078617E"/>
    <w:rsid w:val="0078626E"/>
    <w:rsid w:val="00786CA1"/>
    <w:rsid w:val="0079165F"/>
    <w:rsid w:val="00792750"/>
    <w:rsid w:val="00792A14"/>
    <w:rsid w:val="00792B23"/>
    <w:rsid w:val="007932CC"/>
    <w:rsid w:val="0079359F"/>
    <w:rsid w:val="007937A9"/>
    <w:rsid w:val="00793E1B"/>
    <w:rsid w:val="0079715B"/>
    <w:rsid w:val="00797712"/>
    <w:rsid w:val="007A06AF"/>
    <w:rsid w:val="007A1075"/>
    <w:rsid w:val="007A254E"/>
    <w:rsid w:val="007A2F5C"/>
    <w:rsid w:val="007A2FF5"/>
    <w:rsid w:val="007A35BD"/>
    <w:rsid w:val="007A3636"/>
    <w:rsid w:val="007A44F3"/>
    <w:rsid w:val="007A4E8D"/>
    <w:rsid w:val="007A54E0"/>
    <w:rsid w:val="007A595C"/>
    <w:rsid w:val="007A6EBC"/>
    <w:rsid w:val="007A6F0E"/>
    <w:rsid w:val="007A7ED6"/>
    <w:rsid w:val="007B04EF"/>
    <w:rsid w:val="007B1F93"/>
    <w:rsid w:val="007B2A4A"/>
    <w:rsid w:val="007B3542"/>
    <w:rsid w:val="007B47F1"/>
    <w:rsid w:val="007B514C"/>
    <w:rsid w:val="007B59BA"/>
    <w:rsid w:val="007B5EEE"/>
    <w:rsid w:val="007B65FA"/>
    <w:rsid w:val="007B6A3D"/>
    <w:rsid w:val="007B75EF"/>
    <w:rsid w:val="007B787B"/>
    <w:rsid w:val="007C04E4"/>
    <w:rsid w:val="007C051D"/>
    <w:rsid w:val="007C161A"/>
    <w:rsid w:val="007C3DFA"/>
    <w:rsid w:val="007C4FA0"/>
    <w:rsid w:val="007C534A"/>
    <w:rsid w:val="007C617E"/>
    <w:rsid w:val="007C6D3F"/>
    <w:rsid w:val="007C7073"/>
    <w:rsid w:val="007D041E"/>
    <w:rsid w:val="007D083B"/>
    <w:rsid w:val="007D0D18"/>
    <w:rsid w:val="007D1290"/>
    <w:rsid w:val="007D311E"/>
    <w:rsid w:val="007D3A9D"/>
    <w:rsid w:val="007D46D1"/>
    <w:rsid w:val="007D5859"/>
    <w:rsid w:val="007D7DF5"/>
    <w:rsid w:val="007E01CF"/>
    <w:rsid w:val="007E16EF"/>
    <w:rsid w:val="007E2B49"/>
    <w:rsid w:val="007E3206"/>
    <w:rsid w:val="007E34DB"/>
    <w:rsid w:val="007E3F6A"/>
    <w:rsid w:val="007E42A6"/>
    <w:rsid w:val="007E490B"/>
    <w:rsid w:val="007E51BB"/>
    <w:rsid w:val="007E536A"/>
    <w:rsid w:val="007E5ABE"/>
    <w:rsid w:val="007E68B8"/>
    <w:rsid w:val="007E7768"/>
    <w:rsid w:val="007E7AFF"/>
    <w:rsid w:val="007E7E68"/>
    <w:rsid w:val="007E7EC8"/>
    <w:rsid w:val="007F1486"/>
    <w:rsid w:val="007F1529"/>
    <w:rsid w:val="007F1B93"/>
    <w:rsid w:val="007F31D0"/>
    <w:rsid w:val="007F3D17"/>
    <w:rsid w:val="007F3EC5"/>
    <w:rsid w:val="007F500B"/>
    <w:rsid w:val="007F50D4"/>
    <w:rsid w:val="007F5A86"/>
    <w:rsid w:val="007F7495"/>
    <w:rsid w:val="00800B13"/>
    <w:rsid w:val="00800EE9"/>
    <w:rsid w:val="008015F7"/>
    <w:rsid w:val="008019F5"/>
    <w:rsid w:val="00801A3F"/>
    <w:rsid w:val="008022B7"/>
    <w:rsid w:val="0080241A"/>
    <w:rsid w:val="008030F8"/>
    <w:rsid w:val="00803D7A"/>
    <w:rsid w:val="00807413"/>
    <w:rsid w:val="008079DA"/>
    <w:rsid w:val="008114A5"/>
    <w:rsid w:val="00811836"/>
    <w:rsid w:val="0081183B"/>
    <w:rsid w:val="008124C3"/>
    <w:rsid w:val="008128B4"/>
    <w:rsid w:val="00812DA1"/>
    <w:rsid w:val="008138B9"/>
    <w:rsid w:val="00814254"/>
    <w:rsid w:val="008146D6"/>
    <w:rsid w:val="008147BC"/>
    <w:rsid w:val="008153FE"/>
    <w:rsid w:val="008162A4"/>
    <w:rsid w:val="00817B34"/>
    <w:rsid w:val="00820531"/>
    <w:rsid w:val="008218F4"/>
    <w:rsid w:val="00821B48"/>
    <w:rsid w:val="008221DD"/>
    <w:rsid w:val="008228F5"/>
    <w:rsid w:val="00822AB2"/>
    <w:rsid w:val="00822B82"/>
    <w:rsid w:val="0082407C"/>
    <w:rsid w:val="008249DD"/>
    <w:rsid w:val="00824BB1"/>
    <w:rsid w:val="00825533"/>
    <w:rsid w:val="008260F0"/>
    <w:rsid w:val="008273CE"/>
    <w:rsid w:val="0082778F"/>
    <w:rsid w:val="00830392"/>
    <w:rsid w:val="00830AF3"/>
    <w:rsid w:val="00830B69"/>
    <w:rsid w:val="00830BED"/>
    <w:rsid w:val="008311B0"/>
    <w:rsid w:val="00831507"/>
    <w:rsid w:val="0083183B"/>
    <w:rsid w:val="00831CE0"/>
    <w:rsid w:val="008323FB"/>
    <w:rsid w:val="00832A80"/>
    <w:rsid w:val="00833959"/>
    <w:rsid w:val="0083427F"/>
    <w:rsid w:val="00834426"/>
    <w:rsid w:val="008354FC"/>
    <w:rsid w:val="00835B45"/>
    <w:rsid w:val="00835D66"/>
    <w:rsid w:val="0083690B"/>
    <w:rsid w:val="00836D16"/>
    <w:rsid w:val="00840FCD"/>
    <w:rsid w:val="00841E16"/>
    <w:rsid w:val="008428D4"/>
    <w:rsid w:val="00842D46"/>
    <w:rsid w:val="008431C7"/>
    <w:rsid w:val="008438D1"/>
    <w:rsid w:val="00843A2C"/>
    <w:rsid w:val="00843A57"/>
    <w:rsid w:val="0084471A"/>
    <w:rsid w:val="0084475F"/>
    <w:rsid w:val="00844A59"/>
    <w:rsid w:val="00844F8C"/>
    <w:rsid w:val="0084549F"/>
    <w:rsid w:val="00845D49"/>
    <w:rsid w:val="00846CF5"/>
    <w:rsid w:val="00847800"/>
    <w:rsid w:val="00847D0E"/>
    <w:rsid w:val="008503A2"/>
    <w:rsid w:val="0085094A"/>
    <w:rsid w:val="00850BC3"/>
    <w:rsid w:val="00851301"/>
    <w:rsid w:val="00852021"/>
    <w:rsid w:val="0085323A"/>
    <w:rsid w:val="00854387"/>
    <w:rsid w:val="008544FD"/>
    <w:rsid w:val="008549E5"/>
    <w:rsid w:val="008562E2"/>
    <w:rsid w:val="00856671"/>
    <w:rsid w:val="008608CE"/>
    <w:rsid w:val="00862E27"/>
    <w:rsid w:val="00863E7B"/>
    <w:rsid w:val="0086496F"/>
    <w:rsid w:val="00866237"/>
    <w:rsid w:val="00867056"/>
    <w:rsid w:val="008671FA"/>
    <w:rsid w:val="00867797"/>
    <w:rsid w:val="0086798B"/>
    <w:rsid w:val="00867A32"/>
    <w:rsid w:val="008705BF"/>
    <w:rsid w:val="00871F46"/>
    <w:rsid w:val="00871F8E"/>
    <w:rsid w:val="00872971"/>
    <w:rsid w:val="00872D39"/>
    <w:rsid w:val="00873352"/>
    <w:rsid w:val="00873FD4"/>
    <w:rsid w:val="00875D78"/>
    <w:rsid w:val="00877D29"/>
    <w:rsid w:val="00881D10"/>
    <w:rsid w:val="00881DC0"/>
    <w:rsid w:val="0088254A"/>
    <w:rsid w:val="00882791"/>
    <w:rsid w:val="00882902"/>
    <w:rsid w:val="008832F8"/>
    <w:rsid w:val="008845E2"/>
    <w:rsid w:val="008846B6"/>
    <w:rsid w:val="008855FE"/>
    <w:rsid w:val="00886908"/>
    <w:rsid w:val="0089256F"/>
    <w:rsid w:val="00894754"/>
    <w:rsid w:val="00894839"/>
    <w:rsid w:val="00894A7E"/>
    <w:rsid w:val="008955D6"/>
    <w:rsid w:val="00895E27"/>
    <w:rsid w:val="00896090"/>
    <w:rsid w:val="008962F0"/>
    <w:rsid w:val="00896A02"/>
    <w:rsid w:val="008A045E"/>
    <w:rsid w:val="008A0DCE"/>
    <w:rsid w:val="008A10FE"/>
    <w:rsid w:val="008A15C4"/>
    <w:rsid w:val="008A19F4"/>
    <w:rsid w:val="008A1B91"/>
    <w:rsid w:val="008A28E9"/>
    <w:rsid w:val="008A2E8C"/>
    <w:rsid w:val="008A2FDB"/>
    <w:rsid w:val="008A3E0C"/>
    <w:rsid w:val="008A4AB6"/>
    <w:rsid w:val="008A5EAD"/>
    <w:rsid w:val="008A61B3"/>
    <w:rsid w:val="008A674C"/>
    <w:rsid w:val="008A6B77"/>
    <w:rsid w:val="008A780D"/>
    <w:rsid w:val="008A7F44"/>
    <w:rsid w:val="008B01FF"/>
    <w:rsid w:val="008B0526"/>
    <w:rsid w:val="008B0945"/>
    <w:rsid w:val="008B0D98"/>
    <w:rsid w:val="008B1D74"/>
    <w:rsid w:val="008B31BA"/>
    <w:rsid w:val="008B34BA"/>
    <w:rsid w:val="008B4157"/>
    <w:rsid w:val="008B4BBF"/>
    <w:rsid w:val="008B53F4"/>
    <w:rsid w:val="008B5A24"/>
    <w:rsid w:val="008B5D1C"/>
    <w:rsid w:val="008B7210"/>
    <w:rsid w:val="008C01B0"/>
    <w:rsid w:val="008C0212"/>
    <w:rsid w:val="008C035A"/>
    <w:rsid w:val="008C06D7"/>
    <w:rsid w:val="008C2389"/>
    <w:rsid w:val="008C2C44"/>
    <w:rsid w:val="008C34C2"/>
    <w:rsid w:val="008C367C"/>
    <w:rsid w:val="008C3D28"/>
    <w:rsid w:val="008C5236"/>
    <w:rsid w:val="008C5669"/>
    <w:rsid w:val="008C5908"/>
    <w:rsid w:val="008C6046"/>
    <w:rsid w:val="008C6ED9"/>
    <w:rsid w:val="008D0841"/>
    <w:rsid w:val="008D09B6"/>
    <w:rsid w:val="008D15AE"/>
    <w:rsid w:val="008D20A4"/>
    <w:rsid w:val="008D215D"/>
    <w:rsid w:val="008D255B"/>
    <w:rsid w:val="008D2E03"/>
    <w:rsid w:val="008D4086"/>
    <w:rsid w:val="008D4752"/>
    <w:rsid w:val="008D52CE"/>
    <w:rsid w:val="008D7CFE"/>
    <w:rsid w:val="008D7E2E"/>
    <w:rsid w:val="008E12D2"/>
    <w:rsid w:val="008E13E2"/>
    <w:rsid w:val="008E1860"/>
    <w:rsid w:val="008E2280"/>
    <w:rsid w:val="008E2EC3"/>
    <w:rsid w:val="008E3071"/>
    <w:rsid w:val="008E32F0"/>
    <w:rsid w:val="008E332E"/>
    <w:rsid w:val="008E36FD"/>
    <w:rsid w:val="008E42C3"/>
    <w:rsid w:val="008E5842"/>
    <w:rsid w:val="008E7B0A"/>
    <w:rsid w:val="008F0A3E"/>
    <w:rsid w:val="008F1FD9"/>
    <w:rsid w:val="008F33AC"/>
    <w:rsid w:val="008F38AC"/>
    <w:rsid w:val="008F3900"/>
    <w:rsid w:val="008F467E"/>
    <w:rsid w:val="008F491C"/>
    <w:rsid w:val="008F4AF0"/>
    <w:rsid w:val="008F5728"/>
    <w:rsid w:val="008F613D"/>
    <w:rsid w:val="008F6340"/>
    <w:rsid w:val="009005CC"/>
    <w:rsid w:val="00901070"/>
    <w:rsid w:val="00901A06"/>
    <w:rsid w:val="009027A0"/>
    <w:rsid w:val="00903039"/>
    <w:rsid w:val="009032B5"/>
    <w:rsid w:val="00903610"/>
    <w:rsid w:val="00903768"/>
    <w:rsid w:val="0090414E"/>
    <w:rsid w:val="0090535A"/>
    <w:rsid w:val="009056C1"/>
    <w:rsid w:val="0090728E"/>
    <w:rsid w:val="00907729"/>
    <w:rsid w:val="0091018F"/>
    <w:rsid w:val="00910710"/>
    <w:rsid w:val="0091117A"/>
    <w:rsid w:val="00911381"/>
    <w:rsid w:val="0091174C"/>
    <w:rsid w:val="009118BE"/>
    <w:rsid w:val="00911F93"/>
    <w:rsid w:val="00912F5E"/>
    <w:rsid w:val="00913FF4"/>
    <w:rsid w:val="0091475F"/>
    <w:rsid w:val="00915470"/>
    <w:rsid w:val="00915512"/>
    <w:rsid w:val="009157A9"/>
    <w:rsid w:val="00915BA6"/>
    <w:rsid w:val="009161C2"/>
    <w:rsid w:val="00920020"/>
    <w:rsid w:val="00921BA9"/>
    <w:rsid w:val="00922202"/>
    <w:rsid w:val="00924DAD"/>
    <w:rsid w:val="00925A0E"/>
    <w:rsid w:val="00926C68"/>
    <w:rsid w:val="00927D7D"/>
    <w:rsid w:val="00931429"/>
    <w:rsid w:val="00931D8E"/>
    <w:rsid w:val="00931EB6"/>
    <w:rsid w:val="009327E5"/>
    <w:rsid w:val="00933D78"/>
    <w:rsid w:val="00933ECD"/>
    <w:rsid w:val="00933F29"/>
    <w:rsid w:val="009364F1"/>
    <w:rsid w:val="0093664D"/>
    <w:rsid w:val="00936B42"/>
    <w:rsid w:val="0093718E"/>
    <w:rsid w:val="00937295"/>
    <w:rsid w:val="009376AA"/>
    <w:rsid w:val="00940718"/>
    <w:rsid w:val="00940AFF"/>
    <w:rsid w:val="009419DA"/>
    <w:rsid w:val="00941A5C"/>
    <w:rsid w:val="009421B7"/>
    <w:rsid w:val="0094281C"/>
    <w:rsid w:val="00942B57"/>
    <w:rsid w:val="009434D8"/>
    <w:rsid w:val="00943774"/>
    <w:rsid w:val="0094389D"/>
    <w:rsid w:val="009444A5"/>
    <w:rsid w:val="0094476E"/>
    <w:rsid w:val="00944898"/>
    <w:rsid w:val="00945828"/>
    <w:rsid w:val="00946701"/>
    <w:rsid w:val="00946BB1"/>
    <w:rsid w:val="0095078F"/>
    <w:rsid w:val="00950B99"/>
    <w:rsid w:val="00951185"/>
    <w:rsid w:val="0095196F"/>
    <w:rsid w:val="00951CAD"/>
    <w:rsid w:val="0095283E"/>
    <w:rsid w:val="00952E0A"/>
    <w:rsid w:val="009534C2"/>
    <w:rsid w:val="009547D9"/>
    <w:rsid w:val="00955989"/>
    <w:rsid w:val="00955E15"/>
    <w:rsid w:val="00957B9A"/>
    <w:rsid w:val="00960006"/>
    <w:rsid w:val="009600D6"/>
    <w:rsid w:val="0096051F"/>
    <w:rsid w:val="0096090D"/>
    <w:rsid w:val="009610FE"/>
    <w:rsid w:val="00961774"/>
    <w:rsid w:val="00961A6B"/>
    <w:rsid w:val="0096210E"/>
    <w:rsid w:val="00962182"/>
    <w:rsid w:val="0096341E"/>
    <w:rsid w:val="009638BA"/>
    <w:rsid w:val="009639C6"/>
    <w:rsid w:val="00963A4B"/>
    <w:rsid w:val="00964920"/>
    <w:rsid w:val="00964E36"/>
    <w:rsid w:val="00964EF8"/>
    <w:rsid w:val="0096518C"/>
    <w:rsid w:val="00967383"/>
    <w:rsid w:val="0096740B"/>
    <w:rsid w:val="00970896"/>
    <w:rsid w:val="00970D92"/>
    <w:rsid w:val="0097112D"/>
    <w:rsid w:val="009715B9"/>
    <w:rsid w:val="00971A1F"/>
    <w:rsid w:val="00972031"/>
    <w:rsid w:val="00972339"/>
    <w:rsid w:val="0097278A"/>
    <w:rsid w:val="00972EC8"/>
    <w:rsid w:val="00974473"/>
    <w:rsid w:val="00974E04"/>
    <w:rsid w:val="009767FF"/>
    <w:rsid w:val="009772A4"/>
    <w:rsid w:val="00977D35"/>
    <w:rsid w:val="00981F2E"/>
    <w:rsid w:val="00982599"/>
    <w:rsid w:val="00982E12"/>
    <w:rsid w:val="00983A25"/>
    <w:rsid w:val="00983A61"/>
    <w:rsid w:val="00983E46"/>
    <w:rsid w:val="00984B61"/>
    <w:rsid w:val="00984F5F"/>
    <w:rsid w:val="00985060"/>
    <w:rsid w:val="009852FE"/>
    <w:rsid w:val="009854EF"/>
    <w:rsid w:val="0098604C"/>
    <w:rsid w:val="0098612A"/>
    <w:rsid w:val="009864CC"/>
    <w:rsid w:val="00986BFB"/>
    <w:rsid w:val="00987718"/>
    <w:rsid w:val="00987E69"/>
    <w:rsid w:val="009905F1"/>
    <w:rsid w:val="00990C4E"/>
    <w:rsid w:val="00992E8A"/>
    <w:rsid w:val="00992F1F"/>
    <w:rsid w:val="00993C09"/>
    <w:rsid w:val="00994115"/>
    <w:rsid w:val="00994E94"/>
    <w:rsid w:val="00994FAE"/>
    <w:rsid w:val="009956DC"/>
    <w:rsid w:val="00995C4C"/>
    <w:rsid w:val="0099661F"/>
    <w:rsid w:val="00996B51"/>
    <w:rsid w:val="00996BF0"/>
    <w:rsid w:val="009973AF"/>
    <w:rsid w:val="00997427"/>
    <w:rsid w:val="0099748A"/>
    <w:rsid w:val="00997505"/>
    <w:rsid w:val="00997F24"/>
    <w:rsid w:val="009A0773"/>
    <w:rsid w:val="009A1258"/>
    <w:rsid w:val="009A1E33"/>
    <w:rsid w:val="009A2B40"/>
    <w:rsid w:val="009A36EB"/>
    <w:rsid w:val="009A41DB"/>
    <w:rsid w:val="009A61E3"/>
    <w:rsid w:val="009A6602"/>
    <w:rsid w:val="009A7EB8"/>
    <w:rsid w:val="009B075E"/>
    <w:rsid w:val="009B16CF"/>
    <w:rsid w:val="009B182B"/>
    <w:rsid w:val="009B2295"/>
    <w:rsid w:val="009B2483"/>
    <w:rsid w:val="009B35CB"/>
    <w:rsid w:val="009B411B"/>
    <w:rsid w:val="009B4CC9"/>
    <w:rsid w:val="009B6657"/>
    <w:rsid w:val="009B70B9"/>
    <w:rsid w:val="009B7458"/>
    <w:rsid w:val="009B7AFF"/>
    <w:rsid w:val="009B7ECA"/>
    <w:rsid w:val="009C1033"/>
    <w:rsid w:val="009C1CA5"/>
    <w:rsid w:val="009C2338"/>
    <w:rsid w:val="009C49BF"/>
    <w:rsid w:val="009C4E96"/>
    <w:rsid w:val="009C5B2E"/>
    <w:rsid w:val="009C6DB7"/>
    <w:rsid w:val="009D07F5"/>
    <w:rsid w:val="009D0AE8"/>
    <w:rsid w:val="009D2226"/>
    <w:rsid w:val="009D2398"/>
    <w:rsid w:val="009D2DA8"/>
    <w:rsid w:val="009D32A7"/>
    <w:rsid w:val="009D45BB"/>
    <w:rsid w:val="009D4930"/>
    <w:rsid w:val="009D6ECB"/>
    <w:rsid w:val="009D7603"/>
    <w:rsid w:val="009E11DA"/>
    <w:rsid w:val="009E2924"/>
    <w:rsid w:val="009E2D67"/>
    <w:rsid w:val="009E30E3"/>
    <w:rsid w:val="009E318F"/>
    <w:rsid w:val="009E35B5"/>
    <w:rsid w:val="009E3B92"/>
    <w:rsid w:val="009E3E08"/>
    <w:rsid w:val="009E4002"/>
    <w:rsid w:val="009E53CC"/>
    <w:rsid w:val="009E5C77"/>
    <w:rsid w:val="009E6077"/>
    <w:rsid w:val="009E67B9"/>
    <w:rsid w:val="009E6FB8"/>
    <w:rsid w:val="009E7A7B"/>
    <w:rsid w:val="009F14BE"/>
    <w:rsid w:val="009F1F9F"/>
    <w:rsid w:val="009F2591"/>
    <w:rsid w:val="009F3241"/>
    <w:rsid w:val="009F34B6"/>
    <w:rsid w:val="009F39F9"/>
    <w:rsid w:val="009F6446"/>
    <w:rsid w:val="009F66B0"/>
    <w:rsid w:val="00A00233"/>
    <w:rsid w:val="00A00405"/>
    <w:rsid w:val="00A0091E"/>
    <w:rsid w:val="00A02917"/>
    <w:rsid w:val="00A02AAF"/>
    <w:rsid w:val="00A02B7E"/>
    <w:rsid w:val="00A03029"/>
    <w:rsid w:val="00A03E69"/>
    <w:rsid w:val="00A0478B"/>
    <w:rsid w:val="00A04D44"/>
    <w:rsid w:val="00A05F43"/>
    <w:rsid w:val="00A06009"/>
    <w:rsid w:val="00A06255"/>
    <w:rsid w:val="00A06623"/>
    <w:rsid w:val="00A06CBD"/>
    <w:rsid w:val="00A07168"/>
    <w:rsid w:val="00A078F3"/>
    <w:rsid w:val="00A07C1A"/>
    <w:rsid w:val="00A07DA8"/>
    <w:rsid w:val="00A103B8"/>
    <w:rsid w:val="00A11CD4"/>
    <w:rsid w:val="00A140DA"/>
    <w:rsid w:val="00A14E70"/>
    <w:rsid w:val="00A15B07"/>
    <w:rsid w:val="00A20898"/>
    <w:rsid w:val="00A20F2B"/>
    <w:rsid w:val="00A218D9"/>
    <w:rsid w:val="00A22A5A"/>
    <w:rsid w:val="00A22C9E"/>
    <w:rsid w:val="00A23505"/>
    <w:rsid w:val="00A2359E"/>
    <w:rsid w:val="00A23644"/>
    <w:rsid w:val="00A24200"/>
    <w:rsid w:val="00A25F17"/>
    <w:rsid w:val="00A262CB"/>
    <w:rsid w:val="00A27323"/>
    <w:rsid w:val="00A27EDD"/>
    <w:rsid w:val="00A3077E"/>
    <w:rsid w:val="00A30807"/>
    <w:rsid w:val="00A31437"/>
    <w:rsid w:val="00A32A86"/>
    <w:rsid w:val="00A33291"/>
    <w:rsid w:val="00A345EE"/>
    <w:rsid w:val="00A355A6"/>
    <w:rsid w:val="00A3745C"/>
    <w:rsid w:val="00A408DA"/>
    <w:rsid w:val="00A4141D"/>
    <w:rsid w:val="00A418A8"/>
    <w:rsid w:val="00A41B10"/>
    <w:rsid w:val="00A423E1"/>
    <w:rsid w:val="00A429A7"/>
    <w:rsid w:val="00A42F92"/>
    <w:rsid w:val="00A4564D"/>
    <w:rsid w:val="00A458C9"/>
    <w:rsid w:val="00A464C8"/>
    <w:rsid w:val="00A468A1"/>
    <w:rsid w:val="00A476C8"/>
    <w:rsid w:val="00A47EF6"/>
    <w:rsid w:val="00A50116"/>
    <w:rsid w:val="00A51218"/>
    <w:rsid w:val="00A5161E"/>
    <w:rsid w:val="00A53B94"/>
    <w:rsid w:val="00A5545F"/>
    <w:rsid w:val="00A55550"/>
    <w:rsid w:val="00A5639D"/>
    <w:rsid w:val="00A56F9C"/>
    <w:rsid w:val="00A608C1"/>
    <w:rsid w:val="00A618A6"/>
    <w:rsid w:val="00A61FCF"/>
    <w:rsid w:val="00A62230"/>
    <w:rsid w:val="00A633F6"/>
    <w:rsid w:val="00A63BA4"/>
    <w:rsid w:val="00A63E9D"/>
    <w:rsid w:val="00A64055"/>
    <w:rsid w:val="00A64281"/>
    <w:rsid w:val="00A66C07"/>
    <w:rsid w:val="00A67AFB"/>
    <w:rsid w:val="00A70820"/>
    <w:rsid w:val="00A73969"/>
    <w:rsid w:val="00A771F5"/>
    <w:rsid w:val="00A77311"/>
    <w:rsid w:val="00A7766D"/>
    <w:rsid w:val="00A778CA"/>
    <w:rsid w:val="00A77C91"/>
    <w:rsid w:val="00A77CB3"/>
    <w:rsid w:val="00A77FB2"/>
    <w:rsid w:val="00A80E80"/>
    <w:rsid w:val="00A82F86"/>
    <w:rsid w:val="00A83B21"/>
    <w:rsid w:val="00A840B6"/>
    <w:rsid w:val="00A84BFF"/>
    <w:rsid w:val="00A86925"/>
    <w:rsid w:val="00A87071"/>
    <w:rsid w:val="00A90B8D"/>
    <w:rsid w:val="00A9130E"/>
    <w:rsid w:val="00A9134F"/>
    <w:rsid w:val="00A93462"/>
    <w:rsid w:val="00A93979"/>
    <w:rsid w:val="00A93C22"/>
    <w:rsid w:val="00A957E9"/>
    <w:rsid w:val="00A95A92"/>
    <w:rsid w:val="00A97F7F"/>
    <w:rsid w:val="00AA0414"/>
    <w:rsid w:val="00AA0EDD"/>
    <w:rsid w:val="00AA1F2A"/>
    <w:rsid w:val="00AA2095"/>
    <w:rsid w:val="00AA2634"/>
    <w:rsid w:val="00AA2980"/>
    <w:rsid w:val="00AA2F71"/>
    <w:rsid w:val="00AA5342"/>
    <w:rsid w:val="00AA5399"/>
    <w:rsid w:val="00AA5F01"/>
    <w:rsid w:val="00AA60F2"/>
    <w:rsid w:val="00AA618C"/>
    <w:rsid w:val="00AA63D3"/>
    <w:rsid w:val="00AA66F1"/>
    <w:rsid w:val="00AA77D6"/>
    <w:rsid w:val="00AB0935"/>
    <w:rsid w:val="00AB0A5F"/>
    <w:rsid w:val="00AB0CED"/>
    <w:rsid w:val="00AB1B01"/>
    <w:rsid w:val="00AB26BA"/>
    <w:rsid w:val="00AB431D"/>
    <w:rsid w:val="00AB507E"/>
    <w:rsid w:val="00AB54C0"/>
    <w:rsid w:val="00AB662A"/>
    <w:rsid w:val="00AB6B02"/>
    <w:rsid w:val="00AB7E10"/>
    <w:rsid w:val="00AC0193"/>
    <w:rsid w:val="00AC0969"/>
    <w:rsid w:val="00AC0DB4"/>
    <w:rsid w:val="00AC1AD9"/>
    <w:rsid w:val="00AC275C"/>
    <w:rsid w:val="00AC2AEC"/>
    <w:rsid w:val="00AC303B"/>
    <w:rsid w:val="00AC32FE"/>
    <w:rsid w:val="00AC3704"/>
    <w:rsid w:val="00AC44A3"/>
    <w:rsid w:val="00AC49EB"/>
    <w:rsid w:val="00AC5DC2"/>
    <w:rsid w:val="00AC62F1"/>
    <w:rsid w:val="00AC6F98"/>
    <w:rsid w:val="00AC702E"/>
    <w:rsid w:val="00AD1906"/>
    <w:rsid w:val="00AD1F30"/>
    <w:rsid w:val="00AD2390"/>
    <w:rsid w:val="00AD2A40"/>
    <w:rsid w:val="00AD3294"/>
    <w:rsid w:val="00AD3742"/>
    <w:rsid w:val="00AD466D"/>
    <w:rsid w:val="00AD4E42"/>
    <w:rsid w:val="00AD610B"/>
    <w:rsid w:val="00AD6C22"/>
    <w:rsid w:val="00AD728A"/>
    <w:rsid w:val="00AD7AA0"/>
    <w:rsid w:val="00AE08FD"/>
    <w:rsid w:val="00AE11B0"/>
    <w:rsid w:val="00AE1687"/>
    <w:rsid w:val="00AE2696"/>
    <w:rsid w:val="00AE28A1"/>
    <w:rsid w:val="00AE2936"/>
    <w:rsid w:val="00AE3172"/>
    <w:rsid w:val="00AE4B78"/>
    <w:rsid w:val="00AE6C66"/>
    <w:rsid w:val="00AE74D2"/>
    <w:rsid w:val="00AE781D"/>
    <w:rsid w:val="00AE78FA"/>
    <w:rsid w:val="00AE7F6A"/>
    <w:rsid w:val="00AE7FD7"/>
    <w:rsid w:val="00AF1017"/>
    <w:rsid w:val="00AF20D3"/>
    <w:rsid w:val="00AF5934"/>
    <w:rsid w:val="00AF5B36"/>
    <w:rsid w:val="00AF5EAB"/>
    <w:rsid w:val="00AF6CA8"/>
    <w:rsid w:val="00AF7A50"/>
    <w:rsid w:val="00B00154"/>
    <w:rsid w:val="00B00468"/>
    <w:rsid w:val="00B0071C"/>
    <w:rsid w:val="00B015AC"/>
    <w:rsid w:val="00B03715"/>
    <w:rsid w:val="00B0413F"/>
    <w:rsid w:val="00B0419F"/>
    <w:rsid w:val="00B04550"/>
    <w:rsid w:val="00B068AF"/>
    <w:rsid w:val="00B07971"/>
    <w:rsid w:val="00B07E04"/>
    <w:rsid w:val="00B10115"/>
    <w:rsid w:val="00B1274D"/>
    <w:rsid w:val="00B13F00"/>
    <w:rsid w:val="00B14790"/>
    <w:rsid w:val="00B149B3"/>
    <w:rsid w:val="00B15160"/>
    <w:rsid w:val="00B157AF"/>
    <w:rsid w:val="00B15ACA"/>
    <w:rsid w:val="00B160F1"/>
    <w:rsid w:val="00B16432"/>
    <w:rsid w:val="00B165B2"/>
    <w:rsid w:val="00B16CAE"/>
    <w:rsid w:val="00B16D09"/>
    <w:rsid w:val="00B170EF"/>
    <w:rsid w:val="00B17E69"/>
    <w:rsid w:val="00B17EFB"/>
    <w:rsid w:val="00B209DB"/>
    <w:rsid w:val="00B209E5"/>
    <w:rsid w:val="00B20B33"/>
    <w:rsid w:val="00B20CC3"/>
    <w:rsid w:val="00B21481"/>
    <w:rsid w:val="00B215B3"/>
    <w:rsid w:val="00B220F7"/>
    <w:rsid w:val="00B23B42"/>
    <w:rsid w:val="00B24DD2"/>
    <w:rsid w:val="00B24EC6"/>
    <w:rsid w:val="00B25E9B"/>
    <w:rsid w:val="00B26355"/>
    <w:rsid w:val="00B26AA2"/>
    <w:rsid w:val="00B26FB7"/>
    <w:rsid w:val="00B27A89"/>
    <w:rsid w:val="00B312A7"/>
    <w:rsid w:val="00B3365C"/>
    <w:rsid w:val="00B3449D"/>
    <w:rsid w:val="00B352B3"/>
    <w:rsid w:val="00B35714"/>
    <w:rsid w:val="00B35A24"/>
    <w:rsid w:val="00B3612B"/>
    <w:rsid w:val="00B4110F"/>
    <w:rsid w:val="00B41784"/>
    <w:rsid w:val="00B41796"/>
    <w:rsid w:val="00B43E25"/>
    <w:rsid w:val="00B44410"/>
    <w:rsid w:val="00B44F3D"/>
    <w:rsid w:val="00B4634E"/>
    <w:rsid w:val="00B472D8"/>
    <w:rsid w:val="00B5060F"/>
    <w:rsid w:val="00B51A02"/>
    <w:rsid w:val="00B51E7D"/>
    <w:rsid w:val="00B52446"/>
    <w:rsid w:val="00B52DEE"/>
    <w:rsid w:val="00B54218"/>
    <w:rsid w:val="00B55159"/>
    <w:rsid w:val="00B5618B"/>
    <w:rsid w:val="00B5703B"/>
    <w:rsid w:val="00B57835"/>
    <w:rsid w:val="00B579C4"/>
    <w:rsid w:val="00B57CA5"/>
    <w:rsid w:val="00B619AB"/>
    <w:rsid w:val="00B6202E"/>
    <w:rsid w:val="00B62148"/>
    <w:rsid w:val="00B62D1D"/>
    <w:rsid w:val="00B62E69"/>
    <w:rsid w:val="00B638C3"/>
    <w:rsid w:val="00B63928"/>
    <w:rsid w:val="00B64EA6"/>
    <w:rsid w:val="00B6586A"/>
    <w:rsid w:val="00B65E15"/>
    <w:rsid w:val="00B66392"/>
    <w:rsid w:val="00B6784D"/>
    <w:rsid w:val="00B67D7A"/>
    <w:rsid w:val="00B70434"/>
    <w:rsid w:val="00B709D1"/>
    <w:rsid w:val="00B72DB1"/>
    <w:rsid w:val="00B733DE"/>
    <w:rsid w:val="00B74251"/>
    <w:rsid w:val="00B7428B"/>
    <w:rsid w:val="00B75AA9"/>
    <w:rsid w:val="00B7657D"/>
    <w:rsid w:val="00B76C6B"/>
    <w:rsid w:val="00B77111"/>
    <w:rsid w:val="00B812FC"/>
    <w:rsid w:val="00B824B2"/>
    <w:rsid w:val="00B82AFF"/>
    <w:rsid w:val="00B83DE7"/>
    <w:rsid w:val="00B852DB"/>
    <w:rsid w:val="00B864B6"/>
    <w:rsid w:val="00B86855"/>
    <w:rsid w:val="00B86F6C"/>
    <w:rsid w:val="00B873BB"/>
    <w:rsid w:val="00B874EC"/>
    <w:rsid w:val="00B878BC"/>
    <w:rsid w:val="00B87CCF"/>
    <w:rsid w:val="00B87CF3"/>
    <w:rsid w:val="00B9004E"/>
    <w:rsid w:val="00B9094B"/>
    <w:rsid w:val="00B90BD4"/>
    <w:rsid w:val="00B90FFD"/>
    <w:rsid w:val="00B9161A"/>
    <w:rsid w:val="00B97054"/>
    <w:rsid w:val="00B97326"/>
    <w:rsid w:val="00BA0941"/>
    <w:rsid w:val="00BA2030"/>
    <w:rsid w:val="00BA2A54"/>
    <w:rsid w:val="00BA2BF2"/>
    <w:rsid w:val="00BA5E38"/>
    <w:rsid w:val="00BA78C6"/>
    <w:rsid w:val="00BB0484"/>
    <w:rsid w:val="00BB1DA2"/>
    <w:rsid w:val="00BB35C6"/>
    <w:rsid w:val="00BB3B8C"/>
    <w:rsid w:val="00BB3BA3"/>
    <w:rsid w:val="00BB3FF1"/>
    <w:rsid w:val="00BB454C"/>
    <w:rsid w:val="00BB5180"/>
    <w:rsid w:val="00BB5511"/>
    <w:rsid w:val="00BB60D6"/>
    <w:rsid w:val="00BB6390"/>
    <w:rsid w:val="00BB7D0A"/>
    <w:rsid w:val="00BC0593"/>
    <w:rsid w:val="00BC0AD1"/>
    <w:rsid w:val="00BC3092"/>
    <w:rsid w:val="00BC3A3D"/>
    <w:rsid w:val="00BC4967"/>
    <w:rsid w:val="00BC5B85"/>
    <w:rsid w:val="00BC600D"/>
    <w:rsid w:val="00BC627D"/>
    <w:rsid w:val="00BC62AE"/>
    <w:rsid w:val="00BC6B74"/>
    <w:rsid w:val="00BC7D1E"/>
    <w:rsid w:val="00BD07EC"/>
    <w:rsid w:val="00BD1515"/>
    <w:rsid w:val="00BD20F2"/>
    <w:rsid w:val="00BD21C7"/>
    <w:rsid w:val="00BD243F"/>
    <w:rsid w:val="00BD24DE"/>
    <w:rsid w:val="00BD2765"/>
    <w:rsid w:val="00BD2DA9"/>
    <w:rsid w:val="00BD36DD"/>
    <w:rsid w:val="00BD3CF2"/>
    <w:rsid w:val="00BD3DFC"/>
    <w:rsid w:val="00BD4D17"/>
    <w:rsid w:val="00BD5323"/>
    <w:rsid w:val="00BD5D42"/>
    <w:rsid w:val="00BD64EF"/>
    <w:rsid w:val="00BE0086"/>
    <w:rsid w:val="00BE00D8"/>
    <w:rsid w:val="00BE0850"/>
    <w:rsid w:val="00BE08A2"/>
    <w:rsid w:val="00BE08E1"/>
    <w:rsid w:val="00BE0B9D"/>
    <w:rsid w:val="00BE0F4F"/>
    <w:rsid w:val="00BE10F6"/>
    <w:rsid w:val="00BE16E0"/>
    <w:rsid w:val="00BE1900"/>
    <w:rsid w:val="00BE2947"/>
    <w:rsid w:val="00BE2EDE"/>
    <w:rsid w:val="00BE5A76"/>
    <w:rsid w:val="00BE603D"/>
    <w:rsid w:val="00BE64B8"/>
    <w:rsid w:val="00BE6B70"/>
    <w:rsid w:val="00BE6D5E"/>
    <w:rsid w:val="00BE7B2B"/>
    <w:rsid w:val="00BF050E"/>
    <w:rsid w:val="00BF0D62"/>
    <w:rsid w:val="00BF0FB6"/>
    <w:rsid w:val="00BF12FB"/>
    <w:rsid w:val="00BF1A4F"/>
    <w:rsid w:val="00BF3C07"/>
    <w:rsid w:val="00BF3FDF"/>
    <w:rsid w:val="00BF48B0"/>
    <w:rsid w:val="00BF72A2"/>
    <w:rsid w:val="00C008A5"/>
    <w:rsid w:val="00C012E4"/>
    <w:rsid w:val="00C02121"/>
    <w:rsid w:val="00C03EBD"/>
    <w:rsid w:val="00C044C7"/>
    <w:rsid w:val="00C060B9"/>
    <w:rsid w:val="00C0662E"/>
    <w:rsid w:val="00C0663A"/>
    <w:rsid w:val="00C07844"/>
    <w:rsid w:val="00C07D94"/>
    <w:rsid w:val="00C10EC9"/>
    <w:rsid w:val="00C114C7"/>
    <w:rsid w:val="00C118A8"/>
    <w:rsid w:val="00C118EF"/>
    <w:rsid w:val="00C11FBC"/>
    <w:rsid w:val="00C1276B"/>
    <w:rsid w:val="00C12F3A"/>
    <w:rsid w:val="00C136AD"/>
    <w:rsid w:val="00C13BB9"/>
    <w:rsid w:val="00C13E4E"/>
    <w:rsid w:val="00C14241"/>
    <w:rsid w:val="00C146D6"/>
    <w:rsid w:val="00C1628C"/>
    <w:rsid w:val="00C17443"/>
    <w:rsid w:val="00C20C07"/>
    <w:rsid w:val="00C22B6E"/>
    <w:rsid w:val="00C2333B"/>
    <w:rsid w:val="00C24885"/>
    <w:rsid w:val="00C24E2A"/>
    <w:rsid w:val="00C24FD7"/>
    <w:rsid w:val="00C2510E"/>
    <w:rsid w:val="00C25B8F"/>
    <w:rsid w:val="00C25DC5"/>
    <w:rsid w:val="00C2626A"/>
    <w:rsid w:val="00C26A7A"/>
    <w:rsid w:val="00C26C45"/>
    <w:rsid w:val="00C26D21"/>
    <w:rsid w:val="00C30AE8"/>
    <w:rsid w:val="00C30E82"/>
    <w:rsid w:val="00C3250B"/>
    <w:rsid w:val="00C33002"/>
    <w:rsid w:val="00C33E8C"/>
    <w:rsid w:val="00C345FC"/>
    <w:rsid w:val="00C34B13"/>
    <w:rsid w:val="00C34CAA"/>
    <w:rsid w:val="00C37628"/>
    <w:rsid w:val="00C377A4"/>
    <w:rsid w:val="00C40350"/>
    <w:rsid w:val="00C4298E"/>
    <w:rsid w:val="00C431C5"/>
    <w:rsid w:val="00C43C2A"/>
    <w:rsid w:val="00C44D86"/>
    <w:rsid w:val="00C44ED8"/>
    <w:rsid w:val="00C47A20"/>
    <w:rsid w:val="00C5112A"/>
    <w:rsid w:val="00C512E2"/>
    <w:rsid w:val="00C51513"/>
    <w:rsid w:val="00C51EC3"/>
    <w:rsid w:val="00C5217A"/>
    <w:rsid w:val="00C52936"/>
    <w:rsid w:val="00C53F87"/>
    <w:rsid w:val="00C54061"/>
    <w:rsid w:val="00C5477E"/>
    <w:rsid w:val="00C54975"/>
    <w:rsid w:val="00C54EEC"/>
    <w:rsid w:val="00C561DC"/>
    <w:rsid w:val="00C60AA5"/>
    <w:rsid w:val="00C6183D"/>
    <w:rsid w:val="00C618F7"/>
    <w:rsid w:val="00C61A40"/>
    <w:rsid w:val="00C61F65"/>
    <w:rsid w:val="00C62A0F"/>
    <w:rsid w:val="00C62E3D"/>
    <w:rsid w:val="00C63289"/>
    <w:rsid w:val="00C632EA"/>
    <w:rsid w:val="00C64400"/>
    <w:rsid w:val="00C66A58"/>
    <w:rsid w:val="00C6779D"/>
    <w:rsid w:val="00C67F9D"/>
    <w:rsid w:val="00C72559"/>
    <w:rsid w:val="00C7273C"/>
    <w:rsid w:val="00C72D5D"/>
    <w:rsid w:val="00C734EB"/>
    <w:rsid w:val="00C73A7E"/>
    <w:rsid w:val="00C74061"/>
    <w:rsid w:val="00C75A32"/>
    <w:rsid w:val="00C772B2"/>
    <w:rsid w:val="00C7777C"/>
    <w:rsid w:val="00C77D5F"/>
    <w:rsid w:val="00C8324A"/>
    <w:rsid w:val="00C83424"/>
    <w:rsid w:val="00C83D65"/>
    <w:rsid w:val="00C84E3F"/>
    <w:rsid w:val="00C85FC1"/>
    <w:rsid w:val="00C86CF2"/>
    <w:rsid w:val="00C86F60"/>
    <w:rsid w:val="00C905B3"/>
    <w:rsid w:val="00C90BD2"/>
    <w:rsid w:val="00C9121D"/>
    <w:rsid w:val="00C917A5"/>
    <w:rsid w:val="00C921B1"/>
    <w:rsid w:val="00C92DE3"/>
    <w:rsid w:val="00C96E46"/>
    <w:rsid w:val="00C97A1C"/>
    <w:rsid w:val="00CA02D9"/>
    <w:rsid w:val="00CA0863"/>
    <w:rsid w:val="00CA09D0"/>
    <w:rsid w:val="00CA0C7A"/>
    <w:rsid w:val="00CA1314"/>
    <w:rsid w:val="00CA14F8"/>
    <w:rsid w:val="00CA1522"/>
    <w:rsid w:val="00CA16C7"/>
    <w:rsid w:val="00CA1F6D"/>
    <w:rsid w:val="00CA202D"/>
    <w:rsid w:val="00CA2941"/>
    <w:rsid w:val="00CA441C"/>
    <w:rsid w:val="00CA5798"/>
    <w:rsid w:val="00CA6BB9"/>
    <w:rsid w:val="00CA7958"/>
    <w:rsid w:val="00CB09FF"/>
    <w:rsid w:val="00CB1697"/>
    <w:rsid w:val="00CB1DFA"/>
    <w:rsid w:val="00CB2C1D"/>
    <w:rsid w:val="00CB45CA"/>
    <w:rsid w:val="00CB520C"/>
    <w:rsid w:val="00CB6708"/>
    <w:rsid w:val="00CB675B"/>
    <w:rsid w:val="00CB7364"/>
    <w:rsid w:val="00CB74BF"/>
    <w:rsid w:val="00CB7E53"/>
    <w:rsid w:val="00CC0C38"/>
    <w:rsid w:val="00CC261D"/>
    <w:rsid w:val="00CC265A"/>
    <w:rsid w:val="00CC3395"/>
    <w:rsid w:val="00CC3E48"/>
    <w:rsid w:val="00CC4305"/>
    <w:rsid w:val="00CC4A39"/>
    <w:rsid w:val="00CC5C67"/>
    <w:rsid w:val="00CC5E86"/>
    <w:rsid w:val="00CC73A9"/>
    <w:rsid w:val="00CC749D"/>
    <w:rsid w:val="00CC752B"/>
    <w:rsid w:val="00CC7811"/>
    <w:rsid w:val="00CD0955"/>
    <w:rsid w:val="00CD127B"/>
    <w:rsid w:val="00CD1D06"/>
    <w:rsid w:val="00CD28EE"/>
    <w:rsid w:val="00CD3FFA"/>
    <w:rsid w:val="00CD459E"/>
    <w:rsid w:val="00CD47D8"/>
    <w:rsid w:val="00CD499C"/>
    <w:rsid w:val="00CD4AF5"/>
    <w:rsid w:val="00CD4CF9"/>
    <w:rsid w:val="00CD548F"/>
    <w:rsid w:val="00CD6094"/>
    <w:rsid w:val="00CD61E2"/>
    <w:rsid w:val="00CD6673"/>
    <w:rsid w:val="00CD66CF"/>
    <w:rsid w:val="00CD6AA7"/>
    <w:rsid w:val="00CD72F6"/>
    <w:rsid w:val="00CD7EEC"/>
    <w:rsid w:val="00CE06E6"/>
    <w:rsid w:val="00CE0931"/>
    <w:rsid w:val="00CE2770"/>
    <w:rsid w:val="00CE3499"/>
    <w:rsid w:val="00CE3A98"/>
    <w:rsid w:val="00CE47DC"/>
    <w:rsid w:val="00CF006B"/>
    <w:rsid w:val="00CF07DD"/>
    <w:rsid w:val="00CF3D44"/>
    <w:rsid w:val="00CF3FA0"/>
    <w:rsid w:val="00CF4F6B"/>
    <w:rsid w:val="00CF59AF"/>
    <w:rsid w:val="00D00711"/>
    <w:rsid w:val="00D0144A"/>
    <w:rsid w:val="00D01937"/>
    <w:rsid w:val="00D01E7E"/>
    <w:rsid w:val="00D02CD8"/>
    <w:rsid w:val="00D02F65"/>
    <w:rsid w:val="00D03E95"/>
    <w:rsid w:val="00D03F77"/>
    <w:rsid w:val="00D06ED2"/>
    <w:rsid w:val="00D06F31"/>
    <w:rsid w:val="00D0705B"/>
    <w:rsid w:val="00D070D3"/>
    <w:rsid w:val="00D07509"/>
    <w:rsid w:val="00D100EC"/>
    <w:rsid w:val="00D10971"/>
    <w:rsid w:val="00D116EB"/>
    <w:rsid w:val="00D117BC"/>
    <w:rsid w:val="00D1397D"/>
    <w:rsid w:val="00D13DCF"/>
    <w:rsid w:val="00D14C74"/>
    <w:rsid w:val="00D153EB"/>
    <w:rsid w:val="00D16595"/>
    <w:rsid w:val="00D16670"/>
    <w:rsid w:val="00D16EF9"/>
    <w:rsid w:val="00D17E05"/>
    <w:rsid w:val="00D208F6"/>
    <w:rsid w:val="00D2310A"/>
    <w:rsid w:val="00D235BA"/>
    <w:rsid w:val="00D30057"/>
    <w:rsid w:val="00D30C42"/>
    <w:rsid w:val="00D3180E"/>
    <w:rsid w:val="00D31F9C"/>
    <w:rsid w:val="00D320AF"/>
    <w:rsid w:val="00D3290A"/>
    <w:rsid w:val="00D346EA"/>
    <w:rsid w:val="00D36005"/>
    <w:rsid w:val="00D36193"/>
    <w:rsid w:val="00D36251"/>
    <w:rsid w:val="00D36805"/>
    <w:rsid w:val="00D36BBE"/>
    <w:rsid w:val="00D36FA7"/>
    <w:rsid w:val="00D3734B"/>
    <w:rsid w:val="00D4001A"/>
    <w:rsid w:val="00D40134"/>
    <w:rsid w:val="00D40222"/>
    <w:rsid w:val="00D402DD"/>
    <w:rsid w:val="00D412C2"/>
    <w:rsid w:val="00D41721"/>
    <w:rsid w:val="00D423BA"/>
    <w:rsid w:val="00D42DA6"/>
    <w:rsid w:val="00D437DA"/>
    <w:rsid w:val="00D43E86"/>
    <w:rsid w:val="00D4460F"/>
    <w:rsid w:val="00D44F0C"/>
    <w:rsid w:val="00D44F68"/>
    <w:rsid w:val="00D45ED9"/>
    <w:rsid w:val="00D46CB3"/>
    <w:rsid w:val="00D50107"/>
    <w:rsid w:val="00D50F7E"/>
    <w:rsid w:val="00D527FC"/>
    <w:rsid w:val="00D52D47"/>
    <w:rsid w:val="00D543A0"/>
    <w:rsid w:val="00D54AD8"/>
    <w:rsid w:val="00D55385"/>
    <w:rsid w:val="00D55E54"/>
    <w:rsid w:val="00D56728"/>
    <w:rsid w:val="00D56941"/>
    <w:rsid w:val="00D57387"/>
    <w:rsid w:val="00D57B18"/>
    <w:rsid w:val="00D60D27"/>
    <w:rsid w:val="00D61B2A"/>
    <w:rsid w:val="00D621FE"/>
    <w:rsid w:val="00D623FC"/>
    <w:rsid w:val="00D62479"/>
    <w:rsid w:val="00D64005"/>
    <w:rsid w:val="00D641CF"/>
    <w:rsid w:val="00D66E6D"/>
    <w:rsid w:val="00D71BB4"/>
    <w:rsid w:val="00D72629"/>
    <w:rsid w:val="00D73520"/>
    <w:rsid w:val="00D7454E"/>
    <w:rsid w:val="00D74AA2"/>
    <w:rsid w:val="00D75045"/>
    <w:rsid w:val="00D754AF"/>
    <w:rsid w:val="00D75C83"/>
    <w:rsid w:val="00D7640F"/>
    <w:rsid w:val="00D765B6"/>
    <w:rsid w:val="00D7767F"/>
    <w:rsid w:val="00D814DD"/>
    <w:rsid w:val="00D815E7"/>
    <w:rsid w:val="00D817DA"/>
    <w:rsid w:val="00D8203F"/>
    <w:rsid w:val="00D84D2B"/>
    <w:rsid w:val="00D85524"/>
    <w:rsid w:val="00D85B36"/>
    <w:rsid w:val="00D86860"/>
    <w:rsid w:val="00D87E88"/>
    <w:rsid w:val="00D90027"/>
    <w:rsid w:val="00D90FB9"/>
    <w:rsid w:val="00D917C4"/>
    <w:rsid w:val="00D91FB2"/>
    <w:rsid w:val="00D931FB"/>
    <w:rsid w:val="00D93C08"/>
    <w:rsid w:val="00D955D0"/>
    <w:rsid w:val="00D95D60"/>
    <w:rsid w:val="00D95D71"/>
    <w:rsid w:val="00D95F38"/>
    <w:rsid w:val="00D967AF"/>
    <w:rsid w:val="00D96A73"/>
    <w:rsid w:val="00D96E68"/>
    <w:rsid w:val="00D97076"/>
    <w:rsid w:val="00D97B88"/>
    <w:rsid w:val="00DA12BE"/>
    <w:rsid w:val="00DA1731"/>
    <w:rsid w:val="00DA206C"/>
    <w:rsid w:val="00DA2959"/>
    <w:rsid w:val="00DA2ABD"/>
    <w:rsid w:val="00DA3BEC"/>
    <w:rsid w:val="00DA47D8"/>
    <w:rsid w:val="00DA5204"/>
    <w:rsid w:val="00DA67DC"/>
    <w:rsid w:val="00DA7044"/>
    <w:rsid w:val="00DB0FE1"/>
    <w:rsid w:val="00DB1DE0"/>
    <w:rsid w:val="00DB3CC1"/>
    <w:rsid w:val="00DB44FA"/>
    <w:rsid w:val="00DB49A5"/>
    <w:rsid w:val="00DB57A2"/>
    <w:rsid w:val="00DB6C7B"/>
    <w:rsid w:val="00DB74A7"/>
    <w:rsid w:val="00DC0465"/>
    <w:rsid w:val="00DC04AA"/>
    <w:rsid w:val="00DC0E93"/>
    <w:rsid w:val="00DC159D"/>
    <w:rsid w:val="00DC29D8"/>
    <w:rsid w:val="00DC2AEC"/>
    <w:rsid w:val="00DC30A1"/>
    <w:rsid w:val="00DC39B7"/>
    <w:rsid w:val="00DC3BCE"/>
    <w:rsid w:val="00DC44B4"/>
    <w:rsid w:val="00DC49E0"/>
    <w:rsid w:val="00DC4A0D"/>
    <w:rsid w:val="00DC52C5"/>
    <w:rsid w:val="00DC5CEB"/>
    <w:rsid w:val="00DC6972"/>
    <w:rsid w:val="00DD0F76"/>
    <w:rsid w:val="00DD1141"/>
    <w:rsid w:val="00DD1689"/>
    <w:rsid w:val="00DD1715"/>
    <w:rsid w:val="00DD21D6"/>
    <w:rsid w:val="00DD247D"/>
    <w:rsid w:val="00DD38E9"/>
    <w:rsid w:val="00DD41C7"/>
    <w:rsid w:val="00DD432C"/>
    <w:rsid w:val="00DD564A"/>
    <w:rsid w:val="00DD5970"/>
    <w:rsid w:val="00DD6CD0"/>
    <w:rsid w:val="00DD77A9"/>
    <w:rsid w:val="00DE0DCB"/>
    <w:rsid w:val="00DE1E10"/>
    <w:rsid w:val="00DE2368"/>
    <w:rsid w:val="00DE45D0"/>
    <w:rsid w:val="00DE4C80"/>
    <w:rsid w:val="00DE4F75"/>
    <w:rsid w:val="00DE519B"/>
    <w:rsid w:val="00DE64D8"/>
    <w:rsid w:val="00DE682D"/>
    <w:rsid w:val="00DF1C5E"/>
    <w:rsid w:val="00DF1E14"/>
    <w:rsid w:val="00DF1F3E"/>
    <w:rsid w:val="00DF2427"/>
    <w:rsid w:val="00DF3466"/>
    <w:rsid w:val="00DF3EA1"/>
    <w:rsid w:val="00DF4377"/>
    <w:rsid w:val="00DF62FE"/>
    <w:rsid w:val="00DF78C6"/>
    <w:rsid w:val="00E00284"/>
    <w:rsid w:val="00E00553"/>
    <w:rsid w:val="00E02DA1"/>
    <w:rsid w:val="00E0313E"/>
    <w:rsid w:val="00E03406"/>
    <w:rsid w:val="00E04711"/>
    <w:rsid w:val="00E05BF2"/>
    <w:rsid w:val="00E06804"/>
    <w:rsid w:val="00E06975"/>
    <w:rsid w:val="00E06EFD"/>
    <w:rsid w:val="00E10997"/>
    <w:rsid w:val="00E10F8D"/>
    <w:rsid w:val="00E11461"/>
    <w:rsid w:val="00E114EC"/>
    <w:rsid w:val="00E11862"/>
    <w:rsid w:val="00E12F75"/>
    <w:rsid w:val="00E13C19"/>
    <w:rsid w:val="00E13C34"/>
    <w:rsid w:val="00E14AE6"/>
    <w:rsid w:val="00E14EE8"/>
    <w:rsid w:val="00E14FF8"/>
    <w:rsid w:val="00E15ACE"/>
    <w:rsid w:val="00E16099"/>
    <w:rsid w:val="00E17412"/>
    <w:rsid w:val="00E1745B"/>
    <w:rsid w:val="00E17AD0"/>
    <w:rsid w:val="00E208EE"/>
    <w:rsid w:val="00E20ECC"/>
    <w:rsid w:val="00E21011"/>
    <w:rsid w:val="00E21390"/>
    <w:rsid w:val="00E222AC"/>
    <w:rsid w:val="00E24D66"/>
    <w:rsid w:val="00E25537"/>
    <w:rsid w:val="00E266D6"/>
    <w:rsid w:val="00E26D67"/>
    <w:rsid w:val="00E2709D"/>
    <w:rsid w:val="00E27180"/>
    <w:rsid w:val="00E30AB4"/>
    <w:rsid w:val="00E30DA8"/>
    <w:rsid w:val="00E30F17"/>
    <w:rsid w:val="00E310E8"/>
    <w:rsid w:val="00E338BC"/>
    <w:rsid w:val="00E34108"/>
    <w:rsid w:val="00E35BD6"/>
    <w:rsid w:val="00E37B0E"/>
    <w:rsid w:val="00E405EA"/>
    <w:rsid w:val="00E41988"/>
    <w:rsid w:val="00E42110"/>
    <w:rsid w:val="00E43D4D"/>
    <w:rsid w:val="00E43FB0"/>
    <w:rsid w:val="00E445E1"/>
    <w:rsid w:val="00E44AAF"/>
    <w:rsid w:val="00E44AD3"/>
    <w:rsid w:val="00E44BB0"/>
    <w:rsid w:val="00E44D0A"/>
    <w:rsid w:val="00E453B2"/>
    <w:rsid w:val="00E45C96"/>
    <w:rsid w:val="00E5047F"/>
    <w:rsid w:val="00E504C2"/>
    <w:rsid w:val="00E517B1"/>
    <w:rsid w:val="00E5337F"/>
    <w:rsid w:val="00E5432F"/>
    <w:rsid w:val="00E54874"/>
    <w:rsid w:val="00E564E2"/>
    <w:rsid w:val="00E60561"/>
    <w:rsid w:val="00E62ACF"/>
    <w:rsid w:val="00E62B46"/>
    <w:rsid w:val="00E672D4"/>
    <w:rsid w:val="00E702E1"/>
    <w:rsid w:val="00E70CAD"/>
    <w:rsid w:val="00E71C52"/>
    <w:rsid w:val="00E72943"/>
    <w:rsid w:val="00E73322"/>
    <w:rsid w:val="00E75460"/>
    <w:rsid w:val="00E75C36"/>
    <w:rsid w:val="00E76D57"/>
    <w:rsid w:val="00E76F8A"/>
    <w:rsid w:val="00E77465"/>
    <w:rsid w:val="00E80990"/>
    <w:rsid w:val="00E81FCC"/>
    <w:rsid w:val="00E83780"/>
    <w:rsid w:val="00E848B0"/>
    <w:rsid w:val="00E867A6"/>
    <w:rsid w:val="00E9008A"/>
    <w:rsid w:val="00E91845"/>
    <w:rsid w:val="00E91BBD"/>
    <w:rsid w:val="00E92322"/>
    <w:rsid w:val="00E92A8C"/>
    <w:rsid w:val="00E92C47"/>
    <w:rsid w:val="00E92C7A"/>
    <w:rsid w:val="00E930E4"/>
    <w:rsid w:val="00E9336A"/>
    <w:rsid w:val="00E94011"/>
    <w:rsid w:val="00E94482"/>
    <w:rsid w:val="00E94E15"/>
    <w:rsid w:val="00E955B3"/>
    <w:rsid w:val="00E97057"/>
    <w:rsid w:val="00E973F0"/>
    <w:rsid w:val="00E97821"/>
    <w:rsid w:val="00EA0A07"/>
    <w:rsid w:val="00EA31B8"/>
    <w:rsid w:val="00EA48A8"/>
    <w:rsid w:val="00EA4C0B"/>
    <w:rsid w:val="00EA4C4F"/>
    <w:rsid w:val="00EA4DE1"/>
    <w:rsid w:val="00EA4F8C"/>
    <w:rsid w:val="00EA5D10"/>
    <w:rsid w:val="00EB0990"/>
    <w:rsid w:val="00EB1457"/>
    <w:rsid w:val="00EB1704"/>
    <w:rsid w:val="00EB1AAD"/>
    <w:rsid w:val="00EB405C"/>
    <w:rsid w:val="00EB48DA"/>
    <w:rsid w:val="00EB49AC"/>
    <w:rsid w:val="00EB5228"/>
    <w:rsid w:val="00EB5474"/>
    <w:rsid w:val="00EB67E3"/>
    <w:rsid w:val="00EB77C3"/>
    <w:rsid w:val="00EC0204"/>
    <w:rsid w:val="00EC0720"/>
    <w:rsid w:val="00EC2192"/>
    <w:rsid w:val="00EC3EE5"/>
    <w:rsid w:val="00EC549C"/>
    <w:rsid w:val="00EC63FC"/>
    <w:rsid w:val="00EC737B"/>
    <w:rsid w:val="00ED1108"/>
    <w:rsid w:val="00ED24BE"/>
    <w:rsid w:val="00ED2D43"/>
    <w:rsid w:val="00ED34FE"/>
    <w:rsid w:val="00ED3C36"/>
    <w:rsid w:val="00ED554B"/>
    <w:rsid w:val="00ED6A14"/>
    <w:rsid w:val="00ED71DC"/>
    <w:rsid w:val="00ED7450"/>
    <w:rsid w:val="00EE06D5"/>
    <w:rsid w:val="00EE0EA5"/>
    <w:rsid w:val="00EE17FC"/>
    <w:rsid w:val="00EE1D5B"/>
    <w:rsid w:val="00EE3535"/>
    <w:rsid w:val="00EE36AD"/>
    <w:rsid w:val="00EE4A86"/>
    <w:rsid w:val="00EE4ADB"/>
    <w:rsid w:val="00EE538C"/>
    <w:rsid w:val="00EE72E0"/>
    <w:rsid w:val="00EE7399"/>
    <w:rsid w:val="00EF039F"/>
    <w:rsid w:val="00EF1848"/>
    <w:rsid w:val="00EF25AD"/>
    <w:rsid w:val="00EF35B1"/>
    <w:rsid w:val="00EF35B7"/>
    <w:rsid w:val="00EF4163"/>
    <w:rsid w:val="00EF57FA"/>
    <w:rsid w:val="00F001CB"/>
    <w:rsid w:val="00F005CE"/>
    <w:rsid w:val="00F00ADB"/>
    <w:rsid w:val="00F00B70"/>
    <w:rsid w:val="00F00F55"/>
    <w:rsid w:val="00F033DA"/>
    <w:rsid w:val="00F0390F"/>
    <w:rsid w:val="00F042DF"/>
    <w:rsid w:val="00F04703"/>
    <w:rsid w:val="00F047E5"/>
    <w:rsid w:val="00F0498B"/>
    <w:rsid w:val="00F04F90"/>
    <w:rsid w:val="00F05D8E"/>
    <w:rsid w:val="00F07E80"/>
    <w:rsid w:val="00F10364"/>
    <w:rsid w:val="00F10458"/>
    <w:rsid w:val="00F10DCD"/>
    <w:rsid w:val="00F11821"/>
    <w:rsid w:val="00F14087"/>
    <w:rsid w:val="00F14BDC"/>
    <w:rsid w:val="00F151AC"/>
    <w:rsid w:val="00F15445"/>
    <w:rsid w:val="00F1549B"/>
    <w:rsid w:val="00F16029"/>
    <w:rsid w:val="00F204A3"/>
    <w:rsid w:val="00F2099B"/>
    <w:rsid w:val="00F209DF"/>
    <w:rsid w:val="00F20A4E"/>
    <w:rsid w:val="00F21801"/>
    <w:rsid w:val="00F224F4"/>
    <w:rsid w:val="00F22627"/>
    <w:rsid w:val="00F22CE1"/>
    <w:rsid w:val="00F22E78"/>
    <w:rsid w:val="00F232A2"/>
    <w:rsid w:val="00F236AB"/>
    <w:rsid w:val="00F23F4A"/>
    <w:rsid w:val="00F24085"/>
    <w:rsid w:val="00F2475C"/>
    <w:rsid w:val="00F271FF"/>
    <w:rsid w:val="00F2771D"/>
    <w:rsid w:val="00F3005D"/>
    <w:rsid w:val="00F30800"/>
    <w:rsid w:val="00F311F8"/>
    <w:rsid w:val="00F31387"/>
    <w:rsid w:val="00F31DB5"/>
    <w:rsid w:val="00F31E2C"/>
    <w:rsid w:val="00F32002"/>
    <w:rsid w:val="00F32B5F"/>
    <w:rsid w:val="00F32D91"/>
    <w:rsid w:val="00F35AE5"/>
    <w:rsid w:val="00F360D9"/>
    <w:rsid w:val="00F36CF2"/>
    <w:rsid w:val="00F3711F"/>
    <w:rsid w:val="00F374C2"/>
    <w:rsid w:val="00F379EE"/>
    <w:rsid w:val="00F412A4"/>
    <w:rsid w:val="00F4162D"/>
    <w:rsid w:val="00F416CF"/>
    <w:rsid w:val="00F417C1"/>
    <w:rsid w:val="00F41BEF"/>
    <w:rsid w:val="00F41E00"/>
    <w:rsid w:val="00F41E21"/>
    <w:rsid w:val="00F41E4C"/>
    <w:rsid w:val="00F42BD3"/>
    <w:rsid w:val="00F42ED5"/>
    <w:rsid w:val="00F434B7"/>
    <w:rsid w:val="00F436AB"/>
    <w:rsid w:val="00F43BB3"/>
    <w:rsid w:val="00F44268"/>
    <w:rsid w:val="00F44987"/>
    <w:rsid w:val="00F466D0"/>
    <w:rsid w:val="00F46A33"/>
    <w:rsid w:val="00F46AD9"/>
    <w:rsid w:val="00F46CD9"/>
    <w:rsid w:val="00F47186"/>
    <w:rsid w:val="00F5019C"/>
    <w:rsid w:val="00F50CAF"/>
    <w:rsid w:val="00F50D55"/>
    <w:rsid w:val="00F51563"/>
    <w:rsid w:val="00F5207B"/>
    <w:rsid w:val="00F531A1"/>
    <w:rsid w:val="00F539BC"/>
    <w:rsid w:val="00F539D4"/>
    <w:rsid w:val="00F53FC1"/>
    <w:rsid w:val="00F54FAE"/>
    <w:rsid w:val="00F54FD8"/>
    <w:rsid w:val="00F56A1A"/>
    <w:rsid w:val="00F57570"/>
    <w:rsid w:val="00F57F5D"/>
    <w:rsid w:val="00F600BC"/>
    <w:rsid w:val="00F60395"/>
    <w:rsid w:val="00F606BA"/>
    <w:rsid w:val="00F606C8"/>
    <w:rsid w:val="00F60AA7"/>
    <w:rsid w:val="00F60E22"/>
    <w:rsid w:val="00F614E3"/>
    <w:rsid w:val="00F61550"/>
    <w:rsid w:val="00F61BB2"/>
    <w:rsid w:val="00F6327A"/>
    <w:rsid w:val="00F649E6"/>
    <w:rsid w:val="00F656DE"/>
    <w:rsid w:val="00F66203"/>
    <w:rsid w:val="00F67199"/>
    <w:rsid w:val="00F67FDE"/>
    <w:rsid w:val="00F701D8"/>
    <w:rsid w:val="00F70F03"/>
    <w:rsid w:val="00F721C0"/>
    <w:rsid w:val="00F7381E"/>
    <w:rsid w:val="00F7454E"/>
    <w:rsid w:val="00F761CA"/>
    <w:rsid w:val="00F76729"/>
    <w:rsid w:val="00F770C0"/>
    <w:rsid w:val="00F77B1D"/>
    <w:rsid w:val="00F80E9E"/>
    <w:rsid w:val="00F81B17"/>
    <w:rsid w:val="00F82672"/>
    <w:rsid w:val="00F82A30"/>
    <w:rsid w:val="00F84AF9"/>
    <w:rsid w:val="00F85A78"/>
    <w:rsid w:val="00F8712F"/>
    <w:rsid w:val="00F8740A"/>
    <w:rsid w:val="00F90FA1"/>
    <w:rsid w:val="00F91EC3"/>
    <w:rsid w:val="00F92851"/>
    <w:rsid w:val="00F944C5"/>
    <w:rsid w:val="00F94D54"/>
    <w:rsid w:val="00F956CD"/>
    <w:rsid w:val="00F95AFA"/>
    <w:rsid w:val="00F96A52"/>
    <w:rsid w:val="00FA0609"/>
    <w:rsid w:val="00FA1BA5"/>
    <w:rsid w:val="00FA32B1"/>
    <w:rsid w:val="00FA3DD2"/>
    <w:rsid w:val="00FA536B"/>
    <w:rsid w:val="00FA5AED"/>
    <w:rsid w:val="00FA5CF1"/>
    <w:rsid w:val="00FA696A"/>
    <w:rsid w:val="00FA7178"/>
    <w:rsid w:val="00FA7E32"/>
    <w:rsid w:val="00FB0C02"/>
    <w:rsid w:val="00FB135A"/>
    <w:rsid w:val="00FB1BF1"/>
    <w:rsid w:val="00FB2504"/>
    <w:rsid w:val="00FB2641"/>
    <w:rsid w:val="00FB3482"/>
    <w:rsid w:val="00FB3C28"/>
    <w:rsid w:val="00FB48F6"/>
    <w:rsid w:val="00FB5631"/>
    <w:rsid w:val="00FB5DBE"/>
    <w:rsid w:val="00FC0DB5"/>
    <w:rsid w:val="00FC0DD0"/>
    <w:rsid w:val="00FC27DA"/>
    <w:rsid w:val="00FC28A0"/>
    <w:rsid w:val="00FC2FBC"/>
    <w:rsid w:val="00FC35C0"/>
    <w:rsid w:val="00FC4023"/>
    <w:rsid w:val="00FC5225"/>
    <w:rsid w:val="00FC56BC"/>
    <w:rsid w:val="00FC6E6D"/>
    <w:rsid w:val="00FD0445"/>
    <w:rsid w:val="00FD11A0"/>
    <w:rsid w:val="00FD1F1B"/>
    <w:rsid w:val="00FD202E"/>
    <w:rsid w:val="00FD3965"/>
    <w:rsid w:val="00FD4246"/>
    <w:rsid w:val="00FD466F"/>
    <w:rsid w:val="00FD528E"/>
    <w:rsid w:val="00FD6D31"/>
    <w:rsid w:val="00FD6E83"/>
    <w:rsid w:val="00FE0415"/>
    <w:rsid w:val="00FE0A2C"/>
    <w:rsid w:val="00FE0BB5"/>
    <w:rsid w:val="00FE1381"/>
    <w:rsid w:val="00FE1621"/>
    <w:rsid w:val="00FE1AA4"/>
    <w:rsid w:val="00FE380A"/>
    <w:rsid w:val="00FE47D8"/>
    <w:rsid w:val="00FE55C6"/>
    <w:rsid w:val="00FE5729"/>
    <w:rsid w:val="00FE6BD0"/>
    <w:rsid w:val="00FF08B1"/>
    <w:rsid w:val="00FF0C69"/>
    <w:rsid w:val="00FF1359"/>
    <w:rsid w:val="00FF1A4B"/>
    <w:rsid w:val="00FF2CEE"/>
    <w:rsid w:val="00FF2DFF"/>
    <w:rsid w:val="00FF3355"/>
    <w:rsid w:val="00FF34E8"/>
    <w:rsid w:val="00FF4500"/>
    <w:rsid w:val="00FF49D5"/>
    <w:rsid w:val="00FF5EA5"/>
    <w:rsid w:val="00FF60CD"/>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1]" strokecolor="red">
      <v:fill color="none [3201]" opacity="0"/>
      <v:stroke color="red" weight="1pt"/>
      <v:shadow color="#868686"/>
    </o:shapedefaults>
    <o:shapelayout v:ext="edit">
      <o:idmap v:ext="edit" data="1"/>
    </o:shapelayout>
  </w:shapeDefaults>
  <w:decimalSymbol w:val="."/>
  <w:listSeparator w:val=","/>
  <w14:docId w14:val="3783427A"/>
  <w15:chartTrackingRefBased/>
  <w15:docId w15:val="{59898E99-C552-41CC-829D-9C7EBF50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80A"/>
    <w:pPr>
      <w:widowControl w:val="0"/>
      <w:jc w:val="both"/>
    </w:pPr>
    <w:rPr>
      <w:kern w:val="2"/>
      <w:sz w:val="21"/>
      <w:szCs w:val="24"/>
    </w:rPr>
  </w:style>
  <w:style w:type="paragraph" w:styleId="1">
    <w:name w:val="heading 1"/>
    <w:basedOn w:val="a"/>
    <w:next w:val="a"/>
    <w:link w:val="10"/>
    <w:qFormat/>
    <w:rsid w:val="001E080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A0DC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CC4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E080A"/>
    <w:rPr>
      <w:rFonts w:eastAsia="宋体"/>
      <w:b/>
      <w:bCs/>
      <w:kern w:val="44"/>
      <w:sz w:val="44"/>
      <w:szCs w:val="44"/>
      <w:lang w:val="en-US" w:eastAsia="zh-CN" w:bidi="ar-SA"/>
    </w:rPr>
  </w:style>
  <w:style w:type="paragraph" w:styleId="a3">
    <w:name w:val="header"/>
    <w:basedOn w:val="a"/>
    <w:rsid w:val="001E080A"/>
    <w:pPr>
      <w:pBdr>
        <w:bottom w:val="single" w:sz="6" w:space="1" w:color="auto"/>
      </w:pBdr>
      <w:tabs>
        <w:tab w:val="center" w:pos="4153"/>
        <w:tab w:val="right" w:pos="8306"/>
      </w:tabs>
      <w:snapToGrid w:val="0"/>
      <w:jc w:val="center"/>
    </w:pPr>
    <w:rPr>
      <w:sz w:val="18"/>
      <w:szCs w:val="18"/>
    </w:rPr>
  </w:style>
  <w:style w:type="paragraph" w:styleId="a4">
    <w:name w:val="footer"/>
    <w:basedOn w:val="a"/>
    <w:rsid w:val="001E080A"/>
    <w:pPr>
      <w:tabs>
        <w:tab w:val="center" w:pos="4153"/>
        <w:tab w:val="right" w:pos="8306"/>
      </w:tabs>
      <w:snapToGrid w:val="0"/>
      <w:jc w:val="left"/>
    </w:pPr>
    <w:rPr>
      <w:sz w:val="18"/>
      <w:szCs w:val="18"/>
    </w:rPr>
  </w:style>
  <w:style w:type="character" w:styleId="a5">
    <w:name w:val="page number"/>
    <w:basedOn w:val="a0"/>
    <w:rsid w:val="001E080A"/>
  </w:style>
  <w:style w:type="character" w:customStyle="1" w:styleId="3Char">
    <w:name w:val="标题 3 Char"/>
    <w:rsid w:val="001E080A"/>
    <w:rPr>
      <w:rFonts w:eastAsia="宋体"/>
      <w:b/>
      <w:bCs/>
      <w:kern w:val="2"/>
      <w:sz w:val="32"/>
      <w:szCs w:val="32"/>
      <w:lang w:val="en-US" w:eastAsia="zh-CN" w:bidi="ar-SA"/>
    </w:rPr>
  </w:style>
  <w:style w:type="character" w:styleId="a6">
    <w:name w:val="Hyperlink"/>
    <w:uiPriority w:val="99"/>
    <w:rsid w:val="001E080A"/>
    <w:rPr>
      <w:strike w:val="0"/>
      <w:dstrike w:val="0"/>
      <w:color w:val="223355"/>
      <w:u w:val="none"/>
      <w:effect w:val="none"/>
    </w:rPr>
  </w:style>
  <w:style w:type="paragraph" w:styleId="a7">
    <w:name w:val="Normal (Web)"/>
    <w:basedOn w:val="a"/>
    <w:rsid w:val="001E080A"/>
    <w:pPr>
      <w:widowControl/>
      <w:spacing w:after="210"/>
      <w:jc w:val="left"/>
    </w:pPr>
    <w:rPr>
      <w:rFonts w:ascii="宋体" w:hAnsi="宋体" w:cs="宋体"/>
      <w:kern w:val="0"/>
      <w:sz w:val="24"/>
    </w:rPr>
  </w:style>
  <w:style w:type="paragraph" w:customStyle="1" w:styleId="11">
    <w:name w:val="目录 11"/>
    <w:basedOn w:val="a"/>
    <w:next w:val="a"/>
    <w:autoRedefine/>
    <w:uiPriority w:val="39"/>
    <w:rsid w:val="00955E15"/>
    <w:pPr>
      <w:tabs>
        <w:tab w:val="right" w:leader="dot" w:pos="9343"/>
      </w:tabs>
      <w:spacing w:line="440" w:lineRule="exact"/>
    </w:pPr>
    <w:rPr>
      <w:rFonts w:ascii="黑体" w:eastAsia="黑体" w:hAnsi="宋体"/>
      <w:bCs/>
      <w:caps/>
      <w:noProof/>
      <w:sz w:val="28"/>
      <w:szCs w:val="28"/>
    </w:rPr>
  </w:style>
  <w:style w:type="paragraph" w:customStyle="1" w:styleId="21">
    <w:name w:val="目录 21"/>
    <w:basedOn w:val="a"/>
    <w:next w:val="a"/>
    <w:autoRedefine/>
    <w:uiPriority w:val="39"/>
    <w:rsid w:val="001712CF"/>
    <w:pPr>
      <w:tabs>
        <w:tab w:val="right" w:leader="dot" w:pos="9343"/>
      </w:tabs>
      <w:spacing w:line="440" w:lineRule="exact"/>
      <w:ind w:leftChars="100" w:left="210"/>
    </w:pPr>
    <w:rPr>
      <w:smallCaps/>
      <w:sz w:val="20"/>
      <w:szCs w:val="20"/>
    </w:rPr>
  </w:style>
  <w:style w:type="paragraph" w:customStyle="1" w:styleId="31">
    <w:name w:val="目录 31"/>
    <w:basedOn w:val="a"/>
    <w:next w:val="a"/>
    <w:autoRedefine/>
    <w:uiPriority w:val="39"/>
    <w:rsid w:val="001E080A"/>
    <w:pPr>
      <w:ind w:left="420"/>
      <w:jc w:val="left"/>
    </w:pPr>
    <w:rPr>
      <w:i/>
      <w:iCs/>
      <w:sz w:val="20"/>
      <w:szCs w:val="20"/>
    </w:rPr>
  </w:style>
  <w:style w:type="paragraph" w:styleId="a8">
    <w:name w:val="Balloon Text"/>
    <w:basedOn w:val="a"/>
    <w:semiHidden/>
    <w:rsid w:val="00DD6CD0"/>
    <w:rPr>
      <w:sz w:val="18"/>
      <w:szCs w:val="18"/>
    </w:rPr>
  </w:style>
  <w:style w:type="paragraph" w:styleId="HTML">
    <w:name w:val="HTML Preformatted"/>
    <w:basedOn w:val="a"/>
    <w:rsid w:val="00AE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customStyle="1" w:styleId="41">
    <w:name w:val="目录 41"/>
    <w:basedOn w:val="a"/>
    <w:next w:val="a"/>
    <w:autoRedefine/>
    <w:semiHidden/>
    <w:rsid w:val="000C2865"/>
    <w:pPr>
      <w:ind w:leftChars="600" w:left="1260"/>
    </w:pPr>
  </w:style>
  <w:style w:type="character" w:customStyle="1" w:styleId="ttag">
    <w:name w:val="t_tag"/>
    <w:basedOn w:val="a0"/>
    <w:rsid w:val="00102971"/>
  </w:style>
  <w:style w:type="character" w:customStyle="1" w:styleId="longtext1">
    <w:name w:val="long_text1"/>
    <w:rsid w:val="005B45A6"/>
    <w:rPr>
      <w:sz w:val="20"/>
      <w:szCs w:val="20"/>
    </w:rPr>
  </w:style>
  <w:style w:type="character" w:customStyle="1" w:styleId="30">
    <w:name w:val="标题 3 字符"/>
    <w:link w:val="3"/>
    <w:rsid w:val="00CC4A39"/>
    <w:rPr>
      <w:b/>
      <w:bCs/>
      <w:kern w:val="2"/>
      <w:sz w:val="32"/>
      <w:szCs w:val="32"/>
    </w:rPr>
  </w:style>
  <w:style w:type="character" w:customStyle="1" w:styleId="20">
    <w:name w:val="标题 2 字符"/>
    <w:link w:val="2"/>
    <w:rsid w:val="008A0DCE"/>
    <w:rPr>
      <w:rFonts w:ascii="等线 Light" w:eastAsia="等线 Light" w:hAnsi="等线 Light" w:cs="Times New Roman"/>
      <w:b/>
      <w:bCs/>
      <w:kern w:val="2"/>
      <w:sz w:val="32"/>
      <w:szCs w:val="32"/>
    </w:rPr>
  </w:style>
  <w:style w:type="table" w:styleId="a9">
    <w:name w:val="Table Grid"/>
    <w:basedOn w:val="a1"/>
    <w:rsid w:val="004E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处理的提及1"/>
    <w:uiPriority w:val="99"/>
    <w:semiHidden/>
    <w:unhideWhenUsed/>
    <w:rsid w:val="00744C75"/>
    <w:rPr>
      <w:color w:val="605E5C"/>
      <w:shd w:val="clear" w:color="auto" w:fill="E1DFDD"/>
    </w:rPr>
  </w:style>
  <w:style w:type="character" w:styleId="aa">
    <w:name w:val="annotation reference"/>
    <w:rsid w:val="00FD4246"/>
    <w:rPr>
      <w:sz w:val="21"/>
      <w:szCs w:val="21"/>
    </w:rPr>
  </w:style>
  <w:style w:type="paragraph" w:styleId="ab">
    <w:name w:val="annotation text"/>
    <w:basedOn w:val="a"/>
    <w:link w:val="ac"/>
    <w:rsid w:val="00FD4246"/>
    <w:pPr>
      <w:jc w:val="left"/>
    </w:pPr>
  </w:style>
  <w:style w:type="character" w:customStyle="1" w:styleId="ac">
    <w:name w:val="批注文字 字符"/>
    <w:link w:val="ab"/>
    <w:rsid w:val="00FD4246"/>
    <w:rPr>
      <w:kern w:val="2"/>
      <w:sz w:val="21"/>
      <w:szCs w:val="24"/>
    </w:rPr>
  </w:style>
  <w:style w:type="paragraph" w:styleId="ad">
    <w:name w:val="annotation subject"/>
    <w:basedOn w:val="ab"/>
    <w:next w:val="ab"/>
    <w:link w:val="ae"/>
    <w:rsid w:val="00FD4246"/>
    <w:rPr>
      <w:b/>
      <w:bCs/>
    </w:rPr>
  </w:style>
  <w:style w:type="character" w:customStyle="1" w:styleId="ae">
    <w:name w:val="批注主题 字符"/>
    <w:link w:val="ad"/>
    <w:rsid w:val="00FD4246"/>
    <w:rPr>
      <w:b/>
      <w:bCs/>
      <w:kern w:val="2"/>
      <w:sz w:val="21"/>
      <w:szCs w:val="24"/>
    </w:rPr>
  </w:style>
  <w:style w:type="paragraph" w:styleId="TOC1">
    <w:name w:val="toc 1"/>
    <w:basedOn w:val="a"/>
    <w:next w:val="a"/>
    <w:autoRedefine/>
    <w:uiPriority w:val="39"/>
    <w:rsid w:val="0076456A"/>
  </w:style>
  <w:style w:type="paragraph" w:styleId="TOC2">
    <w:name w:val="toc 2"/>
    <w:basedOn w:val="a"/>
    <w:next w:val="a"/>
    <w:autoRedefine/>
    <w:uiPriority w:val="39"/>
    <w:rsid w:val="0076456A"/>
    <w:pPr>
      <w:ind w:leftChars="200" w:left="420"/>
    </w:pPr>
  </w:style>
  <w:style w:type="paragraph" w:styleId="TOC3">
    <w:name w:val="toc 3"/>
    <w:basedOn w:val="a"/>
    <w:next w:val="a"/>
    <w:autoRedefine/>
    <w:uiPriority w:val="39"/>
    <w:rsid w:val="0076456A"/>
    <w:pPr>
      <w:ind w:leftChars="400" w:left="840"/>
    </w:pPr>
  </w:style>
  <w:style w:type="paragraph" w:styleId="af">
    <w:name w:val="List Paragraph"/>
    <w:basedOn w:val="a"/>
    <w:uiPriority w:val="34"/>
    <w:qFormat/>
    <w:rsid w:val="00803D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47556">
      <w:bodyDiv w:val="1"/>
      <w:marLeft w:val="0"/>
      <w:marRight w:val="0"/>
      <w:marTop w:val="0"/>
      <w:marBottom w:val="0"/>
      <w:divBdr>
        <w:top w:val="none" w:sz="0" w:space="0" w:color="auto"/>
        <w:left w:val="none" w:sz="0" w:space="0" w:color="auto"/>
        <w:bottom w:val="none" w:sz="0" w:space="0" w:color="auto"/>
        <w:right w:val="none" w:sz="0" w:space="0" w:color="auto"/>
      </w:divBdr>
    </w:div>
    <w:div w:id="1458061152">
      <w:bodyDiv w:val="1"/>
      <w:marLeft w:val="0"/>
      <w:marRight w:val="0"/>
      <w:marTop w:val="0"/>
      <w:marBottom w:val="0"/>
      <w:divBdr>
        <w:top w:val="none" w:sz="0" w:space="0" w:color="auto"/>
        <w:left w:val="none" w:sz="0" w:space="0" w:color="auto"/>
        <w:bottom w:val="none" w:sz="0" w:space="0" w:color="auto"/>
        <w:right w:val="none" w:sz="0" w:space="0" w:color="auto"/>
      </w:divBdr>
    </w:div>
    <w:div w:id="1585264735">
      <w:bodyDiv w:val="1"/>
      <w:marLeft w:val="0"/>
      <w:marRight w:val="0"/>
      <w:marTop w:val="0"/>
      <w:marBottom w:val="0"/>
      <w:divBdr>
        <w:top w:val="none" w:sz="0" w:space="0" w:color="auto"/>
        <w:left w:val="none" w:sz="0" w:space="0" w:color="auto"/>
        <w:bottom w:val="none" w:sz="0" w:space="0" w:color="auto"/>
        <w:right w:val="none" w:sz="0" w:space="0" w:color="auto"/>
      </w:divBdr>
      <w:divsChild>
        <w:div w:id="1281302873">
          <w:marLeft w:val="0"/>
          <w:marRight w:val="0"/>
          <w:marTop w:val="0"/>
          <w:marBottom w:val="0"/>
          <w:divBdr>
            <w:top w:val="none" w:sz="0" w:space="0" w:color="auto"/>
            <w:left w:val="none" w:sz="0" w:space="0" w:color="auto"/>
            <w:bottom w:val="none" w:sz="0" w:space="0" w:color="auto"/>
            <w:right w:val="none" w:sz="0" w:space="0" w:color="auto"/>
          </w:divBdr>
          <w:divsChild>
            <w:div w:id="1827478795">
              <w:marLeft w:val="0"/>
              <w:marRight w:val="-4500"/>
              <w:marTop w:val="0"/>
              <w:marBottom w:val="0"/>
              <w:divBdr>
                <w:top w:val="none" w:sz="0" w:space="0" w:color="auto"/>
                <w:left w:val="none" w:sz="0" w:space="0" w:color="auto"/>
                <w:bottom w:val="none" w:sz="0" w:space="0" w:color="auto"/>
                <w:right w:val="none" w:sz="0" w:space="0" w:color="auto"/>
              </w:divBdr>
              <w:divsChild>
                <w:div w:id="1073044346">
                  <w:marLeft w:val="0"/>
                  <w:marRight w:val="4530"/>
                  <w:marTop w:val="0"/>
                  <w:marBottom w:val="0"/>
                  <w:divBdr>
                    <w:top w:val="none" w:sz="0" w:space="0" w:color="auto"/>
                    <w:left w:val="none" w:sz="0" w:space="0" w:color="auto"/>
                    <w:bottom w:val="none" w:sz="0" w:space="0" w:color="auto"/>
                    <w:right w:val="none" w:sz="0" w:space="0" w:color="auto"/>
                  </w:divBdr>
                  <w:divsChild>
                    <w:div w:id="683824466">
                      <w:marLeft w:val="0"/>
                      <w:marRight w:val="0"/>
                      <w:marTop w:val="0"/>
                      <w:marBottom w:val="0"/>
                      <w:divBdr>
                        <w:top w:val="none" w:sz="0" w:space="0" w:color="auto"/>
                        <w:left w:val="none" w:sz="0" w:space="0" w:color="auto"/>
                        <w:bottom w:val="none" w:sz="0" w:space="0" w:color="auto"/>
                        <w:right w:val="none" w:sz="0" w:space="0" w:color="auto"/>
                      </w:divBdr>
                      <w:divsChild>
                        <w:div w:id="1128357232">
                          <w:marLeft w:val="0"/>
                          <w:marRight w:val="0"/>
                          <w:marTop w:val="0"/>
                          <w:marBottom w:val="0"/>
                          <w:divBdr>
                            <w:top w:val="none" w:sz="0" w:space="0" w:color="auto"/>
                            <w:left w:val="single" w:sz="6" w:space="0" w:color="E5ADA7"/>
                            <w:bottom w:val="none" w:sz="0" w:space="0" w:color="auto"/>
                            <w:right w:val="single" w:sz="6" w:space="0" w:color="E5ADA7"/>
                          </w:divBdr>
                          <w:divsChild>
                            <w:div w:id="730156256">
                              <w:marLeft w:val="45"/>
                              <w:marRight w:val="45"/>
                              <w:marTop w:val="0"/>
                              <w:marBottom w:val="0"/>
                              <w:divBdr>
                                <w:top w:val="none" w:sz="0" w:space="0" w:color="auto"/>
                                <w:left w:val="none" w:sz="0" w:space="0" w:color="auto"/>
                                <w:bottom w:val="none" w:sz="0" w:space="0" w:color="auto"/>
                                <w:right w:val="none" w:sz="0" w:space="0" w:color="auto"/>
                              </w:divBdr>
                              <w:divsChild>
                                <w:div w:id="1618442837">
                                  <w:marLeft w:val="0"/>
                                  <w:marRight w:val="0"/>
                                  <w:marTop w:val="0"/>
                                  <w:marBottom w:val="0"/>
                                  <w:divBdr>
                                    <w:top w:val="none" w:sz="0" w:space="0" w:color="auto"/>
                                    <w:left w:val="none" w:sz="0" w:space="0" w:color="auto"/>
                                    <w:bottom w:val="none" w:sz="0" w:space="0" w:color="auto"/>
                                    <w:right w:val="none" w:sz="0" w:space="0" w:color="auto"/>
                                  </w:divBdr>
                                  <w:divsChild>
                                    <w:div w:id="31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6401">
      <w:bodyDiv w:val="1"/>
      <w:marLeft w:val="0"/>
      <w:marRight w:val="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zh.wikipedia.org/wiki/EXIF&#65292;2018&#24180;3&#26376;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jianshu.com/p/ae7b9ab20bca&#65292;2019&#24180;3&#26376;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overflow.com/" TargetMode="External"/><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docs.microsoft.com/zh-cn/&#65292;2019&#24180;4&#26376;12"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49C9-9BB4-4EEC-9204-BA08E410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31</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suda</Company>
  <LinksUpToDate>false</LinksUpToDate>
  <CharactersWithSpaces>21233</CharactersWithSpaces>
  <SharedDoc>false</SharedDoc>
  <HLinks>
    <vt:vector size="216" baseType="variant">
      <vt:variant>
        <vt:i4>961216336</vt:i4>
      </vt:variant>
      <vt:variant>
        <vt:i4>201</vt:i4>
      </vt:variant>
      <vt:variant>
        <vt:i4>0</vt:i4>
      </vt:variant>
      <vt:variant>
        <vt:i4>5</vt:i4>
      </vt:variant>
      <vt:variant>
        <vt:lpwstr>https://zh.wikipedia.org/wiki/EXIF，2018年3月1</vt:lpwstr>
      </vt:variant>
      <vt:variant>
        <vt:lpwstr/>
      </vt:variant>
      <vt:variant>
        <vt:i4>961478491</vt:i4>
      </vt:variant>
      <vt:variant>
        <vt:i4>198</vt:i4>
      </vt:variant>
      <vt:variant>
        <vt:i4>0</vt:i4>
      </vt:variant>
      <vt:variant>
        <vt:i4>5</vt:i4>
      </vt:variant>
      <vt:variant>
        <vt:lpwstr>https://www.jianshu.com/p/ae7b9ab20bca，2019年3月2</vt:lpwstr>
      </vt:variant>
      <vt:variant>
        <vt:lpwstr/>
      </vt:variant>
      <vt:variant>
        <vt:i4>7012392</vt:i4>
      </vt:variant>
      <vt:variant>
        <vt:i4>195</vt:i4>
      </vt:variant>
      <vt:variant>
        <vt:i4>0</vt:i4>
      </vt:variant>
      <vt:variant>
        <vt:i4>5</vt:i4>
      </vt:variant>
      <vt:variant>
        <vt:lpwstr>https://stackoverflow.com/</vt:lpwstr>
      </vt:variant>
      <vt:variant>
        <vt:lpwstr/>
      </vt:variant>
      <vt:variant>
        <vt:i4>957284179</vt:i4>
      </vt:variant>
      <vt:variant>
        <vt:i4>192</vt:i4>
      </vt:variant>
      <vt:variant>
        <vt:i4>0</vt:i4>
      </vt:variant>
      <vt:variant>
        <vt:i4>5</vt:i4>
      </vt:variant>
      <vt:variant>
        <vt:lpwstr>https://www.cnblogs.com/，2019年4月12</vt:lpwstr>
      </vt:variant>
      <vt:variant>
        <vt:lpwstr/>
      </vt:variant>
      <vt:variant>
        <vt:i4>-12568238</vt:i4>
      </vt:variant>
      <vt:variant>
        <vt:i4>189</vt:i4>
      </vt:variant>
      <vt:variant>
        <vt:i4>0</vt:i4>
      </vt:variant>
      <vt:variant>
        <vt:i4>5</vt:i4>
      </vt:variant>
      <vt:variant>
        <vt:lpwstr>https://docs.microsoft.com/zh-cn/，2019年4月12</vt:lpwstr>
      </vt:variant>
      <vt:variant>
        <vt:lpwstr/>
      </vt:variant>
      <vt:variant>
        <vt:i4>2293767</vt:i4>
      </vt:variant>
      <vt:variant>
        <vt:i4>182</vt:i4>
      </vt:variant>
      <vt:variant>
        <vt:i4>0</vt:i4>
      </vt:variant>
      <vt:variant>
        <vt:i4>5</vt:i4>
      </vt:variant>
      <vt:variant>
        <vt:lpwstr/>
      </vt:variant>
      <vt:variant>
        <vt:lpwstr>_Toc6429393</vt:lpwstr>
      </vt:variant>
      <vt:variant>
        <vt:i4>2293767</vt:i4>
      </vt:variant>
      <vt:variant>
        <vt:i4>176</vt:i4>
      </vt:variant>
      <vt:variant>
        <vt:i4>0</vt:i4>
      </vt:variant>
      <vt:variant>
        <vt:i4>5</vt:i4>
      </vt:variant>
      <vt:variant>
        <vt:lpwstr/>
      </vt:variant>
      <vt:variant>
        <vt:lpwstr>_Toc6429392</vt:lpwstr>
      </vt:variant>
      <vt:variant>
        <vt:i4>2293767</vt:i4>
      </vt:variant>
      <vt:variant>
        <vt:i4>170</vt:i4>
      </vt:variant>
      <vt:variant>
        <vt:i4>0</vt:i4>
      </vt:variant>
      <vt:variant>
        <vt:i4>5</vt:i4>
      </vt:variant>
      <vt:variant>
        <vt:lpwstr/>
      </vt:variant>
      <vt:variant>
        <vt:lpwstr>_Toc6429391</vt:lpwstr>
      </vt:variant>
      <vt:variant>
        <vt:i4>2293767</vt:i4>
      </vt:variant>
      <vt:variant>
        <vt:i4>164</vt:i4>
      </vt:variant>
      <vt:variant>
        <vt:i4>0</vt:i4>
      </vt:variant>
      <vt:variant>
        <vt:i4>5</vt:i4>
      </vt:variant>
      <vt:variant>
        <vt:lpwstr/>
      </vt:variant>
      <vt:variant>
        <vt:lpwstr>_Toc6429390</vt:lpwstr>
      </vt:variant>
      <vt:variant>
        <vt:i4>2228231</vt:i4>
      </vt:variant>
      <vt:variant>
        <vt:i4>158</vt:i4>
      </vt:variant>
      <vt:variant>
        <vt:i4>0</vt:i4>
      </vt:variant>
      <vt:variant>
        <vt:i4>5</vt:i4>
      </vt:variant>
      <vt:variant>
        <vt:lpwstr/>
      </vt:variant>
      <vt:variant>
        <vt:lpwstr>_Toc6429389</vt:lpwstr>
      </vt:variant>
      <vt:variant>
        <vt:i4>2228231</vt:i4>
      </vt:variant>
      <vt:variant>
        <vt:i4>152</vt:i4>
      </vt:variant>
      <vt:variant>
        <vt:i4>0</vt:i4>
      </vt:variant>
      <vt:variant>
        <vt:i4>5</vt:i4>
      </vt:variant>
      <vt:variant>
        <vt:lpwstr/>
      </vt:variant>
      <vt:variant>
        <vt:lpwstr>_Toc6429388</vt:lpwstr>
      </vt:variant>
      <vt:variant>
        <vt:i4>2228231</vt:i4>
      </vt:variant>
      <vt:variant>
        <vt:i4>146</vt:i4>
      </vt:variant>
      <vt:variant>
        <vt:i4>0</vt:i4>
      </vt:variant>
      <vt:variant>
        <vt:i4>5</vt:i4>
      </vt:variant>
      <vt:variant>
        <vt:lpwstr/>
      </vt:variant>
      <vt:variant>
        <vt:lpwstr>_Toc6429387</vt:lpwstr>
      </vt:variant>
      <vt:variant>
        <vt:i4>2228231</vt:i4>
      </vt:variant>
      <vt:variant>
        <vt:i4>140</vt:i4>
      </vt:variant>
      <vt:variant>
        <vt:i4>0</vt:i4>
      </vt:variant>
      <vt:variant>
        <vt:i4>5</vt:i4>
      </vt:variant>
      <vt:variant>
        <vt:lpwstr/>
      </vt:variant>
      <vt:variant>
        <vt:lpwstr>_Toc6429386</vt:lpwstr>
      </vt:variant>
      <vt:variant>
        <vt:i4>2228231</vt:i4>
      </vt:variant>
      <vt:variant>
        <vt:i4>134</vt:i4>
      </vt:variant>
      <vt:variant>
        <vt:i4>0</vt:i4>
      </vt:variant>
      <vt:variant>
        <vt:i4>5</vt:i4>
      </vt:variant>
      <vt:variant>
        <vt:lpwstr/>
      </vt:variant>
      <vt:variant>
        <vt:lpwstr>_Toc6429385</vt:lpwstr>
      </vt:variant>
      <vt:variant>
        <vt:i4>2228231</vt:i4>
      </vt:variant>
      <vt:variant>
        <vt:i4>128</vt:i4>
      </vt:variant>
      <vt:variant>
        <vt:i4>0</vt:i4>
      </vt:variant>
      <vt:variant>
        <vt:i4>5</vt:i4>
      </vt:variant>
      <vt:variant>
        <vt:lpwstr/>
      </vt:variant>
      <vt:variant>
        <vt:lpwstr>_Toc6429384</vt:lpwstr>
      </vt:variant>
      <vt:variant>
        <vt:i4>2228231</vt:i4>
      </vt:variant>
      <vt:variant>
        <vt:i4>122</vt:i4>
      </vt:variant>
      <vt:variant>
        <vt:i4>0</vt:i4>
      </vt:variant>
      <vt:variant>
        <vt:i4>5</vt:i4>
      </vt:variant>
      <vt:variant>
        <vt:lpwstr/>
      </vt:variant>
      <vt:variant>
        <vt:lpwstr>_Toc6429383</vt:lpwstr>
      </vt:variant>
      <vt:variant>
        <vt:i4>2228231</vt:i4>
      </vt:variant>
      <vt:variant>
        <vt:i4>116</vt:i4>
      </vt:variant>
      <vt:variant>
        <vt:i4>0</vt:i4>
      </vt:variant>
      <vt:variant>
        <vt:i4>5</vt:i4>
      </vt:variant>
      <vt:variant>
        <vt:lpwstr/>
      </vt:variant>
      <vt:variant>
        <vt:lpwstr>_Toc6429382</vt:lpwstr>
      </vt:variant>
      <vt:variant>
        <vt:i4>2228231</vt:i4>
      </vt:variant>
      <vt:variant>
        <vt:i4>110</vt:i4>
      </vt:variant>
      <vt:variant>
        <vt:i4>0</vt:i4>
      </vt:variant>
      <vt:variant>
        <vt:i4>5</vt:i4>
      </vt:variant>
      <vt:variant>
        <vt:lpwstr/>
      </vt:variant>
      <vt:variant>
        <vt:lpwstr>_Toc6429381</vt:lpwstr>
      </vt:variant>
      <vt:variant>
        <vt:i4>2228231</vt:i4>
      </vt:variant>
      <vt:variant>
        <vt:i4>104</vt:i4>
      </vt:variant>
      <vt:variant>
        <vt:i4>0</vt:i4>
      </vt:variant>
      <vt:variant>
        <vt:i4>5</vt:i4>
      </vt:variant>
      <vt:variant>
        <vt:lpwstr/>
      </vt:variant>
      <vt:variant>
        <vt:lpwstr>_Toc6429380</vt:lpwstr>
      </vt:variant>
      <vt:variant>
        <vt:i4>2949127</vt:i4>
      </vt:variant>
      <vt:variant>
        <vt:i4>98</vt:i4>
      </vt:variant>
      <vt:variant>
        <vt:i4>0</vt:i4>
      </vt:variant>
      <vt:variant>
        <vt:i4>5</vt:i4>
      </vt:variant>
      <vt:variant>
        <vt:lpwstr/>
      </vt:variant>
      <vt:variant>
        <vt:lpwstr>_Toc6429379</vt:lpwstr>
      </vt:variant>
      <vt:variant>
        <vt:i4>2949127</vt:i4>
      </vt:variant>
      <vt:variant>
        <vt:i4>92</vt:i4>
      </vt:variant>
      <vt:variant>
        <vt:i4>0</vt:i4>
      </vt:variant>
      <vt:variant>
        <vt:i4>5</vt:i4>
      </vt:variant>
      <vt:variant>
        <vt:lpwstr/>
      </vt:variant>
      <vt:variant>
        <vt:lpwstr>_Toc6429378</vt:lpwstr>
      </vt:variant>
      <vt:variant>
        <vt:i4>2949127</vt:i4>
      </vt:variant>
      <vt:variant>
        <vt:i4>86</vt:i4>
      </vt:variant>
      <vt:variant>
        <vt:i4>0</vt:i4>
      </vt:variant>
      <vt:variant>
        <vt:i4>5</vt:i4>
      </vt:variant>
      <vt:variant>
        <vt:lpwstr/>
      </vt:variant>
      <vt:variant>
        <vt:lpwstr>_Toc6429377</vt:lpwstr>
      </vt:variant>
      <vt:variant>
        <vt:i4>2949127</vt:i4>
      </vt:variant>
      <vt:variant>
        <vt:i4>80</vt:i4>
      </vt:variant>
      <vt:variant>
        <vt:i4>0</vt:i4>
      </vt:variant>
      <vt:variant>
        <vt:i4>5</vt:i4>
      </vt:variant>
      <vt:variant>
        <vt:lpwstr/>
      </vt:variant>
      <vt:variant>
        <vt:lpwstr>_Toc6429376</vt:lpwstr>
      </vt:variant>
      <vt:variant>
        <vt:i4>2949127</vt:i4>
      </vt:variant>
      <vt:variant>
        <vt:i4>74</vt:i4>
      </vt:variant>
      <vt:variant>
        <vt:i4>0</vt:i4>
      </vt:variant>
      <vt:variant>
        <vt:i4>5</vt:i4>
      </vt:variant>
      <vt:variant>
        <vt:lpwstr/>
      </vt:variant>
      <vt:variant>
        <vt:lpwstr>_Toc6429375</vt:lpwstr>
      </vt:variant>
      <vt:variant>
        <vt:i4>2949127</vt:i4>
      </vt:variant>
      <vt:variant>
        <vt:i4>68</vt:i4>
      </vt:variant>
      <vt:variant>
        <vt:i4>0</vt:i4>
      </vt:variant>
      <vt:variant>
        <vt:i4>5</vt:i4>
      </vt:variant>
      <vt:variant>
        <vt:lpwstr/>
      </vt:variant>
      <vt:variant>
        <vt:lpwstr>_Toc6429374</vt:lpwstr>
      </vt:variant>
      <vt:variant>
        <vt:i4>2949127</vt:i4>
      </vt:variant>
      <vt:variant>
        <vt:i4>62</vt:i4>
      </vt:variant>
      <vt:variant>
        <vt:i4>0</vt:i4>
      </vt:variant>
      <vt:variant>
        <vt:i4>5</vt:i4>
      </vt:variant>
      <vt:variant>
        <vt:lpwstr/>
      </vt:variant>
      <vt:variant>
        <vt:lpwstr>_Toc6429373</vt:lpwstr>
      </vt:variant>
      <vt:variant>
        <vt:i4>2949127</vt:i4>
      </vt:variant>
      <vt:variant>
        <vt:i4>56</vt:i4>
      </vt:variant>
      <vt:variant>
        <vt:i4>0</vt:i4>
      </vt:variant>
      <vt:variant>
        <vt:i4>5</vt:i4>
      </vt:variant>
      <vt:variant>
        <vt:lpwstr/>
      </vt:variant>
      <vt:variant>
        <vt:lpwstr>_Toc6429372</vt:lpwstr>
      </vt:variant>
      <vt:variant>
        <vt:i4>2949127</vt:i4>
      </vt:variant>
      <vt:variant>
        <vt:i4>50</vt:i4>
      </vt:variant>
      <vt:variant>
        <vt:i4>0</vt:i4>
      </vt:variant>
      <vt:variant>
        <vt:i4>5</vt:i4>
      </vt:variant>
      <vt:variant>
        <vt:lpwstr/>
      </vt:variant>
      <vt:variant>
        <vt:lpwstr>_Toc6429371</vt:lpwstr>
      </vt:variant>
      <vt:variant>
        <vt:i4>2949127</vt:i4>
      </vt:variant>
      <vt:variant>
        <vt:i4>44</vt:i4>
      </vt:variant>
      <vt:variant>
        <vt:i4>0</vt:i4>
      </vt:variant>
      <vt:variant>
        <vt:i4>5</vt:i4>
      </vt:variant>
      <vt:variant>
        <vt:lpwstr/>
      </vt:variant>
      <vt:variant>
        <vt:lpwstr>_Toc6429370</vt:lpwstr>
      </vt:variant>
      <vt:variant>
        <vt:i4>2883591</vt:i4>
      </vt:variant>
      <vt:variant>
        <vt:i4>38</vt:i4>
      </vt:variant>
      <vt:variant>
        <vt:i4>0</vt:i4>
      </vt:variant>
      <vt:variant>
        <vt:i4>5</vt:i4>
      </vt:variant>
      <vt:variant>
        <vt:lpwstr/>
      </vt:variant>
      <vt:variant>
        <vt:lpwstr>_Toc6429369</vt:lpwstr>
      </vt:variant>
      <vt:variant>
        <vt:i4>2883591</vt:i4>
      </vt:variant>
      <vt:variant>
        <vt:i4>32</vt:i4>
      </vt:variant>
      <vt:variant>
        <vt:i4>0</vt:i4>
      </vt:variant>
      <vt:variant>
        <vt:i4>5</vt:i4>
      </vt:variant>
      <vt:variant>
        <vt:lpwstr/>
      </vt:variant>
      <vt:variant>
        <vt:lpwstr>_Toc6429368</vt:lpwstr>
      </vt:variant>
      <vt:variant>
        <vt:i4>2883591</vt:i4>
      </vt:variant>
      <vt:variant>
        <vt:i4>26</vt:i4>
      </vt:variant>
      <vt:variant>
        <vt:i4>0</vt:i4>
      </vt:variant>
      <vt:variant>
        <vt:i4>5</vt:i4>
      </vt:variant>
      <vt:variant>
        <vt:lpwstr/>
      </vt:variant>
      <vt:variant>
        <vt:lpwstr>_Toc6429367</vt:lpwstr>
      </vt:variant>
      <vt:variant>
        <vt:i4>2883591</vt:i4>
      </vt:variant>
      <vt:variant>
        <vt:i4>20</vt:i4>
      </vt:variant>
      <vt:variant>
        <vt:i4>0</vt:i4>
      </vt:variant>
      <vt:variant>
        <vt:i4>5</vt:i4>
      </vt:variant>
      <vt:variant>
        <vt:lpwstr/>
      </vt:variant>
      <vt:variant>
        <vt:lpwstr>_Toc6429366</vt:lpwstr>
      </vt:variant>
      <vt:variant>
        <vt:i4>2883591</vt:i4>
      </vt:variant>
      <vt:variant>
        <vt:i4>14</vt:i4>
      </vt:variant>
      <vt:variant>
        <vt:i4>0</vt:i4>
      </vt:variant>
      <vt:variant>
        <vt:i4>5</vt:i4>
      </vt:variant>
      <vt:variant>
        <vt:lpwstr/>
      </vt:variant>
      <vt:variant>
        <vt:lpwstr>_Toc6429365</vt:lpwstr>
      </vt:variant>
      <vt:variant>
        <vt:i4>2883591</vt:i4>
      </vt:variant>
      <vt:variant>
        <vt:i4>8</vt:i4>
      </vt:variant>
      <vt:variant>
        <vt:i4>0</vt:i4>
      </vt:variant>
      <vt:variant>
        <vt:i4>5</vt:i4>
      </vt:variant>
      <vt:variant>
        <vt:lpwstr/>
      </vt:variant>
      <vt:variant>
        <vt:lpwstr>_Toc6429364</vt:lpwstr>
      </vt:variant>
      <vt:variant>
        <vt:i4>2883591</vt:i4>
      </vt:variant>
      <vt:variant>
        <vt:i4>2</vt:i4>
      </vt:variant>
      <vt:variant>
        <vt:i4>0</vt:i4>
      </vt:variant>
      <vt:variant>
        <vt:i4>5</vt:i4>
      </vt:variant>
      <vt:variant>
        <vt:lpwstr/>
      </vt:variant>
      <vt:variant>
        <vt:lpwstr>_Toc6429363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qianfengping</dc:creator>
  <cp:keywords/>
  <cp:lastModifiedBy>xu yang</cp:lastModifiedBy>
  <cp:revision>518</cp:revision>
  <dcterms:created xsi:type="dcterms:W3CDTF">2019-04-23T06:44:00Z</dcterms:created>
  <dcterms:modified xsi:type="dcterms:W3CDTF">2019-05-10T12:52:00Z</dcterms:modified>
</cp:coreProperties>
</file>